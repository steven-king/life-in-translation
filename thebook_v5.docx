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6571F" w14:textId="6B525905" w:rsidR="00207F7B" w:rsidRPr="009512B2" w:rsidRDefault="00C97D97" w:rsidP="00B40EAC">
      <w:pPr>
        <w:spacing w:line="480" w:lineRule="auto"/>
        <w:jc w:val="center"/>
        <w:rPr>
          <w:rFonts w:ascii="Times New Roman" w:hAnsi="Times New Roman"/>
        </w:rPr>
      </w:pPr>
      <w:bookmarkStart w:id="0" w:name="_GoBack"/>
      <w:bookmarkEnd w:id="0"/>
      <w:ins w:id="1" w:author="School of Journalism" w:date="2013-11-17T14:09:00Z">
        <w:r>
          <w:rPr>
            <w:rFonts w:ascii="Times New Roman" w:hAnsi="Times New Roman"/>
          </w:rPr>
          <w:t>Life in Translation</w:t>
        </w:r>
      </w:ins>
    </w:p>
    <w:p w14:paraId="55592DCE" w14:textId="77777777" w:rsidR="00207F7B" w:rsidRPr="009512B2" w:rsidRDefault="00207F7B" w:rsidP="00B40EAC">
      <w:pPr>
        <w:spacing w:line="480" w:lineRule="auto"/>
        <w:jc w:val="center"/>
        <w:rPr>
          <w:rFonts w:ascii="Times New Roman" w:hAnsi="Times New Roman"/>
        </w:rPr>
      </w:pPr>
      <w:r w:rsidRPr="009512B2">
        <w:rPr>
          <w:rFonts w:ascii="Times New Roman" w:hAnsi="Times New Roman"/>
        </w:rPr>
        <w:t>By Steven T. King</w:t>
      </w:r>
    </w:p>
    <w:p w14:paraId="593F271A" w14:textId="77777777" w:rsidR="00207F7B" w:rsidRPr="009512B2" w:rsidRDefault="007E52BD" w:rsidP="007E52BD">
      <w:pPr>
        <w:spacing w:line="480" w:lineRule="auto"/>
        <w:jc w:val="center"/>
        <w:rPr>
          <w:rFonts w:ascii="Times New Roman" w:hAnsi="Times New Roman"/>
        </w:rPr>
      </w:pPr>
      <w:r>
        <w:rPr>
          <w:rFonts w:ascii="Times New Roman" w:hAnsi="Times New Roman"/>
        </w:rPr>
        <w:t>Chapter 1: Korea</w:t>
      </w:r>
      <w:r w:rsidR="00230747" w:rsidRPr="009512B2">
        <w:rPr>
          <w:rFonts w:ascii="Times New Roman" w:hAnsi="Times New Roman"/>
        </w:rPr>
        <w:t xml:space="preserve"> 1952</w:t>
      </w:r>
    </w:p>
    <w:p w14:paraId="66CC0688" w14:textId="77777777"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Airman Frank King looked down to check the </w:t>
      </w:r>
      <w:r w:rsidR="008062EF" w:rsidRPr="009512B2">
        <w:rPr>
          <w:rFonts w:ascii="Times New Roman" w:hAnsi="Times New Roman"/>
        </w:rPr>
        <w:t>gauges</w:t>
      </w:r>
      <w:r w:rsidRPr="009512B2">
        <w:rPr>
          <w:rFonts w:ascii="Times New Roman" w:hAnsi="Times New Roman"/>
        </w:rPr>
        <w:t xml:space="preserve"> of his</w:t>
      </w:r>
      <w:r w:rsidR="008306C2">
        <w:rPr>
          <w:rFonts w:ascii="Times New Roman" w:hAnsi="Times New Roman"/>
        </w:rPr>
        <w:t xml:space="preserve"> small</w:t>
      </w:r>
      <w:r w:rsidRPr="009512B2">
        <w:rPr>
          <w:rFonts w:ascii="Times New Roman" w:hAnsi="Times New Roman"/>
        </w:rPr>
        <w:t xml:space="preserve"> twin </w:t>
      </w:r>
      <w:r w:rsidR="008062EF" w:rsidRPr="009512B2">
        <w:rPr>
          <w:rFonts w:ascii="Times New Roman" w:hAnsi="Times New Roman"/>
        </w:rPr>
        <w:t>propeller</w:t>
      </w:r>
      <w:r w:rsidRPr="009512B2">
        <w:rPr>
          <w:rFonts w:ascii="Times New Roman" w:hAnsi="Times New Roman"/>
        </w:rPr>
        <w:t xml:space="preserve"> aircraft as he sli</w:t>
      </w:r>
      <w:r w:rsidR="00164C95">
        <w:rPr>
          <w:rFonts w:ascii="Times New Roman" w:hAnsi="Times New Roman"/>
        </w:rPr>
        <w:t>d into the lead position in front</w:t>
      </w:r>
      <w:r w:rsidRPr="009512B2">
        <w:rPr>
          <w:rFonts w:ascii="Times New Roman" w:hAnsi="Times New Roman"/>
        </w:rPr>
        <w:t xml:space="preserve"> of three</w:t>
      </w:r>
      <w:r w:rsidR="00830980">
        <w:rPr>
          <w:rFonts w:ascii="Times New Roman" w:hAnsi="Times New Roman"/>
        </w:rPr>
        <w:t xml:space="preserve"> B52</w:t>
      </w:r>
      <w:r w:rsidRPr="009512B2">
        <w:rPr>
          <w:rFonts w:ascii="Times New Roman" w:hAnsi="Times New Roman"/>
        </w:rPr>
        <w:t xml:space="preserve"> bombers.</w:t>
      </w:r>
    </w:p>
    <w:p w14:paraId="3C237370" w14:textId="77777777"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“This is </w:t>
      </w:r>
      <w:r w:rsidR="00830980">
        <w:rPr>
          <w:rFonts w:ascii="Times New Roman" w:hAnsi="Times New Roman"/>
        </w:rPr>
        <w:t>Sinatra</w:t>
      </w:r>
      <w:r w:rsidRPr="009512B2">
        <w:rPr>
          <w:rFonts w:ascii="Times New Roman" w:hAnsi="Times New Roman"/>
        </w:rPr>
        <w:t xml:space="preserve">, the road is paved and the </w:t>
      </w:r>
      <w:r w:rsidR="00D92B59" w:rsidRPr="009512B2">
        <w:rPr>
          <w:rFonts w:ascii="Times New Roman" w:hAnsi="Times New Roman"/>
        </w:rPr>
        <w:t>skies</w:t>
      </w:r>
      <w:r w:rsidRPr="009512B2">
        <w:rPr>
          <w:rFonts w:ascii="Times New Roman" w:hAnsi="Times New Roman"/>
        </w:rPr>
        <w:t xml:space="preserve"> are clear</w:t>
      </w:r>
      <w:r w:rsidR="0063443A" w:rsidRPr="009512B2">
        <w:rPr>
          <w:rFonts w:ascii="Times New Roman" w:hAnsi="Times New Roman"/>
        </w:rPr>
        <w:t>,”</w:t>
      </w:r>
      <w:r w:rsidRPr="009512B2">
        <w:rPr>
          <w:rFonts w:ascii="Times New Roman" w:hAnsi="Times New Roman"/>
        </w:rPr>
        <w:t xml:space="preserve"> said K</w:t>
      </w:r>
      <w:r w:rsidR="00164C95">
        <w:rPr>
          <w:rFonts w:ascii="Times New Roman" w:hAnsi="Times New Roman"/>
        </w:rPr>
        <w:t>ing into his radio</w:t>
      </w:r>
      <w:r w:rsidRPr="009512B2">
        <w:rPr>
          <w:rFonts w:ascii="Times New Roman" w:hAnsi="Times New Roman"/>
        </w:rPr>
        <w:t>.</w:t>
      </w:r>
      <w:r w:rsidR="00830980">
        <w:rPr>
          <w:rFonts w:ascii="Times New Roman" w:hAnsi="Times New Roman"/>
        </w:rPr>
        <w:t xml:space="preserve"> Frank had received the Sinatra nickname early in his time at the Air Force </w:t>
      </w:r>
      <w:r w:rsidR="008306C2">
        <w:rPr>
          <w:rFonts w:ascii="Times New Roman" w:hAnsi="Times New Roman"/>
        </w:rPr>
        <w:t>Academy</w:t>
      </w:r>
      <w:r w:rsidR="00830980">
        <w:rPr>
          <w:rFonts w:ascii="Times New Roman" w:hAnsi="Times New Roman"/>
        </w:rPr>
        <w:t xml:space="preserve"> from his </w:t>
      </w:r>
      <w:r w:rsidR="008306C2">
        <w:rPr>
          <w:rFonts w:ascii="Times New Roman" w:hAnsi="Times New Roman"/>
        </w:rPr>
        <w:t>bunkmate</w:t>
      </w:r>
      <w:r w:rsidR="00830980">
        <w:rPr>
          <w:rFonts w:ascii="Times New Roman" w:hAnsi="Times New Roman"/>
        </w:rPr>
        <w:t xml:space="preserve"> who over heard him</w:t>
      </w:r>
      <w:r w:rsidR="008306C2">
        <w:rPr>
          <w:rFonts w:ascii="Times New Roman" w:hAnsi="Times New Roman"/>
        </w:rPr>
        <w:t xml:space="preserve"> singing</w:t>
      </w:r>
      <w:r w:rsidR="00830980">
        <w:rPr>
          <w:rFonts w:ascii="Times New Roman" w:hAnsi="Times New Roman"/>
        </w:rPr>
        <w:t xml:space="preserve"> in the shower.</w:t>
      </w:r>
    </w:p>
    <w:p w14:paraId="371055F9" w14:textId="77777777" w:rsidR="00207F7B" w:rsidRPr="009512B2" w:rsidRDefault="00830980" w:rsidP="00B40EAC">
      <w:pPr>
        <w:spacing w:line="480" w:lineRule="auto"/>
        <w:ind w:firstLine="720"/>
        <w:rPr>
          <w:rFonts w:ascii="Times New Roman" w:hAnsi="Times New Roman"/>
        </w:rPr>
      </w:pPr>
      <w:r>
        <w:rPr>
          <w:rFonts w:ascii="Times New Roman" w:hAnsi="Times New Roman"/>
        </w:rPr>
        <w:t>Sinatra</w:t>
      </w:r>
      <w:r w:rsidR="008306C2">
        <w:rPr>
          <w:rFonts w:ascii="Times New Roman" w:hAnsi="Times New Roman"/>
        </w:rPr>
        <w:t xml:space="preserve"> le</w:t>
      </w:r>
      <w:r w:rsidR="00207F7B" w:rsidRPr="009512B2">
        <w:rPr>
          <w:rFonts w:ascii="Times New Roman" w:hAnsi="Times New Roman"/>
        </w:rPr>
        <w:t xml:space="preserve">d the decent to 6,000 feet and the bombers </w:t>
      </w:r>
      <w:r>
        <w:rPr>
          <w:rFonts w:ascii="Times New Roman" w:hAnsi="Times New Roman"/>
        </w:rPr>
        <w:t xml:space="preserve">following </w:t>
      </w:r>
      <w:r w:rsidR="00207F7B" w:rsidRPr="009512B2">
        <w:rPr>
          <w:rFonts w:ascii="Times New Roman" w:hAnsi="Times New Roman"/>
        </w:rPr>
        <w:t xml:space="preserve">behind him </w:t>
      </w:r>
      <w:r w:rsidR="00A3548F" w:rsidRPr="009512B2">
        <w:rPr>
          <w:rFonts w:ascii="Times New Roman" w:hAnsi="Times New Roman"/>
        </w:rPr>
        <w:t>opened</w:t>
      </w:r>
      <w:r w:rsidR="00207F7B" w:rsidRPr="009512B2">
        <w:rPr>
          <w:rFonts w:ascii="Times New Roman" w:hAnsi="Times New Roman"/>
        </w:rPr>
        <w:t xml:space="preserve"> the</w:t>
      </w:r>
      <w:r w:rsidR="008306C2">
        <w:rPr>
          <w:rFonts w:ascii="Times New Roman" w:hAnsi="Times New Roman"/>
        </w:rPr>
        <w:t>ir</w:t>
      </w:r>
      <w:r w:rsidR="00207F7B" w:rsidRPr="009512B2">
        <w:rPr>
          <w:rFonts w:ascii="Times New Roman" w:hAnsi="Times New Roman"/>
        </w:rPr>
        <w:t xml:space="preserve"> bomb doors. The </w:t>
      </w:r>
      <w:r w:rsidR="0063443A" w:rsidRPr="009512B2">
        <w:rPr>
          <w:rFonts w:ascii="Times New Roman" w:hAnsi="Times New Roman"/>
        </w:rPr>
        <w:t>seven-plane</w:t>
      </w:r>
      <w:r w:rsidR="00207F7B" w:rsidRPr="009512B2">
        <w:rPr>
          <w:rFonts w:ascii="Times New Roman" w:hAnsi="Times New Roman"/>
        </w:rPr>
        <w:t xml:space="preserve"> </w:t>
      </w:r>
      <w:r w:rsidR="00A3548F" w:rsidRPr="009512B2">
        <w:rPr>
          <w:rFonts w:ascii="Times New Roman" w:hAnsi="Times New Roman"/>
        </w:rPr>
        <w:t>squadron</w:t>
      </w:r>
      <w:r w:rsidR="00207F7B" w:rsidRPr="009512B2">
        <w:rPr>
          <w:rFonts w:ascii="Times New Roman" w:hAnsi="Times New Roman"/>
        </w:rPr>
        <w:t xml:space="preserve"> quickly approached a dark and silent city. There were no </w:t>
      </w:r>
      <w:r w:rsidR="00A3548F" w:rsidRPr="009512B2">
        <w:rPr>
          <w:rFonts w:ascii="Times New Roman" w:hAnsi="Times New Roman"/>
        </w:rPr>
        <w:t>streetlights</w:t>
      </w:r>
      <w:r w:rsidR="00207F7B" w:rsidRPr="009512B2">
        <w:rPr>
          <w:rFonts w:ascii="Times New Roman" w:hAnsi="Times New Roman"/>
        </w:rPr>
        <w:t xml:space="preserve"> and no movement on the streets. </w:t>
      </w:r>
    </w:p>
    <w:p w14:paraId="08BEF379" w14:textId="77777777" w:rsidR="00207F7B" w:rsidRPr="009512B2" w:rsidRDefault="00207F7B" w:rsidP="00164C95">
      <w:pPr>
        <w:spacing w:line="480" w:lineRule="auto"/>
        <w:ind w:firstLine="720"/>
        <w:rPr>
          <w:rFonts w:ascii="Times New Roman" w:hAnsi="Times New Roman"/>
        </w:rPr>
      </w:pPr>
      <w:r w:rsidRPr="009512B2">
        <w:rPr>
          <w:rFonts w:ascii="Times New Roman" w:hAnsi="Times New Roman"/>
        </w:rPr>
        <w:t>“Pyongyang must be the darkest capital in the w</w:t>
      </w:r>
      <w:r w:rsidR="00A3548F" w:rsidRPr="009512B2">
        <w:rPr>
          <w:rFonts w:ascii="Times New Roman" w:hAnsi="Times New Roman"/>
        </w:rPr>
        <w:t xml:space="preserve">orld,” </w:t>
      </w:r>
      <w:r w:rsidR="00151365">
        <w:rPr>
          <w:rFonts w:ascii="Times New Roman" w:hAnsi="Times New Roman"/>
        </w:rPr>
        <w:t>K</w:t>
      </w:r>
      <w:r w:rsidR="00830980">
        <w:rPr>
          <w:rFonts w:ascii="Times New Roman" w:hAnsi="Times New Roman"/>
        </w:rPr>
        <w:t xml:space="preserve">ing thought to himself as he flew over the </w:t>
      </w:r>
      <w:r w:rsidR="008306C2">
        <w:rPr>
          <w:rFonts w:ascii="Times New Roman" w:hAnsi="Times New Roman"/>
        </w:rPr>
        <w:t>empty</w:t>
      </w:r>
      <w:r w:rsidR="00830980">
        <w:rPr>
          <w:rFonts w:ascii="Times New Roman" w:hAnsi="Times New Roman"/>
        </w:rPr>
        <w:t xml:space="preserve"> streets.</w:t>
      </w:r>
    </w:p>
    <w:p w14:paraId="208F1D69" w14:textId="77777777"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As the first bombs began to fall, Frank was startled by streaks of light that few past his </w:t>
      </w:r>
      <w:r w:rsidR="00230747" w:rsidRPr="009512B2">
        <w:rPr>
          <w:rFonts w:ascii="Times New Roman" w:hAnsi="Times New Roman"/>
        </w:rPr>
        <w:t>canopy</w:t>
      </w:r>
      <w:r w:rsidRPr="009512B2">
        <w:rPr>
          <w:rFonts w:ascii="Times New Roman" w:hAnsi="Times New Roman"/>
        </w:rPr>
        <w:t xml:space="preserve">. Frank knew the sight of machine gun tracer rounds </w:t>
      </w:r>
      <w:r w:rsidR="008306C2">
        <w:rPr>
          <w:rFonts w:ascii="Times New Roman" w:hAnsi="Times New Roman"/>
        </w:rPr>
        <w:t>so he instinctively pushed</w:t>
      </w:r>
      <w:r w:rsidR="00164C95">
        <w:rPr>
          <w:rFonts w:ascii="Times New Roman" w:hAnsi="Times New Roman"/>
        </w:rPr>
        <w:t xml:space="preserve"> his control stick forward and</w:t>
      </w:r>
      <w:r w:rsidRPr="009512B2">
        <w:rPr>
          <w:rFonts w:ascii="Times New Roman" w:hAnsi="Times New Roman"/>
        </w:rPr>
        <w:t xml:space="preserve"> dove towards the source of the streaks.</w:t>
      </w:r>
    </w:p>
    <w:p w14:paraId="2D67FE51" w14:textId="77777777" w:rsidR="00207F7B" w:rsidRPr="009512B2" w:rsidRDefault="00207F7B" w:rsidP="00133012">
      <w:pPr>
        <w:spacing w:line="480" w:lineRule="auto"/>
        <w:ind w:firstLine="720"/>
        <w:rPr>
          <w:rFonts w:ascii="Times New Roman" w:hAnsi="Times New Roman"/>
        </w:rPr>
      </w:pPr>
      <w:r w:rsidRPr="009512B2">
        <w:rPr>
          <w:rFonts w:ascii="Times New Roman" w:hAnsi="Times New Roman"/>
        </w:rPr>
        <w:t xml:space="preserve">“Guns on the ground” </w:t>
      </w:r>
      <w:r w:rsidR="00830980">
        <w:rPr>
          <w:rFonts w:ascii="Times New Roman" w:hAnsi="Times New Roman"/>
        </w:rPr>
        <w:t>Sinatra</w:t>
      </w:r>
      <w:r w:rsidRPr="009512B2">
        <w:rPr>
          <w:rFonts w:ascii="Times New Roman" w:hAnsi="Times New Roman"/>
        </w:rPr>
        <w:t xml:space="preserve"> screamed into t</w:t>
      </w:r>
      <w:r w:rsidR="00133012">
        <w:rPr>
          <w:rFonts w:ascii="Times New Roman" w:hAnsi="Times New Roman"/>
        </w:rPr>
        <w:t xml:space="preserve">he </w:t>
      </w:r>
      <w:r w:rsidR="0094657E">
        <w:rPr>
          <w:rFonts w:ascii="Times New Roman" w:hAnsi="Times New Roman"/>
        </w:rPr>
        <w:t>microphone</w:t>
      </w:r>
      <w:r w:rsidR="00133012">
        <w:rPr>
          <w:rFonts w:ascii="Times New Roman" w:hAnsi="Times New Roman"/>
        </w:rPr>
        <w:t xml:space="preserve"> as he continued to dive. </w:t>
      </w:r>
      <w:r w:rsidRPr="009512B2">
        <w:rPr>
          <w:rFonts w:ascii="Times New Roman" w:hAnsi="Times New Roman"/>
        </w:rPr>
        <w:t>“Bombers, stay on target</w:t>
      </w:r>
      <w:r w:rsidR="00830980">
        <w:rPr>
          <w:rFonts w:ascii="Times New Roman" w:hAnsi="Times New Roman"/>
        </w:rPr>
        <w:t xml:space="preserve">. I’ll take </w:t>
      </w:r>
      <w:r w:rsidRPr="009512B2">
        <w:rPr>
          <w:rFonts w:ascii="Times New Roman" w:hAnsi="Times New Roman"/>
        </w:rPr>
        <w:t>the guns.”</w:t>
      </w:r>
    </w:p>
    <w:p w14:paraId="0994339C" w14:textId="76A4634D" w:rsidR="00207F7B" w:rsidRPr="009512B2" w:rsidDel="008B5B9F" w:rsidRDefault="00207F7B" w:rsidP="00B40EAC">
      <w:pPr>
        <w:spacing w:line="480" w:lineRule="auto"/>
        <w:ind w:firstLine="720"/>
        <w:rPr>
          <w:del w:id="2" w:author="School of Journalism" w:date="2013-07-05T03:34:00Z"/>
          <w:rFonts w:ascii="Times New Roman" w:hAnsi="Times New Roman"/>
        </w:rPr>
      </w:pPr>
      <w:r w:rsidRPr="009512B2">
        <w:rPr>
          <w:rFonts w:ascii="Times New Roman" w:hAnsi="Times New Roman"/>
        </w:rPr>
        <w:t xml:space="preserve">Frank focused on the </w:t>
      </w:r>
      <w:r w:rsidR="00230747" w:rsidRPr="009512B2">
        <w:rPr>
          <w:rFonts w:ascii="Times New Roman" w:hAnsi="Times New Roman"/>
        </w:rPr>
        <w:t>target</w:t>
      </w:r>
      <w:r w:rsidRPr="009512B2">
        <w:rPr>
          <w:rFonts w:ascii="Times New Roman" w:hAnsi="Times New Roman"/>
        </w:rPr>
        <w:t xml:space="preserve"> and pulled the trigger as he dove </w:t>
      </w:r>
      <w:r w:rsidR="00830980">
        <w:rPr>
          <w:rFonts w:ascii="Times New Roman" w:hAnsi="Times New Roman"/>
        </w:rPr>
        <w:t xml:space="preserve">through </w:t>
      </w:r>
      <w:r w:rsidRPr="009512B2">
        <w:rPr>
          <w:rFonts w:ascii="Times New Roman" w:hAnsi="Times New Roman"/>
        </w:rPr>
        <w:t>the streaks of yellow pass</w:t>
      </w:r>
      <w:r w:rsidR="00830980">
        <w:rPr>
          <w:rFonts w:ascii="Times New Roman" w:hAnsi="Times New Roman"/>
        </w:rPr>
        <w:t>ing</w:t>
      </w:r>
      <w:r w:rsidRPr="009512B2">
        <w:rPr>
          <w:rFonts w:ascii="Times New Roman" w:hAnsi="Times New Roman"/>
        </w:rPr>
        <w:t xml:space="preserve"> in the dark night.</w:t>
      </w:r>
      <w:r w:rsidR="00164C95">
        <w:rPr>
          <w:rFonts w:ascii="Times New Roman" w:hAnsi="Times New Roman"/>
        </w:rPr>
        <w:t xml:space="preserve"> Frank’s priority was </w:t>
      </w:r>
      <w:r w:rsidR="00830980">
        <w:rPr>
          <w:rFonts w:ascii="Times New Roman" w:hAnsi="Times New Roman"/>
        </w:rPr>
        <w:t>to take</w:t>
      </w:r>
      <w:r w:rsidR="00164C95">
        <w:rPr>
          <w:rFonts w:ascii="Times New Roman" w:hAnsi="Times New Roman"/>
        </w:rPr>
        <w:t xml:space="preserve"> out the</w:t>
      </w:r>
      <w:r w:rsidR="00A14C6F">
        <w:rPr>
          <w:rFonts w:ascii="Times New Roman" w:hAnsi="Times New Roman"/>
        </w:rPr>
        <w:t xml:space="preserve"> gun </w:t>
      </w:r>
      <w:r w:rsidR="00830980">
        <w:rPr>
          <w:rFonts w:ascii="Times New Roman" w:hAnsi="Times New Roman"/>
        </w:rPr>
        <w:t xml:space="preserve">in order to </w:t>
      </w:r>
      <w:r w:rsidR="00133012">
        <w:rPr>
          <w:rFonts w:ascii="Times New Roman" w:hAnsi="Times New Roman"/>
        </w:rPr>
        <w:lastRenderedPageBreak/>
        <w:t>protect the bombers</w:t>
      </w:r>
      <w:r w:rsidR="00830980">
        <w:rPr>
          <w:rFonts w:ascii="Times New Roman" w:hAnsi="Times New Roman"/>
        </w:rPr>
        <w:t xml:space="preserve"> and their mission</w:t>
      </w:r>
      <w:r w:rsidR="00A14C6F">
        <w:rPr>
          <w:rFonts w:ascii="Times New Roman" w:hAnsi="Times New Roman"/>
        </w:rPr>
        <w:t>.</w:t>
      </w:r>
      <w:ins w:id="3" w:author="School of Journalism" w:date="2013-07-05T03:34:00Z">
        <w:r w:rsidR="008B5B9F">
          <w:rPr>
            <w:rFonts w:ascii="Times New Roman" w:hAnsi="Times New Roman"/>
          </w:rPr>
          <w:t xml:space="preserve"> </w:t>
        </w:r>
      </w:ins>
    </w:p>
    <w:p w14:paraId="158C9468" w14:textId="77777777" w:rsidR="0011008C" w:rsidRPr="009512B2" w:rsidRDefault="00207F7B" w:rsidP="008B5B9F">
      <w:pPr>
        <w:spacing w:line="480" w:lineRule="auto"/>
        <w:ind w:firstLine="720"/>
        <w:rPr>
          <w:rFonts w:ascii="Times New Roman" w:hAnsi="Times New Roman"/>
        </w:rPr>
      </w:pPr>
      <w:r w:rsidRPr="009512B2">
        <w:rPr>
          <w:rFonts w:ascii="Times New Roman" w:hAnsi="Times New Roman"/>
        </w:rPr>
        <w:t>He heard the horrible of sound of three strikes to his hull</w:t>
      </w:r>
      <w:r w:rsidR="00830980">
        <w:rPr>
          <w:rFonts w:ascii="Times New Roman" w:hAnsi="Times New Roman"/>
        </w:rPr>
        <w:t xml:space="preserve"> echo through his cockpit but h</w:t>
      </w:r>
      <w:r w:rsidRPr="009512B2">
        <w:rPr>
          <w:rFonts w:ascii="Times New Roman" w:hAnsi="Times New Roman"/>
        </w:rPr>
        <w:t>e remained</w:t>
      </w:r>
      <w:r w:rsidR="0011008C" w:rsidRPr="009512B2">
        <w:rPr>
          <w:rFonts w:ascii="Times New Roman" w:hAnsi="Times New Roman"/>
        </w:rPr>
        <w:t xml:space="preserve"> </w:t>
      </w:r>
      <w:r w:rsidRPr="009512B2">
        <w:rPr>
          <w:rFonts w:ascii="Times New Roman" w:hAnsi="Times New Roman"/>
        </w:rPr>
        <w:t>on target and continued to hol</w:t>
      </w:r>
      <w:r w:rsidR="00133012">
        <w:rPr>
          <w:rFonts w:ascii="Times New Roman" w:hAnsi="Times New Roman"/>
        </w:rPr>
        <w:t>d the trigger. A huge ball of fi</w:t>
      </w:r>
      <w:r w:rsidRPr="009512B2">
        <w:rPr>
          <w:rFonts w:ascii="Times New Roman" w:hAnsi="Times New Roman"/>
        </w:rPr>
        <w:t>r</w:t>
      </w:r>
      <w:r w:rsidR="00133012">
        <w:rPr>
          <w:rFonts w:ascii="Times New Roman" w:hAnsi="Times New Roman"/>
        </w:rPr>
        <w:t>e</w:t>
      </w:r>
      <w:r w:rsidRPr="009512B2">
        <w:rPr>
          <w:rFonts w:ascii="Times New Roman" w:hAnsi="Times New Roman"/>
        </w:rPr>
        <w:t xml:space="preserve"> erupted in his sights directly in front of him and he quickly </w:t>
      </w:r>
      <w:r w:rsidR="00D92B59" w:rsidRPr="009512B2">
        <w:rPr>
          <w:rFonts w:ascii="Times New Roman" w:hAnsi="Times New Roman"/>
        </w:rPr>
        <w:t>pulled the</w:t>
      </w:r>
      <w:r w:rsidRPr="009512B2">
        <w:rPr>
          <w:rFonts w:ascii="Times New Roman" w:hAnsi="Times New Roman"/>
        </w:rPr>
        <w:t xml:space="preserve"> stick up and to the left to climb back into formation. </w:t>
      </w:r>
    </w:p>
    <w:p w14:paraId="4D261E1E" w14:textId="1B827FAE" w:rsidR="0011008C" w:rsidRPr="009512B2" w:rsidDel="008B5B9F" w:rsidRDefault="0011008C" w:rsidP="00B40EAC">
      <w:pPr>
        <w:spacing w:line="480" w:lineRule="auto"/>
        <w:ind w:firstLine="720"/>
        <w:rPr>
          <w:del w:id="4" w:author="School of Journalism" w:date="2013-07-05T03:34:00Z"/>
          <w:rFonts w:ascii="Times New Roman" w:hAnsi="Times New Roman"/>
        </w:rPr>
      </w:pPr>
      <w:r w:rsidRPr="009512B2">
        <w:rPr>
          <w:rFonts w:ascii="Times New Roman" w:hAnsi="Times New Roman"/>
        </w:rPr>
        <w:t>“Got’em!” Frank said into his radio. “Returning to point.”</w:t>
      </w:r>
      <w:r w:rsidR="00830980">
        <w:rPr>
          <w:rFonts w:ascii="Times New Roman" w:hAnsi="Times New Roman"/>
        </w:rPr>
        <w:t xml:space="preserve"> The bombers were closing the large payload doors and </w:t>
      </w:r>
      <w:r w:rsidR="008306C2">
        <w:rPr>
          <w:rFonts w:ascii="Times New Roman" w:hAnsi="Times New Roman"/>
        </w:rPr>
        <w:t>veering</w:t>
      </w:r>
      <w:r w:rsidR="00830980">
        <w:rPr>
          <w:rFonts w:ascii="Times New Roman" w:hAnsi="Times New Roman"/>
        </w:rPr>
        <w:t xml:space="preserve"> back west as Frank pulled up on his control stick.</w:t>
      </w:r>
      <w:ins w:id="5" w:author="School of Journalism" w:date="2013-07-05T03:34:00Z">
        <w:r w:rsidR="008B5B9F">
          <w:rPr>
            <w:rFonts w:ascii="Times New Roman" w:hAnsi="Times New Roman"/>
          </w:rPr>
          <w:t xml:space="preserve"> </w:t>
        </w:r>
      </w:ins>
    </w:p>
    <w:p w14:paraId="4A5E318D" w14:textId="77777777" w:rsidR="0011008C" w:rsidRPr="009512B2" w:rsidRDefault="0011008C">
      <w:pPr>
        <w:spacing w:line="480" w:lineRule="auto"/>
        <w:ind w:firstLine="720"/>
        <w:rPr>
          <w:rFonts w:ascii="Times New Roman" w:hAnsi="Times New Roman"/>
        </w:rPr>
      </w:pPr>
      <w:r w:rsidRPr="009512B2">
        <w:rPr>
          <w:rFonts w:ascii="Times New Roman" w:hAnsi="Times New Roman"/>
        </w:rPr>
        <w:t xml:space="preserve">As he climbed he felt a steady pull against his hand </w:t>
      </w:r>
      <w:r w:rsidR="00830980">
        <w:rPr>
          <w:rFonts w:ascii="Times New Roman" w:hAnsi="Times New Roman"/>
        </w:rPr>
        <w:t>as the</w:t>
      </w:r>
      <w:r w:rsidRPr="009512B2">
        <w:rPr>
          <w:rFonts w:ascii="Times New Roman" w:hAnsi="Times New Roman"/>
        </w:rPr>
        <w:t xml:space="preserve"> stick </w:t>
      </w:r>
      <w:r w:rsidR="00D92B59" w:rsidRPr="009512B2">
        <w:rPr>
          <w:rFonts w:ascii="Times New Roman" w:hAnsi="Times New Roman"/>
        </w:rPr>
        <w:t>failed</w:t>
      </w:r>
      <w:r w:rsidRPr="009512B2">
        <w:rPr>
          <w:rFonts w:ascii="Times New Roman" w:hAnsi="Times New Roman"/>
        </w:rPr>
        <w:t xml:space="preserve"> to move the plan</w:t>
      </w:r>
      <w:r w:rsidR="00830980">
        <w:rPr>
          <w:rFonts w:ascii="Times New Roman" w:hAnsi="Times New Roman"/>
        </w:rPr>
        <w:t>e</w:t>
      </w:r>
      <w:r w:rsidRPr="009512B2">
        <w:rPr>
          <w:rFonts w:ascii="Times New Roman" w:hAnsi="Times New Roman"/>
        </w:rPr>
        <w:t xml:space="preserve"> to the left.</w:t>
      </w:r>
    </w:p>
    <w:p w14:paraId="1A9FC119"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“Pony Boy, I have a probl</w:t>
      </w:r>
      <w:r w:rsidR="00D92B59">
        <w:rPr>
          <w:rFonts w:ascii="Times New Roman" w:hAnsi="Times New Roman"/>
        </w:rPr>
        <w:t xml:space="preserve">em. I can’t </w:t>
      </w:r>
      <w:r w:rsidR="008306C2">
        <w:rPr>
          <w:rFonts w:ascii="Times New Roman" w:hAnsi="Times New Roman"/>
        </w:rPr>
        <w:t>turn.</w:t>
      </w:r>
      <w:r w:rsidR="00D92B59">
        <w:rPr>
          <w:rFonts w:ascii="Times New Roman" w:hAnsi="Times New Roman"/>
        </w:rPr>
        <w:t xml:space="preserve"> I think my </w:t>
      </w:r>
      <w:r w:rsidR="0063443A">
        <w:rPr>
          <w:rFonts w:ascii="Times New Roman" w:hAnsi="Times New Roman"/>
        </w:rPr>
        <w:t>ru</w:t>
      </w:r>
      <w:r w:rsidR="0063443A" w:rsidRPr="009512B2">
        <w:rPr>
          <w:rFonts w:ascii="Times New Roman" w:hAnsi="Times New Roman"/>
        </w:rPr>
        <w:t>der</w:t>
      </w:r>
      <w:r w:rsidRPr="009512B2">
        <w:rPr>
          <w:rFonts w:ascii="Times New Roman" w:hAnsi="Times New Roman"/>
        </w:rPr>
        <w:t xml:space="preserve"> is shot.</w:t>
      </w:r>
    </w:p>
    <w:p w14:paraId="7DBF8B82"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“Coming down</w:t>
      </w:r>
      <w:r w:rsidR="00830980">
        <w:rPr>
          <w:rFonts w:ascii="Times New Roman" w:hAnsi="Times New Roman"/>
        </w:rPr>
        <w:t xml:space="preserve"> to take a look,” Pony Boy said as he dove off the </w:t>
      </w:r>
      <w:r w:rsidR="008306C2">
        <w:rPr>
          <w:rFonts w:ascii="Times New Roman" w:hAnsi="Times New Roman"/>
        </w:rPr>
        <w:t xml:space="preserve">starboard </w:t>
      </w:r>
      <w:r w:rsidR="00830980">
        <w:rPr>
          <w:rFonts w:ascii="Times New Roman" w:hAnsi="Times New Roman"/>
        </w:rPr>
        <w:t>edge of the bomber formation to check on Frank.</w:t>
      </w:r>
    </w:p>
    <w:p w14:paraId="3857F99B"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w:t>
      </w:r>
      <w:r w:rsidR="00830980">
        <w:rPr>
          <w:rFonts w:ascii="Times New Roman" w:hAnsi="Times New Roman"/>
        </w:rPr>
        <w:t xml:space="preserve">Sinatra, </w:t>
      </w:r>
      <w:r w:rsidR="00CB285E">
        <w:rPr>
          <w:rFonts w:ascii="Times New Roman" w:hAnsi="Times New Roman"/>
        </w:rPr>
        <w:t>y</w:t>
      </w:r>
      <w:r w:rsidRPr="009512B2">
        <w:rPr>
          <w:rFonts w:ascii="Times New Roman" w:hAnsi="Times New Roman"/>
        </w:rPr>
        <w:t xml:space="preserve">ou are loosing fuel and your tale is shot to pieces. Try </w:t>
      </w:r>
      <w:r w:rsidR="008306C2">
        <w:rPr>
          <w:rFonts w:ascii="Times New Roman" w:hAnsi="Times New Roman"/>
        </w:rPr>
        <w:t>pulling</w:t>
      </w:r>
      <w:r w:rsidRPr="009512B2">
        <w:rPr>
          <w:rFonts w:ascii="Times New Roman" w:hAnsi="Times New Roman"/>
        </w:rPr>
        <w:t xml:space="preserve"> to the right.”</w:t>
      </w:r>
    </w:p>
    <w:p w14:paraId="220F810F"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“Negative Pony Boy, no contr</w:t>
      </w:r>
      <w:r w:rsidR="00CB285E">
        <w:rPr>
          <w:rFonts w:ascii="Times New Roman" w:hAnsi="Times New Roman"/>
        </w:rPr>
        <w:t xml:space="preserve">ol left or right,” sighed Frank as </w:t>
      </w:r>
      <w:r w:rsidR="008306C2">
        <w:rPr>
          <w:rFonts w:ascii="Times New Roman" w:hAnsi="Times New Roman"/>
        </w:rPr>
        <w:t>silence</w:t>
      </w:r>
      <w:r w:rsidR="00CB285E">
        <w:rPr>
          <w:rFonts w:ascii="Times New Roman" w:hAnsi="Times New Roman"/>
        </w:rPr>
        <w:t xml:space="preserve"> filled the airwaves and Pony Boy was not sure of what to say.</w:t>
      </w:r>
    </w:p>
    <w:p w14:paraId="47D6D672" w14:textId="77777777" w:rsidR="00230747" w:rsidRPr="009512B2" w:rsidRDefault="004351F0" w:rsidP="00B40EAC">
      <w:pPr>
        <w:spacing w:line="480" w:lineRule="auto"/>
        <w:ind w:firstLine="720"/>
        <w:rPr>
          <w:rFonts w:ascii="Times New Roman" w:hAnsi="Times New Roman"/>
        </w:rPr>
      </w:pPr>
      <w:r>
        <w:rPr>
          <w:rFonts w:ascii="Times New Roman" w:hAnsi="Times New Roman"/>
        </w:rPr>
        <w:t>“</w:t>
      </w:r>
      <w:r w:rsidR="00230747" w:rsidRPr="009512B2">
        <w:rPr>
          <w:rFonts w:ascii="Times New Roman" w:hAnsi="Times New Roman"/>
        </w:rPr>
        <w:t>Can you get to the se</w:t>
      </w:r>
      <w:r w:rsidR="00CB285E">
        <w:rPr>
          <w:rFonts w:ascii="Times New Roman" w:hAnsi="Times New Roman"/>
        </w:rPr>
        <w:t>a? We can send a boat after you,</w:t>
      </w:r>
      <w:r w:rsidR="00230747" w:rsidRPr="009512B2">
        <w:rPr>
          <w:rFonts w:ascii="Times New Roman" w:hAnsi="Times New Roman"/>
        </w:rPr>
        <w:t>”</w:t>
      </w:r>
      <w:r w:rsidR="00CB285E">
        <w:rPr>
          <w:rFonts w:ascii="Times New Roman" w:hAnsi="Times New Roman"/>
        </w:rPr>
        <w:t xml:space="preserve"> Pony Boy finally </w:t>
      </w:r>
      <w:r w:rsidR="008306C2">
        <w:rPr>
          <w:rFonts w:ascii="Times New Roman" w:hAnsi="Times New Roman"/>
        </w:rPr>
        <w:t>said while trying to sound upbeat</w:t>
      </w:r>
      <w:r w:rsidR="00CB285E">
        <w:rPr>
          <w:rFonts w:ascii="Times New Roman" w:hAnsi="Times New Roman"/>
        </w:rPr>
        <w:t>.</w:t>
      </w:r>
    </w:p>
    <w:p w14:paraId="17ED9D85"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“I am trying Pony. You are going to have to take the lead back to base. Get those bombers home,” said Frank.</w:t>
      </w:r>
    </w:p>
    <w:p w14:paraId="11C0C372"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 xml:space="preserve">“What are you going to do </w:t>
      </w:r>
      <w:r w:rsidR="00CB285E">
        <w:rPr>
          <w:rFonts w:ascii="Times New Roman" w:hAnsi="Times New Roman"/>
        </w:rPr>
        <w:t>Sinatra</w:t>
      </w:r>
      <w:r w:rsidRPr="009512B2">
        <w:rPr>
          <w:rFonts w:ascii="Times New Roman" w:hAnsi="Times New Roman"/>
        </w:rPr>
        <w:t>?”</w:t>
      </w:r>
    </w:p>
    <w:p w14:paraId="2B16B4DF"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“I am not sure but I will figure something out. Just send the Big Mother after me.”</w:t>
      </w:r>
    </w:p>
    <w:p w14:paraId="21259B4A"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“Will do</w:t>
      </w:r>
      <w:r w:rsidR="00CB285E">
        <w:rPr>
          <w:rFonts w:ascii="Times New Roman" w:hAnsi="Times New Roman"/>
        </w:rPr>
        <w:t>… May God keep you friend…</w:t>
      </w:r>
      <w:r w:rsidRPr="009512B2">
        <w:rPr>
          <w:rFonts w:ascii="Times New Roman" w:hAnsi="Times New Roman"/>
        </w:rPr>
        <w:t xml:space="preserve"> Returning to base,” </w:t>
      </w:r>
      <w:r w:rsidR="00133012">
        <w:rPr>
          <w:rFonts w:ascii="Times New Roman" w:hAnsi="Times New Roman"/>
        </w:rPr>
        <w:t xml:space="preserve"> </w:t>
      </w:r>
      <w:r w:rsidRPr="009512B2">
        <w:rPr>
          <w:rFonts w:ascii="Times New Roman" w:hAnsi="Times New Roman"/>
        </w:rPr>
        <w:t xml:space="preserve">Pony </w:t>
      </w:r>
      <w:r w:rsidR="0063443A" w:rsidRPr="009512B2">
        <w:rPr>
          <w:rFonts w:ascii="Times New Roman" w:hAnsi="Times New Roman"/>
        </w:rPr>
        <w:t xml:space="preserve">Boy </w:t>
      </w:r>
      <w:r w:rsidR="00CB285E">
        <w:rPr>
          <w:rFonts w:ascii="Times New Roman" w:hAnsi="Times New Roman"/>
        </w:rPr>
        <w:t>hesitated and then eventually</w:t>
      </w:r>
      <w:r w:rsidRPr="009512B2">
        <w:rPr>
          <w:rFonts w:ascii="Times New Roman" w:hAnsi="Times New Roman"/>
        </w:rPr>
        <w:t xml:space="preserve"> pulled away</w:t>
      </w:r>
      <w:r w:rsidR="00CB285E">
        <w:rPr>
          <w:rFonts w:ascii="Times New Roman" w:hAnsi="Times New Roman"/>
        </w:rPr>
        <w:t xml:space="preserve"> to lead the bombers back to base</w:t>
      </w:r>
      <w:r w:rsidRPr="009512B2">
        <w:rPr>
          <w:rFonts w:ascii="Times New Roman" w:hAnsi="Times New Roman"/>
        </w:rPr>
        <w:t>.</w:t>
      </w:r>
    </w:p>
    <w:p w14:paraId="3AC33C47" w14:textId="6CBFCC43" w:rsidR="008D3D56" w:rsidRPr="009512B2" w:rsidRDefault="00230747" w:rsidP="00B40EAC">
      <w:pPr>
        <w:spacing w:line="480" w:lineRule="auto"/>
        <w:ind w:firstLine="720"/>
        <w:rPr>
          <w:rFonts w:ascii="Times New Roman" w:hAnsi="Times New Roman"/>
        </w:rPr>
      </w:pPr>
      <w:r w:rsidRPr="009512B2">
        <w:rPr>
          <w:rFonts w:ascii="Times New Roman" w:hAnsi="Times New Roman"/>
        </w:rPr>
        <w:t>Frank flew</w:t>
      </w:r>
      <w:r w:rsidR="008D3D56" w:rsidRPr="009512B2">
        <w:rPr>
          <w:rFonts w:ascii="Times New Roman" w:hAnsi="Times New Roman"/>
        </w:rPr>
        <w:t xml:space="preserve"> North</w:t>
      </w:r>
      <w:r w:rsidRPr="009512B2">
        <w:rPr>
          <w:rFonts w:ascii="Times New Roman" w:hAnsi="Times New Roman"/>
        </w:rPr>
        <w:t xml:space="preserve"> in</w:t>
      </w:r>
      <w:r w:rsidR="008306C2">
        <w:rPr>
          <w:rFonts w:ascii="Times New Roman" w:hAnsi="Times New Roman"/>
        </w:rPr>
        <w:t>to the darkness over the rural n</w:t>
      </w:r>
      <w:r w:rsidRPr="009512B2">
        <w:rPr>
          <w:rFonts w:ascii="Times New Roman" w:hAnsi="Times New Roman"/>
        </w:rPr>
        <w:t xml:space="preserve">orthern point of the Korean </w:t>
      </w:r>
      <w:r w:rsidR="00D92B59" w:rsidRPr="009512B2">
        <w:rPr>
          <w:rFonts w:ascii="Times New Roman" w:hAnsi="Times New Roman"/>
        </w:rPr>
        <w:t>Pen</w:t>
      </w:r>
      <w:r w:rsidR="00D92B59">
        <w:rPr>
          <w:rFonts w:ascii="Times New Roman" w:hAnsi="Times New Roman"/>
        </w:rPr>
        <w:t>insula</w:t>
      </w:r>
      <w:r w:rsidRPr="009512B2">
        <w:rPr>
          <w:rFonts w:ascii="Times New Roman" w:hAnsi="Times New Roman"/>
        </w:rPr>
        <w:t xml:space="preserve">. His fuel gauge was falling faster than </w:t>
      </w:r>
      <w:r w:rsidR="008D3D56" w:rsidRPr="009512B2">
        <w:rPr>
          <w:rFonts w:ascii="Times New Roman" w:hAnsi="Times New Roman"/>
        </w:rPr>
        <w:t xml:space="preserve">the second hand on his watch and he new he had little time. </w:t>
      </w:r>
      <w:r w:rsidR="008306C2">
        <w:rPr>
          <w:rFonts w:ascii="Times New Roman" w:hAnsi="Times New Roman"/>
        </w:rPr>
        <w:t>The ocean was to the east and</w:t>
      </w:r>
      <w:r w:rsidR="00CB285E">
        <w:rPr>
          <w:rFonts w:ascii="Times New Roman" w:hAnsi="Times New Roman"/>
        </w:rPr>
        <w:t xml:space="preserve"> </w:t>
      </w:r>
      <w:r w:rsidR="008306C2">
        <w:rPr>
          <w:rFonts w:ascii="Times New Roman" w:hAnsi="Times New Roman"/>
        </w:rPr>
        <w:t xml:space="preserve">the North China </w:t>
      </w:r>
      <w:del w:id="6" w:author="School of Journalism" w:date="2013-07-05T03:34:00Z">
        <w:r w:rsidR="008306C2" w:rsidDel="008B5B9F">
          <w:rPr>
            <w:rFonts w:ascii="Times New Roman" w:hAnsi="Times New Roman"/>
          </w:rPr>
          <w:delText>Sea  to</w:delText>
        </w:r>
      </w:del>
      <w:ins w:id="7" w:author="School of Journalism" w:date="2013-07-05T03:34:00Z">
        <w:r w:rsidR="008B5B9F">
          <w:rPr>
            <w:rFonts w:ascii="Times New Roman" w:hAnsi="Times New Roman"/>
          </w:rPr>
          <w:t>Sea to</w:t>
        </w:r>
      </w:ins>
      <w:r w:rsidR="008306C2">
        <w:rPr>
          <w:rFonts w:ascii="Times New Roman" w:hAnsi="Times New Roman"/>
        </w:rPr>
        <w:t xml:space="preserve"> the west</w:t>
      </w:r>
      <w:r w:rsidR="00CB285E">
        <w:rPr>
          <w:rFonts w:ascii="Times New Roman" w:hAnsi="Times New Roman"/>
        </w:rPr>
        <w:t xml:space="preserve"> but he was headed north and u</w:t>
      </w:r>
      <w:r w:rsidR="008D3D56" w:rsidRPr="009512B2">
        <w:rPr>
          <w:rFonts w:ascii="Times New Roman" w:hAnsi="Times New Roman"/>
        </w:rPr>
        <w:t>nable to turn left or right</w:t>
      </w:r>
      <w:r w:rsidR="00CB285E">
        <w:rPr>
          <w:rFonts w:ascii="Times New Roman" w:hAnsi="Times New Roman"/>
        </w:rPr>
        <w:t>. Frank</w:t>
      </w:r>
      <w:r w:rsidR="008D3D56" w:rsidRPr="009512B2">
        <w:rPr>
          <w:rFonts w:ascii="Times New Roman" w:hAnsi="Times New Roman"/>
        </w:rPr>
        <w:t xml:space="preserve"> hoped and pray</w:t>
      </w:r>
      <w:r w:rsidR="00C5758C" w:rsidRPr="009512B2">
        <w:rPr>
          <w:rFonts w:ascii="Times New Roman" w:hAnsi="Times New Roman"/>
        </w:rPr>
        <w:t>e</w:t>
      </w:r>
      <w:r w:rsidR="008D3D56" w:rsidRPr="009512B2">
        <w:rPr>
          <w:rFonts w:ascii="Times New Roman" w:hAnsi="Times New Roman"/>
        </w:rPr>
        <w:t xml:space="preserve">d that he would find a soft place to set it down </w:t>
      </w:r>
      <w:r w:rsidR="00133012">
        <w:rPr>
          <w:rFonts w:ascii="Times New Roman" w:hAnsi="Times New Roman"/>
        </w:rPr>
        <w:t xml:space="preserve">but all he saw </w:t>
      </w:r>
      <w:r w:rsidR="00CB285E">
        <w:rPr>
          <w:rFonts w:ascii="Times New Roman" w:hAnsi="Times New Roman"/>
        </w:rPr>
        <w:t xml:space="preserve">in the dark night </w:t>
      </w:r>
      <w:r w:rsidR="00133012">
        <w:rPr>
          <w:rFonts w:ascii="Times New Roman" w:hAnsi="Times New Roman"/>
        </w:rPr>
        <w:t>was</w:t>
      </w:r>
      <w:r w:rsidR="008D3D56" w:rsidRPr="009512B2">
        <w:rPr>
          <w:rFonts w:ascii="Times New Roman" w:hAnsi="Times New Roman"/>
        </w:rPr>
        <w:t xml:space="preserve"> miles of forests.</w:t>
      </w:r>
      <w:r w:rsidR="00A3548F" w:rsidRPr="009512B2">
        <w:rPr>
          <w:rFonts w:ascii="Times New Roman" w:hAnsi="Times New Roman"/>
        </w:rPr>
        <w:t xml:space="preserve"> </w:t>
      </w:r>
      <w:r w:rsidR="008D3D56" w:rsidRPr="009512B2">
        <w:rPr>
          <w:rFonts w:ascii="Times New Roman" w:hAnsi="Times New Roman"/>
        </w:rPr>
        <w:t>As the engines choked out</w:t>
      </w:r>
      <w:r w:rsidR="00CB285E">
        <w:rPr>
          <w:rFonts w:ascii="Times New Roman" w:hAnsi="Times New Roman"/>
        </w:rPr>
        <w:t xml:space="preserve"> and the plane went silent</w:t>
      </w:r>
      <w:r w:rsidR="008D3D56" w:rsidRPr="009512B2">
        <w:rPr>
          <w:rFonts w:ascii="Times New Roman" w:hAnsi="Times New Roman"/>
        </w:rPr>
        <w:t>, Frank</w:t>
      </w:r>
      <w:r w:rsidR="00CB285E">
        <w:rPr>
          <w:rFonts w:ascii="Times New Roman" w:hAnsi="Times New Roman"/>
        </w:rPr>
        <w:t xml:space="preserve"> took a deep breath,</w:t>
      </w:r>
      <w:r w:rsidR="008D3D56" w:rsidRPr="009512B2">
        <w:rPr>
          <w:rFonts w:ascii="Times New Roman" w:hAnsi="Times New Roman"/>
        </w:rPr>
        <w:t xml:space="preserve"> said a quick prayer, “God please help me!” and he pulled the ejection handle. The glass canopy over his head flew off and the one-second delay to allow the canopy to clear before the seat launched seemed </w:t>
      </w:r>
      <w:r w:rsidR="00D178A3">
        <w:rPr>
          <w:rFonts w:ascii="Times New Roman" w:hAnsi="Times New Roman"/>
        </w:rPr>
        <w:t>like an eternity</w:t>
      </w:r>
      <w:r w:rsidR="008D3D56" w:rsidRPr="009512B2">
        <w:rPr>
          <w:rFonts w:ascii="Times New Roman" w:hAnsi="Times New Roman"/>
        </w:rPr>
        <w:t>.</w:t>
      </w:r>
    </w:p>
    <w:p w14:paraId="6EEC33D3" w14:textId="77777777" w:rsidR="008D3D56" w:rsidRPr="009512B2" w:rsidRDefault="00133012" w:rsidP="00B40EAC">
      <w:pPr>
        <w:spacing w:line="480" w:lineRule="auto"/>
        <w:ind w:firstLine="720"/>
        <w:rPr>
          <w:rFonts w:ascii="Times New Roman" w:hAnsi="Times New Roman"/>
        </w:rPr>
      </w:pPr>
      <w:r>
        <w:rPr>
          <w:rFonts w:ascii="Times New Roman" w:hAnsi="Times New Roman"/>
        </w:rPr>
        <w:t>The seat launched Frank</w:t>
      </w:r>
      <w:r w:rsidR="00A14C6F">
        <w:rPr>
          <w:rFonts w:ascii="Times New Roman" w:hAnsi="Times New Roman"/>
        </w:rPr>
        <w:t xml:space="preserve"> out of his cockpit</w:t>
      </w:r>
      <w:r w:rsidR="00D178A3">
        <w:rPr>
          <w:rFonts w:ascii="Times New Roman" w:hAnsi="Times New Roman"/>
        </w:rPr>
        <w:t xml:space="preserve"> with such force his back popped as he rocked up. As the chair reached it’s peak altitude the </w:t>
      </w:r>
      <w:r w:rsidR="008D3D56" w:rsidRPr="009512B2">
        <w:rPr>
          <w:rFonts w:ascii="Times New Roman" w:hAnsi="Times New Roman"/>
        </w:rPr>
        <w:t>chute deployed without any problems</w:t>
      </w:r>
      <w:r w:rsidR="00A14C6F">
        <w:rPr>
          <w:rFonts w:ascii="Times New Roman" w:hAnsi="Times New Roman"/>
        </w:rPr>
        <w:t>. During his slow decent,</w:t>
      </w:r>
      <w:r w:rsidR="008D3D56" w:rsidRPr="009512B2">
        <w:rPr>
          <w:rFonts w:ascii="Times New Roman" w:hAnsi="Times New Roman"/>
        </w:rPr>
        <w:t xml:space="preserve"> Frank watched his plane crash into the trees below and burst into flames. The fire illuminated the area and it </w:t>
      </w:r>
      <w:r w:rsidR="0063443A" w:rsidRPr="009512B2">
        <w:rPr>
          <w:rFonts w:ascii="Times New Roman" w:hAnsi="Times New Roman"/>
        </w:rPr>
        <w:t>was</w:t>
      </w:r>
      <w:r w:rsidR="008D3D56" w:rsidRPr="009512B2">
        <w:rPr>
          <w:rFonts w:ascii="Times New Roman" w:hAnsi="Times New Roman"/>
        </w:rPr>
        <w:t xml:space="preserve"> the only light he could see for miles. </w:t>
      </w:r>
      <w:r w:rsidR="00CB285E">
        <w:rPr>
          <w:rFonts w:ascii="Times New Roman" w:hAnsi="Times New Roman"/>
        </w:rPr>
        <w:t>He knew an explosion like that would not be missed and the North Korean army would be looking for him soon.</w:t>
      </w:r>
      <w:r w:rsidR="00D178A3">
        <w:rPr>
          <w:rFonts w:ascii="Times New Roman" w:hAnsi="Times New Roman"/>
        </w:rPr>
        <w:t xml:space="preserve"> A slight wind blew him east, away from the wreckage. </w:t>
      </w:r>
    </w:p>
    <w:p w14:paraId="768D2327" w14:textId="7C8D7FC0" w:rsidR="008D3D56" w:rsidRPr="009512B2" w:rsidRDefault="008D3D56" w:rsidP="00B40EAC">
      <w:pPr>
        <w:spacing w:line="480" w:lineRule="auto"/>
        <w:ind w:firstLine="720"/>
        <w:rPr>
          <w:rFonts w:ascii="Times New Roman" w:hAnsi="Times New Roman"/>
        </w:rPr>
      </w:pPr>
      <w:r w:rsidRPr="009512B2">
        <w:rPr>
          <w:rFonts w:ascii="Times New Roman" w:hAnsi="Times New Roman"/>
        </w:rPr>
        <w:t>Surprisingly, his de</w:t>
      </w:r>
      <w:ins w:id="8" w:author="School of Journalism" w:date="2013-07-05T03:34:00Z">
        <w:r w:rsidR="008B5B9F">
          <w:rPr>
            <w:rFonts w:ascii="Times New Roman" w:hAnsi="Times New Roman"/>
          </w:rPr>
          <w:t>s</w:t>
        </w:r>
      </w:ins>
      <w:r w:rsidRPr="009512B2">
        <w:rPr>
          <w:rFonts w:ascii="Times New Roman" w:hAnsi="Times New Roman"/>
        </w:rPr>
        <w:t>cent</w:t>
      </w:r>
      <w:del w:id="9" w:author="School of Journalism" w:date="2013-07-05T03:34:00Z">
        <w:r w:rsidRPr="009512B2" w:rsidDel="008B5B9F">
          <w:rPr>
            <w:rFonts w:ascii="Times New Roman" w:hAnsi="Times New Roman"/>
          </w:rPr>
          <w:delText xml:space="preserve"> </w:delText>
        </w:r>
      </w:del>
      <w:ins w:id="10" w:author="School of Journalism" w:date="2013-07-05T03:34:00Z">
        <w:r w:rsidR="008B5B9F">
          <w:rPr>
            <w:rFonts w:ascii="Times New Roman" w:hAnsi="Times New Roman"/>
          </w:rPr>
          <w:t xml:space="preserve"> </w:t>
        </w:r>
      </w:ins>
      <w:r w:rsidRPr="009512B2">
        <w:rPr>
          <w:rFonts w:ascii="Times New Roman" w:hAnsi="Times New Roman"/>
        </w:rPr>
        <w:t xml:space="preserve">was quiet and peaceful as he slowly fell towards the dark forest. As he got closer to the trees, the </w:t>
      </w:r>
      <w:r w:rsidR="00F045C1">
        <w:rPr>
          <w:rFonts w:ascii="Times New Roman" w:hAnsi="Times New Roman"/>
        </w:rPr>
        <w:t>fall</w:t>
      </w:r>
      <w:r w:rsidRPr="009512B2">
        <w:rPr>
          <w:rFonts w:ascii="Times New Roman" w:hAnsi="Times New Roman"/>
        </w:rPr>
        <w:t xml:space="preserve"> did not seem so slow. Hittin</w:t>
      </w:r>
      <w:r w:rsidR="00A14C6F">
        <w:rPr>
          <w:rFonts w:ascii="Times New Roman" w:hAnsi="Times New Roman"/>
        </w:rPr>
        <w:t>g the canopy of the forest, branches</w:t>
      </w:r>
      <w:r w:rsidRPr="009512B2">
        <w:rPr>
          <w:rFonts w:ascii="Times New Roman" w:hAnsi="Times New Roman"/>
        </w:rPr>
        <w:t xml:space="preserve"> scraped and scratched him as he fell through the dense </w:t>
      </w:r>
      <w:r w:rsidR="00D178A3">
        <w:rPr>
          <w:rFonts w:ascii="Times New Roman" w:hAnsi="Times New Roman"/>
        </w:rPr>
        <w:t>branches</w:t>
      </w:r>
      <w:r w:rsidRPr="009512B2">
        <w:rPr>
          <w:rFonts w:ascii="Times New Roman" w:hAnsi="Times New Roman"/>
        </w:rPr>
        <w:t xml:space="preserve"> stopping suddenly as his feet slammed the ground and his body quickly followed. A sharp pain shot from his right ankle up through his knee and he wanted to scream in agony but resisted, hoping to remain hidden.</w:t>
      </w:r>
    </w:p>
    <w:p w14:paraId="1F8A98F7" w14:textId="77777777" w:rsidR="009762D5" w:rsidRPr="009512B2" w:rsidRDefault="008D3D56" w:rsidP="00B40EAC">
      <w:pPr>
        <w:spacing w:line="480" w:lineRule="auto"/>
        <w:ind w:firstLine="720"/>
        <w:rPr>
          <w:rFonts w:ascii="Times New Roman" w:hAnsi="Times New Roman"/>
        </w:rPr>
      </w:pPr>
      <w:r w:rsidRPr="009512B2">
        <w:rPr>
          <w:rFonts w:ascii="Times New Roman" w:hAnsi="Times New Roman"/>
        </w:rPr>
        <w:t>Frank quickly pulled in his</w:t>
      </w:r>
      <w:r w:rsidR="00A14C6F">
        <w:rPr>
          <w:rFonts w:ascii="Times New Roman" w:hAnsi="Times New Roman"/>
        </w:rPr>
        <w:t xml:space="preserve"> army green</w:t>
      </w:r>
      <w:r w:rsidRPr="009512B2">
        <w:rPr>
          <w:rFonts w:ascii="Times New Roman" w:hAnsi="Times New Roman"/>
        </w:rPr>
        <w:t xml:space="preserve"> parachute while still laying on the ground. He looked in all directions and listened intently for any sig</w:t>
      </w:r>
      <w:r w:rsidR="00CB285E">
        <w:rPr>
          <w:rFonts w:ascii="Times New Roman" w:hAnsi="Times New Roman"/>
        </w:rPr>
        <w:t>n of the North Koreans. All he heard was the sounds of the forest</w:t>
      </w:r>
      <w:r w:rsidRPr="009512B2">
        <w:rPr>
          <w:rFonts w:ascii="Times New Roman" w:hAnsi="Times New Roman"/>
        </w:rPr>
        <w:t>. His actions wer</w:t>
      </w:r>
      <w:r w:rsidR="009762D5" w:rsidRPr="009512B2">
        <w:rPr>
          <w:rFonts w:ascii="Times New Roman" w:hAnsi="Times New Roman"/>
        </w:rPr>
        <w:t>e</w:t>
      </w:r>
      <w:r w:rsidRPr="009512B2">
        <w:rPr>
          <w:rFonts w:ascii="Times New Roman" w:hAnsi="Times New Roman"/>
        </w:rPr>
        <w:t xml:space="preserve"> calm and </w:t>
      </w:r>
      <w:r w:rsidR="009762D5" w:rsidRPr="009512B2">
        <w:rPr>
          <w:rFonts w:ascii="Times New Roman" w:hAnsi="Times New Roman"/>
        </w:rPr>
        <w:t>deliberate</w:t>
      </w:r>
      <w:r w:rsidRPr="009512B2">
        <w:rPr>
          <w:rFonts w:ascii="Times New Roman" w:hAnsi="Times New Roman"/>
        </w:rPr>
        <w:t xml:space="preserve"> as if he had been in this situation</w:t>
      </w:r>
      <w:r w:rsidR="009762D5" w:rsidRPr="009512B2">
        <w:rPr>
          <w:rFonts w:ascii="Times New Roman" w:hAnsi="Times New Roman"/>
        </w:rPr>
        <w:t xml:space="preserve"> before but his mind whorled with questions.</w:t>
      </w:r>
    </w:p>
    <w:p w14:paraId="231AF0B5" w14:textId="77777777" w:rsidR="00C5758C" w:rsidRPr="009512B2" w:rsidRDefault="009762D5" w:rsidP="00F045C1">
      <w:pPr>
        <w:spacing w:line="480" w:lineRule="auto"/>
        <w:ind w:firstLine="720"/>
        <w:rPr>
          <w:rFonts w:ascii="Times New Roman" w:hAnsi="Times New Roman"/>
        </w:rPr>
      </w:pPr>
      <w:r w:rsidRPr="00D178A3">
        <w:rPr>
          <w:rFonts w:ascii="Times New Roman" w:hAnsi="Times New Roman"/>
          <w:i/>
        </w:rPr>
        <w:t>Should I move</w:t>
      </w:r>
      <w:r w:rsidR="00C05FAE" w:rsidRPr="00D178A3">
        <w:rPr>
          <w:rFonts w:ascii="Times New Roman" w:hAnsi="Times New Roman"/>
          <w:i/>
        </w:rPr>
        <w:t xml:space="preserve"> towards the wreckage or away? </w:t>
      </w:r>
      <w:r w:rsidRPr="00D178A3">
        <w:rPr>
          <w:rFonts w:ascii="Times New Roman" w:hAnsi="Times New Roman"/>
          <w:i/>
        </w:rPr>
        <w:t>Should I turn on the e</w:t>
      </w:r>
      <w:r w:rsidR="00C05FAE" w:rsidRPr="00D178A3">
        <w:rPr>
          <w:rFonts w:ascii="Times New Roman" w:hAnsi="Times New Roman"/>
          <w:i/>
        </w:rPr>
        <w:t xml:space="preserve">mergency beacon or keep silent? </w:t>
      </w:r>
      <w:r w:rsidR="00D178A3" w:rsidRPr="00D178A3">
        <w:rPr>
          <w:rFonts w:ascii="Times New Roman" w:hAnsi="Times New Roman"/>
          <w:i/>
        </w:rPr>
        <w:t>Could I run if I had to?</w:t>
      </w:r>
      <w:r w:rsidR="00F045C1">
        <w:rPr>
          <w:rFonts w:ascii="Times New Roman" w:hAnsi="Times New Roman"/>
        </w:rPr>
        <w:t xml:space="preserve"> </w:t>
      </w:r>
      <w:r w:rsidR="00D76CFD" w:rsidRPr="009512B2">
        <w:rPr>
          <w:rFonts w:ascii="Times New Roman" w:hAnsi="Times New Roman"/>
        </w:rPr>
        <w:t>Hundreds of</w:t>
      </w:r>
      <w:r w:rsidRPr="009512B2">
        <w:rPr>
          <w:rFonts w:ascii="Times New Roman" w:hAnsi="Times New Roman"/>
        </w:rPr>
        <w:t xml:space="preserve"> questions </w:t>
      </w:r>
      <w:r w:rsidR="00C5758C" w:rsidRPr="009512B2">
        <w:rPr>
          <w:rFonts w:ascii="Times New Roman" w:hAnsi="Times New Roman"/>
        </w:rPr>
        <w:t>and possible scenarios</w:t>
      </w:r>
      <w:r w:rsidR="00D76CFD" w:rsidRPr="009512B2">
        <w:rPr>
          <w:rFonts w:ascii="Times New Roman" w:hAnsi="Times New Roman"/>
        </w:rPr>
        <w:t xml:space="preserve"> raced through his mind and he had only been on the ground less than a minute.</w:t>
      </w:r>
    </w:p>
    <w:p w14:paraId="5B911356" w14:textId="77777777" w:rsidR="00C5758C" w:rsidRPr="009512B2" w:rsidRDefault="00C5758C" w:rsidP="00B40EAC">
      <w:pPr>
        <w:spacing w:line="480" w:lineRule="auto"/>
        <w:ind w:firstLine="720"/>
        <w:rPr>
          <w:rFonts w:ascii="Times New Roman" w:hAnsi="Times New Roman"/>
        </w:rPr>
      </w:pPr>
      <w:r w:rsidRPr="009512B2">
        <w:rPr>
          <w:rFonts w:ascii="Times New Roman" w:hAnsi="Times New Roman"/>
        </w:rPr>
        <w:t>Frank patted his chest</w:t>
      </w:r>
      <w:r w:rsidR="00CB285E">
        <w:rPr>
          <w:rFonts w:ascii="Times New Roman" w:hAnsi="Times New Roman"/>
        </w:rPr>
        <w:t xml:space="preserve"> and thigh pockets</w:t>
      </w:r>
      <w:r w:rsidRPr="009512B2">
        <w:rPr>
          <w:rFonts w:ascii="Times New Roman" w:hAnsi="Times New Roman"/>
        </w:rPr>
        <w:t xml:space="preserve"> with both hands like a guy who had lost his wallet. He was looking for his emergency rescue radio. He quickly found the small green</w:t>
      </w:r>
      <w:r w:rsidR="00CB285E">
        <w:rPr>
          <w:rFonts w:ascii="Times New Roman" w:hAnsi="Times New Roman"/>
        </w:rPr>
        <w:t xml:space="preserve"> plastic</w:t>
      </w:r>
      <w:r w:rsidRPr="009512B2">
        <w:rPr>
          <w:rFonts w:ascii="Times New Roman" w:hAnsi="Times New Roman"/>
        </w:rPr>
        <w:t xml:space="preserve"> box and turned the only di</w:t>
      </w:r>
      <w:r w:rsidR="00CB285E">
        <w:rPr>
          <w:rFonts w:ascii="Times New Roman" w:hAnsi="Times New Roman"/>
        </w:rPr>
        <w:t xml:space="preserve">al to the on position and a </w:t>
      </w:r>
      <w:r w:rsidR="00D178A3">
        <w:rPr>
          <w:rFonts w:ascii="Times New Roman" w:hAnsi="Times New Roman"/>
        </w:rPr>
        <w:t xml:space="preserve">small </w:t>
      </w:r>
      <w:r w:rsidR="00CB285E">
        <w:rPr>
          <w:rFonts w:ascii="Times New Roman" w:hAnsi="Times New Roman"/>
        </w:rPr>
        <w:t>red</w:t>
      </w:r>
      <w:r w:rsidRPr="009512B2">
        <w:rPr>
          <w:rFonts w:ascii="Times New Roman" w:hAnsi="Times New Roman"/>
        </w:rPr>
        <w:t xml:space="preserve"> light began to flash</w:t>
      </w:r>
      <w:r w:rsidR="00CB285E">
        <w:rPr>
          <w:rFonts w:ascii="Times New Roman" w:hAnsi="Times New Roman"/>
        </w:rPr>
        <w:t xml:space="preserve"> on a steady beat</w:t>
      </w:r>
      <w:r w:rsidRPr="009512B2">
        <w:rPr>
          <w:rFonts w:ascii="Times New Roman" w:hAnsi="Times New Roman"/>
        </w:rPr>
        <w:t>. His location was being transmitted and Frank was comforted by the idea for a brief moment.</w:t>
      </w:r>
      <w:r w:rsidR="00D178A3">
        <w:rPr>
          <w:rFonts w:ascii="Times New Roman" w:hAnsi="Times New Roman"/>
        </w:rPr>
        <w:t xml:space="preserve"> He just hoped the North Korean’s weren’t able to track him or the Marines would be faster.</w:t>
      </w:r>
    </w:p>
    <w:p w14:paraId="679FC44C" w14:textId="77777777" w:rsidR="00AA580B" w:rsidRPr="00D178A3" w:rsidRDefault="00C5758C" w:rsidP="00B40EAC">
      <w:pPr>
        <w:spacing w:line="480" w:lineRule="auto"/>
        <w:ind w:firstLine="720"/>
        <w:rPr>
          <w:rFonts w:ascii="Times New Roman" w:hAnsi="Times New Roman"/>
          <w:i/>
        </w:rPr>
      </w:pPr>
      <w:r w:rsidRPr="009512B2">
        <w:rPr>
          <w:rFonts w:ascii="Times New Roman" w:hAnsi="Times New Roman"/>
        </w:rPr>
        <w:t>He felt around his ankle and figured it was broken</w:t>
      </w:r>
      <w:r w:rsidR="00D7779D">
        <w:rPr>
          <w:rFonts w:ascii="Times New Roman" w:hAnsi="Times New Roman"/>
        </w:rPr>
        <w:t>.</w:t>
      </w:r>
      <w:r w:rsidRPr="009512B2">
        <w:rPr>
          <w:rFonts w:ascii="Times New Roman" w:hAnsi="Times New Roman"/>
        </w:rPr>
        <w:t xml:space="preserve"> </w:t>
      </w:r>
      <w:r w:rsidR="00D7779D">
        <w:rPr>
          <w:rFonts w:ascii="Times New Roman" w:hAnsi="Times New Roman"/>
        </w:rPr>
        <w:t>He</w:t>
      </w:r>
      <w:r w:rsidRPr="009512B2">
        <w:rPr>
          <w:rFonts w:ascii="Times New Roman" w:hAnsi="Times New Roman"/>
        </w:rPr>
        <w:t xml:space="preserve"> had sprained his </w:t>
      </w:r>
      <w:r w:rsidR="00AA580B" w:rsidRPr="009512B2">
        <w:rPr>
          <w:rFonts w:ascii="Times New Roman" w:hAnsi="Times New Roman"/>
        </w:rPr>
        <w:t>ankles</w:t>
      </w:r>
      <w:r w:rsidRPr="009512B2">
        <w:rPr>
          <w:rFonts w:ascii="Times New Roman" w:hAnsi="Times New Roman"/>
        </w:rPr>
        <w:t xml:space="preserve"> before playing basketball and the pain now was ten times worse</w:t>
      </w:r>
      <w:r w:rsidR="00D7779D">
        <w:rPr>
          <w:rFonts w:ascii="Times New Roman" w:hAnsi="Times New Roman"/>
        </w:rPr>
        <w:t xml:space="preserve"> than he felt on the court</w:t>
      </w:r>
      <w:r w:rsidRPr="009512B2">
        <w:rPr>
          <w:rFonts w:ascii="Times New Roman" w:hAnsi="Times New Roman"/>
        </w:rPr>
        <w:t>.</w:t>
      </w:r>
      <w:r w:rsidR="00AA580B" w:rsidRPr="009512B2">
        <w:rPr>
          <w:rFonts w:ascii="Times New Roman" w:hAnsi="Times New Roman"/>
        </w:rPr>
        <w:t xml:space="preserve"> Knowing he would not be able to move quickly, he pulled himself up to the thick trunk of a pine tree.  Refolding his parachute to use as a blanket and for camouflage, he pulled it around him and covered it with leaves, pine needles and dirt. The only sounds he heard was the leaves he rustled as he pulled them around to hide himself incase someone came along. Frank sat under the cover of the forest for several hours s</w:t>
      </w:r>
      <w:r w:rsidR="00E42E09">
        <w:rPr>
          <w:rFonts w:ascii="Times New Roman" w:hAnsi="Times New Roman"/>
        </w:rPr>
        <w:t>tartled by every natural sound the</w:t>
      </w:r>
      <w:r w:rsidR="00AA580B" w:rsidRPr="009512B2">
        <w:rPr>
          <w:rFonts w:ascii="Times New Roman" w:hAnsi="Times New Roman"/>
        </w:rPr>
        <w:t xml:space="preserve"> forest </w:t>
      </w:r>
      <w:r w:rsidR="00E42E09">
        <w:rPr>
          <w:rFonts w:ascii="Times New Roman" w:hAnsi="Times New Roman"/>
        </w:rPr>
        <w:t>made that</w:t>
      </w:r>
      <w:r w:rsidR="00AA580B" w:rsidRPr="009512B2">
        <w:rPr>
          <w:rFonts w:ascii="Times New Roman" w:hAnsi="Times New Roman"/>
        </w:rPr>
        <w:t xml:space="preserve"> night.</w:t>
      </w:r>
      <w:r w:rsidR="00D178A3">
        <w:rPr>
          <w:rFonts w:ascii="Times New Roman" w:hAnsi="Times New Roman"/>
        </w:rPr>
        <w:t xml:space="preserve"> He had four hours before light would illuminate his position. He knew he needed energy so he tried to sleep but pain combined with fear made that a difficult exercise. </w:t>
      </w:r>
      <w:r w:rsidR="00D178A3">
        <w:rPr>
          <w:rFonts w:ascii="Times New Roman" w:hAnsi="Times New Roman"/>
          <w:i/>
        </w:rPr>
        <w:t>How fast can the Marines get here?</w:t>
      </w:r>
    </w:p>
    <w:p w14:paraId="773A93B0" w14:textId="77777777" w:rsidR="00C64AE9" w:rsidRPr="009512B2" w:rsidRDefault="00AA580B" w:rsidP="00B40EAC">
      <w:pPr>
        <w:spacing w:line="480" w:lineRule="auto"/>
        <w:ind w:firstLine="720"/>
        <w:rPr>
          <w:rFonts w:ascii="Times New Roman" w:hAnsi="Times New Roman"/>
        </w:rPr>
      </w:pPr>
      <w:r w:rsidRPr="009512B2">
        <w:rPr>
          <w:rFonts w:ascii="Times New Roman" w:hAnsi="Times New Roman"/>
        </w:rPr>
        <w:t>When the sun began to rise, amber rays of light peaked through the trees.</w:t>
      </w:r>
      <w:r w:rsidR="00C64AE9" w:rsidRPr="009512B2">
        <w:rPr>
          <w:rFonts w:ascii="Times New Roman" w:hAnsi="Times New Roman"/>
        </w:rPr>
        <w:t xml:space="preserve"> </w:t>
      </w:r>
    </w:p>
    <w:p w14:paraId="1D40BF5A" w14:textId="77777777" w:rsidR="00C64AE9" w:rsidRPr="009512B2" w:rsidRDefault="00D82A02" w:rsidP="00D7779D">
      <w:pPr>
        <w:spacing w:line="480" w:lineRule="auto"/>
        <w:ind w:firstLine="720"/>
        <w:rPr>
          <w:rFonts w:ascii="Times New Roman" w:hAnsi="Times New Roman"/>
        </w:rPr>
      </w:pPr>
      <w:r>
        <w:rPr>
          <w:rFonts w:ascii="Times New Roman" w:hAnsi="Times New Roman"/>
        </w:rPr>
        <w:t>“I made it through the night,” F</w:t>
      </w:r>
      <w:r w:rsidR="00B21C20">
        <w:rPr>
          <w:rFonts w:ascii="Times New Roman" w:hAnsi="Times New Roman"/>
        </w:rPr>
        <w:t>rank whispered to himself as he woke from his restless and fearful sleep.</w:t>
      </w:r>
      <w:r w:rsidR="00D7779D">
        <w:rPr>
          <w:rFonts w:ascii="Times New Roman" w:hAnsi="Times New Roman"/>
        </w:rPr>
        <w:t xml:space="preserve"> </w:t>
      </w:r>
      <w:r w:rsidR="00C64AE9" w:rsidRPr="009512B2">
        <w:rPr>
          <w:rFonts w:ascii="Times New Roman" w:hAnsi="Times New Roman"/>
        </w:rPr>
        <w:t xml:space="preserve">He reached inside his utility vest and pulled out a leather bound book from his inside pocket. Putting his thumbs together, he opened the tattered pages to whatever page he </w:t>
      </w:r>
      <w:r w:rsidR="009A738A" w:rsidRPr="009512B2">
        <w:rPr>
          <w:rFonts w:ascii="Times New Roman" w:hAnsi="Times New Roman"/>
        </w:rPr>
        <w:t>happened</w:t>
      </w:r>
      <w:r w:rsidR="00C64AE9" w:rsidRPr="009512B2">
        <w:rPr>
          <w:rFonts w:ascii="Times New Roman" w:hAnsi="Times New Roman"/>
        </w:rPr>
        <w:t xml:space="preserve"> upon and began to read.</w:t>
      </w:r>
    </w:p>
    <w:p w14:paraId="57F98F46" w14:textId="25384A0D" w:rsidR="008B643C" w:rsidRPr="009512B2" w:rsidRDefault="00C64AE9" w:rsidP="00B40EAC">
      <w:pPr>
        <w:spacing w:line="480" w:lineRule="auto"/>
        <w:ind w:firstLine="720"/>
        <w:rPr>
          <w:rFonts w:ascii="Times New Roman" w:hAnsi="Times New Roman"/>
        </w:rPr>
      </w:pPr>
      <w:r w:rsidRPr="009512B2">
        <w:rPr>
          <w:rFonts w:ascii="Times New Roman" w:hAnsi="Times New Roman"/>
        </w:rPr>
        <w:t xml:space="preserve">He continued to read as the forest awoke. He heard birds </w:t>
      </w:r>
      <w:r w:rsidR="009A738A" w:rsidRPr="009512B2">
        <w:rPr>
          <w:rFonts w:ascii="Times New Roman" w:hAnsi="Times New Roman"/>
        </w:rPr>
        <w:t>chirping</w:t>
      </w:r>
      <w:r w:rsidRPr="009512B2">
        <w:rPr>
          <w:rFonts w:ascii="Times New Roman" w:hAnsi="Times New Roman"/>
        </w:rPr>
        <w:t xml:space="preserve"> and saw something like a </w:t>
      </w:r>
      <w:r w:rsidR="009A738A" w:rsidRPr="009512B2">
        <w:rPr>
          <w:rFonts w:ascii="Times New Roman" w:hAnsi="Times New Roman"/>
        </w:rPr>
        <w:t>squirrel</w:t>
      </w:r>
      <w:r w:rsidRPr="009512B2">
        <w:rPr>
          <w:rFonts w:ascii="Times New Roman" w:hAnsi="Times New Roman"/>
        </w:rPr>
        <w:t xml:space="preserve"> dart across the ground in front of him. It reminded him of camping in the woods on his grandparents</w:t>
      </w:r>
      <w:r w:rsidR="00F430DF">
        <w:rPr>
          <w:rFonts w:ascii="Times New Roman" w:hAnsi="Times New Roman"/>
        </w:rPr>
        <w:t>’</w:t>
      </w:r>
      <w:r w:rsidRPr="009512B2">
        <w:rPr>
          <w:rFonts w:ascii="Times New Roman" w:hAnsi="Times New Roman"/>
        </w:rPr>
        <w:t xml:space="preserve"> land when he was a boy.</w:t>
      </w:r>
    </w:p>
    <w:p w14:paraId="1BFA5762" w14:textId="1A351A52" w:rsidR="008B643C" w:rsidRPr="009512B2" w:rsidRDefault="00D7779D" w:rsidP="00D7779D">
      <w:pPr>
        <w:spacing w:line="480" w:lineRule="auto"/>
        <w:ind w:firstLine="720"/>
        <w:rPr>
          <w:rFonts w:ascii="Times New Roman" w:hAnsi="Times New Roman"/>
        </w:rPr>
      </w:pPr>
      <w:r w:rsidRPr="009512B2">
        <w:rPr>
          <w:rFonts w:ascii="Times New Roman" w:hAnsi="Times New Roman"/>
        </w:rPr>
        <w:t xml:space="preserve">After finishing a passage, he slowly closed the book, held it in his hands and a smile came across </w:t>
      </w:r>
      <w:r>
        <w:rPr>
          <w:rFonts w:ascii="Times New Roman" w:hAnsi="Times New Roman"/>
        </w:rPr>
        <w:t xml:space="preserve">his </w:t>
      </w:r>
      <w:r w:rsidR="00F430DF">
        <w:rPr>
          <w:rFonts w:ascii="Times New Roman" w:hAnsi="Times New Roman"/>
        </w:rPr>
        <w:t>light</w:t>
      </w:r>
      <w:r w:rsidRPr="009512B2">
        <w:rPr>
          <w:rFonts w:ascii="Times New Roman" w:hAnsi="Times New Roman"/>
        </w:rPr>
        <w:t xml:space="preserve"> bathed face.</w:t>
      </w:r>
      <w:r>
        <w:rPr>
          <w:rFonts w:ascii="Times New Roman" w:hAnsi="Times New Roman"/>
        </w:rPr>
        <w:t xml:space="preserve"> </w:t>
      </w:r>
      <w:r w:rsidR="00A3548F" w:rsidRPr="009512B2">
        <w:rPr>
          <w:rFonts w:ascii="Times New Roman" w:hAnsi="Times New Roman"/>
        </w:rPr>
        <w:t>Injured and n</w:t>
      </w:r>
      <w:r w:rsidR="008B643C" w:rsidRPr="009512B2">
        <w:rPr>
          <w:rFonts w:ascii="Times New Roman" w:hAnsi="Times New Roman"/>
        </w:rPr>
        <w:t>ot knowing who or what would find him, Frank figured he was in the toughest situation of his life but he was surprisingly content, calm and hopeful.</w:t>
      </w:r>
      <w:r w:rsidR="00AA75E9" w:rsidRPr="009512B2">
        <w:rPr>
          <w:rFonts w:ascii="Times New Roman" w:hAnsi="Times New Roman"/>
        </w:rPr>
        <w:t xml:space="preserve"> </w:t>
      </w:r>
    </w:p>
    <w:p w14:paraId="6DF7141B" w14:textId="5B0322AE" w:rsidR="00981C29" w:rsidRDefault="00D4697F" w:rsidP="00B40EAC">
      <w:pPr>
        <w:spacing w:line="480" w:lineRule="auto"/>
        <w:rPr>
          <w:rFonts w:ascii="Times New Roman" w:hAnsi="Times New Roman"/>
        </w:rPr>
      </w:pPr>
      <w:r>
        <w:rPr>
          <w:rFonts w:ascii="Times New Roman" w:hAnsi="Times New Roman"/>
        </w:rPr>
        <w:tab/>
        <w:t>A few moments went by and he heard voices. They were Korean voices coming towards him</w:t>
      </w:r>
      <w:r w:rsidR="00B21C20">
        <w:rPr>
          <w:rFonts w:ascii="Times New Roman" w:hAnsi="Times New Roman"/>
        </w:rPr>
        <w:t xml:space="preserve"> from behind</w:t>
      </w:r>
      <w:r>
        <w:rPr>
          <w:rFonts w:ascii="Times New Roman" w:hAnsi="Times New Roman"/>
        </w:rPr>
        <w:t xml:space="preserve">. He tucked the book back inside his vest and pulled a branch over his face. The voices seemed to be getting closer and were coming directly towards him. Frank could tell it was a man and a woman’s voice meaning </w:t>
      </w:r>
      <w:r w:rsidR="00981C29">
        <w:rPr>
          <w:rFonts w:ascii="Times New Roman" w:hAnsi="Times New Roman"/>
        </w:rPr>
        <w:t>probably</w:t>
      </w:r>
      <w:r>
        <w:rPr>
          <w:rFonts w:ascii="Times New Roman" w:hAnsi="Times New Roman"/>
        </w:rPr>
        <w:t xml:space="preserve"> not military but what</w:t>
      </w:r>
      <w:r w:rsidR="00D82A02">
        <w:rPr>
          <w:rFonts w:ascii="Times New Roman" w:hAnsi="Times New Roman"/>
        </w:rPr>
        <w:t xml:space="preserve"> would they do if they saw him?</w:t>
      </w:r>
      <w:r w:rsidR="00981C29">
        <w:rPr>
          <w:rFonts w:ascii="Times New Roman" w:hAnsi="Times New Roman"/>
        </w:rPr>
        <w:t xml:space="preserve">  Frank </w:t>
      </w:r>
      <w:r w:rsidR="00F430DF">
        <w:rPr>
          <w:rFonts w:ascii="Times New Roman" w:hAnsi="Times New Roman"/>
        </w:rPr>
        <w:t>lay</w:t>
      </w:r>
      <w:r w:rsidR="00981C29">
        <w:rPr>
          <w:rFonts w:ascii="Times New Roman" w:hAnsi="Times New Roman"/>
        </w:rPr>
        <w:t xml:space="preserve"> perfectly still as his heart raced and he </w:t>
      </w:r>
      <w:r w:rsidR="00B21C20">
        <w:rPr>
          <w:rFonts w:ascii="Times New Roman" w:hAnsi="Times New Roman"/>
        </w:rPr>
        <w:t>tried</w:t>
      </w:r>
      <w:r w:rsidR="00981C29">
        <w:rPr>
          <w:rFonts w:ascii="Times New Roman" w:hAnsi="Times New Roman"/>
        </w:rPr>
        <w:t xml:space="preserve"> to control his breathing. </w:t>
      </w:r>
    </w:p>
    <w:p w14:paraId="3ACB30EB" w14:textId="070B56B8" w:rsidR="00723450" w:rsidRDefault="00981C29" w:rsidP="00D82A02">
      <w:pPr>
        <w:spacing w:line="480" w:lineRule="auto"/>
        <w:rPr>
          <w:rFonts w:ascii="Times New Roman" w:hAnsi="Times New Roman"/>
        </w:rPr>
      </w:pPr>
      <w:r>
        <w:rPr>
          <w:rFonts w:ascii="Times New Roman" w:hAnsi="Times New Roman"/>
        </w:rPr>
        <w:tab/>
      </w:r>
      <w:r w:rsidR="00D7779D">
        <w:rPr>
          <w:rFonts w:ascii="Times New Roman" w:hAnsi="Times New Roman"/>
        </w:rPr>
        <w:t>Abruptly, t</w:t>
      </w:r>
      <w:r>
        <w:rPr>
          <w:rFonts w:ascii="Times New Roman" w:hAnsi="Times New Roman"/>
        </w:rPr>
        <w:t>he voices</w:t>
      </w:r>
      <w:r w:rsidR="00F430DF">
        <w:rPr>
          <w:rFonts w:ascii="Times New Roman" w:hAnsi="Times New Roman"/>
        </w:rPr>
        <w:t xml:space="preserve"> stopped and so did his heart. </w:t>
      </w:r>
      <w:r w:rsidR="00F430DF" w:rsidRPr="00F430DF">
        <w:rPr>
          <w:rFonts w:ascii="Times New Roman" w:hAnsi="Times New Roman"/>
          <w:i/>
        </w:rPr>
        <w:t>Had they seen him?</w:t>
      </w:r>
      <w:r w:rsidRPr="00F430DF">
        <w:rPr>
          <w:rFonts w:ascii="Times New Roman" w:hAnsi="Times New Roman"/>
          <w:i/>
        </w:rPr>
        <w:t xml:space="preserve"> </w:t>
      </w:r>
      <w:r>
        <w:rPr>
          <w:rFonts w:ascii="Times New Roman" w:hAnsi="Times New Roman"/>
        </w:rPr>
        <w:t>he thought.</w:t>
      </w:r>
      <w:r w:rsidR="00D82A02">
        <w:rPr>
          <w:rFonts w:ascii="Times New Roman" w:hAnsi="Times New Roman"/>
        </w:rPr>
        <w:t xml:space="preserve"> </w:t>
      </w:r>
      <w:r>
        <w:rPr>
          <w:rFonts w:ascii="Times New Roman" w:hAnsi="Times New Roman"/>
        </w:rPr>
        <w:t xml:space="preserve">Frank held his </w:t>
      </w:r>
      <w:r w:rsidR="00723450">
        <w:rPr>
          <w:rFonts w:ascii="Times New Roman" w:hAnsi="Times New Roman"/>
        </w:rPr>
        <w:t>breath</w:t>
      </w:r>
      <w:r>
        <w:rPr>
          <w:rFonts w:ascii="Times New Roman" w:hAnsi="Times New Roman"/>
        </w:rPr>
        <w:t xml:space="preserve"> as he felt them approach. The man picked up a stick and poked at the pile of leaves. Frank did not move. The man poked again and then he yelled </w:t>
      </w:r>
      <w:r w:rsidR="00D82A02">
        <w:rPr>
          <w:rFonts w:ascii="Times New Roman" w:hAnsi="Times New Roman"/>
        </w:rPr>
        <w:t xml:space="preserve">something </w:t>
      </w:r>
      <w:r>
        <w:rPr>
          <w:rFonts w:ascii="Times New Roman" w:hAnsi="Times New Roman"/>
        </w:rPr>
        <w:t xml:space="preserve">in Korean. Frank could not understand a word he said but knew </w:t>
      </w:r>
      <w:r w:rsidR="00D7779D">
        <w:rPr>
          <w:rFonts w:ascii="Times New Roman" w:hAnsi="Times New Roman"/>
        </w:rPr>
        <w:t>the man</w:t>
      </w:r>
      <w:r>
        <w:rPr>
          <w:rFonts w:ascii="Times New Roman" w:hAnsi="Times New Roman"/>
        </w:rPr>
        <w:t xml:space="preserve"> was talking to him. Frank held his hands in the air </w:t>
      </w:r>
      <w:r w:rsidR="00723450">
        <w:rPr>
          <w:rFonts w:ascii="Times New Roman" w:hAnsi="Times New Roman"/>
        </w:rPr>
        <w:t>and said t</w:t>
      </w:r>
      <w:r w:rsidR="00B21C20">
        <w:rPr>
          <w:rFonts w:ascii="Times New Roman" w:hAnsi="Times New Roman"/>
        </w:rPr>
        <w:t>he only thing he could think of</w:t>
      </w:r>
      <w:r w:rsidR="00723450">
        <w:rPr>
          <w:rFonts w:ascii="Times New Roman" w:hAnsi="Times New Roman"/>
        </w:rPr>
        <w:t>.</w:t>
      </w:r>
    </w:p>
    <w:p w14:paraId="20206A6F" w14:textId="055D5A20" w:rsidR="00723450" w:rsidRDefault="00723450" w:rsidP="00B40EAC">
      <w:pPr>
        <w:spacing w:line="480" w:lineRule="auto"/>
        <w:rPr>
          <w:rFonts w:ascii="Times New Roman" w:hAnsi="Times New Roman"/>
        </w:rPr>
      </w:pPr>
      <w:r>
        <w:rPr>
          <w:rFonts w:ascii="Times New Roman" w:hAnsi="Times New Roman"/>
        </w:rPr>
        <w:tab/>
        <w:t>“Hello</w:t>
      </w:r>
      <w:r w:rsidR="00D7779D">
        <w:rPr>
          <w:rFonts w:ascii="Times New Roman" w:hAnsi="Times New Roman"/>
        </w:rPr>
        <w:t>, Hello, Hi,</w:t>
      </w:r>
      <w:r w:rsidR="00F430DF">
        <w:rPr>
          <w:rFonts w:ascii="Times New Roman" w:hAnsi="Times New Roman"/>
        </w:rPr>
        <w:t>” F</w:t>
      </w:r>
      <w:r>
        <w:rPr>
          <w:rFonts w:ascii="Times New Roman" w:hAnsi="Times New Roman"/>
        </w:rPr>
        <w:t xml:space="preserve">rank said </w:t>
      </w:r>
      <w:r w:rsidR="00D7779D">
        <w:rPr>
          <w:rFonts w:ascii="Times New Roman" w:hAnsi="Times New Roman"/>
        </w:rPr>
        <w:t>several times quickly</w:t>
      </w:r>
      <w:r>
        <w:rPr>
          <w:rFonts w:ascii="Times New Roman" w:hAnsi="Times New Roman"/>
        </w:rPr>
        <w:t>.</w:t>
      </w:r>
    </w:p>
    <w:p w14:paraId="169FED9B" w14:textId="77777777" w:rsidR="00723450" w:rsidRDefault="00723450" w:rsidP="00B40EAC">
      <w:pPr>
        <w:spacing w:line="480" w:lineRule="auto"/>
        <w:rPr>
          <w:rFonts w:ascii="Times New Roman" w:hAnsi="Times New Roman"/>
        </w:rPr>
      </w:pPr>
      <w:r>
        <w:rPr>
          <w:rFonts w:ascii="Times New Roman" w:hAnsi="Times New Roman"/>
        </w:rPr>
        <w:tab/>
        <w:t>“I am Frank</w:t>
      </w:r>
      <w:r w:rsidR="00D7779D">
        <w:rPr>
          <w:rFonts w:ascii="Times New Roman" w:hAnsi="Times New Roman"/>
        </w:rPr>
        <w:t>…</w:t>
      </w:r>
      <w:r>
        <w:rPr>
          <w:rFonts w:ascii="Times New Roman" w:hAnsi="Times New Roman"/>
        </w:rPr>
        <w:t xml:space="preserve"> from </w:t>
      </w:r>
      <w:r w:rsidR="00D92B59">
        <w:rPr>
          <w:rFonts w:ascii="Times New Roman" w:hAnsi="Times New Roman"/>
        </w:rPr>
        <w:t>America</w:t>
      </w:r>
      <w:r>
        <w:rPr>
          <w:rFonts w:ascii="Times New Roman" w:hAnsi="Times New Roman"/>
        </w:rPr>
        <w:t>.”</w:t>
      </w:r>
    </w:p>
    <w:p w14:paraId="106B1F84" w14:textId="77777777" w:rsidR="00056231" w:rsidRDefault="00723450" w:rsidP="00B40EAC">
      <w:pPr>
        <w:spacing w:line="480" w:lineRule="auto"/>
        <w:rPr>
          <w:rFonts w:ascii="Times New Roman" w:hAnsi="Times New Roman"/>
        </w:rPr>
      </w:pPr>
      <w:r>
        <w:rPr>
          <w:rFonts w:ascii="Times New Roman" w:hAnsi="Times New Roman"/>
        </w:rPr>
        <w:tab/>
        <w:t xml:space="preserve">The man yelled something at the woman who Frank assumed was the man’s wife and she ran back the way they had come. The man was dressed in thick brown cotton pants and a heavy long sleeved shirt that </w:t>
      </w:r>
      <w:r w:rsidR="00056231">
        <w:rPr>
          <w:rFonts w:ascii="Times New Roman" w:hAnsi="Times New Roman"/>
        </w:rPr>
        <w:t>buttoned</w:t>
      </w:r>
      <w:r>
        <w:rPr>
          <w:rFonts w:ascii="Times New Roman" w:hAnsi="Times New Roman"/>
        </w:rPr>
        <w:t xml:space="preserve"> high on the throat. The man grabbed the parachute and pulled it off of </w:t>
      </w:r>
      <w:r w:rsidR="0063443A">
        <w:rPr>
          <w:rFonts w:ascii="Times New Roman" w:hAnsi="Times New Roman"/>
        </w:rPr>
        <w:t>Frank’s</w:t>
      </w:r>
      <w:r>
        <w:rPr>
          <w:rFonts w:ascii="Times New Roman" w:hAnsi="Times New Roman"/>
        </w:rPr>
        <w:t xml:space="preserve"> legs in a quick jerk. </w:t>
      </w:r>
    </w:p>
    <w:p w14:paraId="78A4B403" w14:textId="12BCCA99" w:rsidR="00056231" w:rsidRDefault="00056231" w:rsidP="00B40EAC">
      <w:pPr>
        <w:spacing w:line="480" w:lineRule="auto"/>
        <w:rPr>
          <w:rFonts w:ascii="Times New Roman" w:hAnsi="Times New Roman"/>
        </w:rPr>
      </w:pPr>
      <w:r>
        <w:rPr>
          <w:rFonts w:ascii="Times New Roman" w:hAnsi="Times New Roman"/>
        </w:rPr>
        <w:tab/>
        <w:t xml:space="preserve">Broken Korean words and phrases </w:t>
      </w:r>
      <w:r w:rsidR="00F430DF">
        <w:rPr>
          <w:rFonts w:ascii="Times New Roman" w:hAnsi="Times New Roman"/>
        </w:rPr>
        <w:t>Frank</w:t>
      </w:r>
      <w:r w:rsidR="00D7779D">
        <w:rPr>
          <w:rFonts w:ascii="Times New Roman" w:hAnsi="Times New Roman"/>
        </w:rPr>
        <w:t xml:space="preserve"> had learned on base </w:t>
      </w:r>
      <w:r>
        <w:rPr>
          <w:rFonts w:ascii="Times New Roman" w:hAnsi="Times New Roman"/>
        </w:rPr>
        <w:t xml:space="preserve">ran through </w:t>
      </w:r>
      <w:r w:rsidR="00F430DF">
        <w:rPr>
          <w:rFonts w:ascii="Times New Roman" w:hAnsi="Times New Roman"/>
        </w:rPr>
        <w:t xml:space="preserve">his </w:t>
      </w:r>
      <w:r>
        <w:rPr>
          <w:rFonts w:ascii="Times New Roman" w:hAnsi="Times New Roman"/>
        </w:rPr>
        <w:t xml:space="preserve">mind as he tried to think of something to let </w:t>
      </w:r>
      <w:r w:rsidR="00D7779D">
        <w:rPr>
          <w:rFonts w:ascii="Times New Roman" w:hAnsi="Times New Roman"/>
        </w:rPr>
        <w:t>the man</w:t>
      </w:r>
      <w:r>
        <w:rPr>
          <w:rFonts w:ascii="Times New Roman" w:hAnsi="Times New Roman"/>
        </w:rPr>
        <w:t xml:space="preserve"> know he </w:t>
      </w:r>
      <w:r w:rsidR="00D92B59">
        <w:rPr>
          <w:rFonts w:ascii="Times New Roman" w:hAnsi="Times New Roman"/>
        </w:rPr>
        <w:t>meant</w:t>
      </w:r>
      <w:r w:rsidR="00D82A02">
        <w:rPr>
          <w:rFonts w:ascii="Times New Roman" w:hAnsi="Times New Roman"/>
        </w:rPr>
        <w:t xml:space="preserve"> no harm. The only word</w:t>
      </w:r>
      <w:r>
        <w:rPr>
          <w:rFonts w:ascii="Times New Roman" w:hAnsi="Times New Roman"/>
        </w:rPr>
        <w:t xml:space="preserve"> he could remember was “Help!”</w:t>
      </w:r>
      <w:r w:rsidR="00B21C20">
        <w:rPr>
          <w:rFonts w:ascii="Times New Roman" w:hAnsi="Times New Roman"/>
        </w:rPr>
        <w:t xml:space="preserve"> which he learned quickly after arriving in South Korea.</w:t>
      </w:r>
    </w:p>
    <w:p w14:paraId="619AC59B" w14:textId="77777777" w:rsidR="00056231" w:rsidRDefault="00056231" w:rsidP="00B40EAC">
      <w:pPr>
        <w:spacing w:line="480" w:lineRule="auto"/>
        <w:rPr>
          <w:rFonts w:ascii="Times New Roman" w:hAnsi="Times New Roman"/>
        </w:rPr>
      </w:pPr>
      <w:r>
        <w:rPr>
          <w:rFonts w:ascii="Times New Roman" w:hAnsi="Times New Roman"/>
        </w:rPr>
        <w:tab/>
        <w:t>“D toh-</w:t>
      </w:r>
      <w:r w:rsidRPr="00056231">
        <w:rPr>
          <w:rFonts w:ascii="Times New Roman" w:hAnsi="Times New Roman"/>
        </w:rPr>
        <w:t>om</w:t>
      </w:r>
      <w:r>
        <w:rPr>
          <w:rFonts w:ascii="Times New Roman" w:hAnsi="Times New Roman"/>
        </w:rPr>
        <w:t>,” he said softly somewhat under his</w:t>
      </w:r>
      <w:r w:rsidR="00D82A02">
        <w:rPr>
          <w:rFonts w:ascii="Times New Roman" w:hAnsi="Times New Roman"/>
        </w:rPr>
        <w:t xml:space="preserve"> breath and then repeated it louder</w:t>
      </w:r>
      <w:r>
        <w:rPr>
          <w:rFonts w:ascii="Times New Roman" w:hAnsi="Times New Roman"/>
        </w:rPr>
        <w:t>. The man stopped and looked intently at him</w:t>
      </w:r>
      <w:r w:rsidR="00B21C20">
        <w:rPr>
          <w:rFonts w:ascii="Times New Roman" w:hAnsi="Times New Roman"/>
        </w:rPr>
        <w:t xml:space="preserve"> and turned</w:t>
      </w:r>
      <w:r>
        <w:rPr>
          <w:rFonts w:ascii="Times New Roman" w:hAnsi="Times New Roman"/>
        </w:rPr>
        <w:t xml:space="preserve"> his ear towards him so he might understand what Frank was saying.</w:t>
      </w:r>
    </w:p>
    <w:p w14:paraId="099BC884" w14:textId="77777777" w:rsidR="00056231" w:rsidRDefault="00056231" w:rsidP="00B40EAC">
      <w:pPr>
        <w:spacing w:line="480" w:lineRule="auto"/>
        <w:rPr>
          <w:rFonts w:ascii="Times New Roman" w:hAnsi="Times New Roman"/>
        </w:rPr>
      </w:pPr>
      <w:r>
        <w:rPr>
          <w:rFonts w:ascii="Times New Roman" w:hAnsi="Times New Roman"/>
        </w:rPr>
        <w:tab/>
        <w:t>“D toh-</w:t>
      </w:r>
      <w:r w:rsidRPr="00056231">
        <w:rPr>
          <w:rFonts w:ascii="Times New Roman" w:hAnsi="Times New Roman"/>
        </w:rPr>
        <w:t>om</w:t>
      </w:r>
      <w:r w:rsidR="00D82A02">
        <w:rPr>
          <w:rFonts w:ascii="Times New Roman" w:hAnsi="Times New Roman"/>
        </w:rPr>
        <w:t>,</w:t>
      </w:r>
      <w:r>
        <w:rPr>
          <w:rFonts w:ascii="Times New Roman" w:hAnsi="Times New Roman"/>
        </w:rPr>
        <w:t xml:space="preserve">” Frank said and pointed to his leg. </w:t>
      </w:r>
    </w:p>
    <w:p w14:paraId="3868376F" w14:textId="77777777" w:rsidR="00AF4CBB" w:rsidRDefault="00056231" w:rsidP="00B40EAC">
      <w:pPr>
        <w:spacing w:line="480" w:lineRule="auto"/>
        <w:rPr>
          <w:rFonts w:ascii="Times New Roman" w:hAnsi="Times New Roman"/>
        </w:rPr>
      </w:pPr>
      <w:r>
        <w:rPr>
          <w:rFonts w:ascii="Times New Roman" w:hAnsi="Times New Roman"/>
        </w:rPr>
        <w:tab/>
        <w:t>“D toh-om</w:t>
      </w:r>
      <w:r w:rsidR="00D82A02">
        <w:rPr>
          <w:rFonts w:ascii="Times New Roman" w:hAnsi="Times New Roman"/>
        </w:rPr>
        <w:t>?</w:t>
      </w:r>
      <w:r>
        <w:rPr>
          <w:rFonts w:ascii="Times New Roman" w:hAnsi="Times New Roman"/>
        </w:rPr>
        <w:t>” the man repeated in the form of a question.</w:t>
      </w:r>
    </w:p>
    <w:p w14:paraId="1123821B" w14:textId="77777777" w:rsidR="00AF4CBB" w:rsidRDefault="00AF4CBB" w:rsidP="00B40EAC">
      <w:pPr>
        <w:spacing w:line="480" w:lineRule="auto"/>
        <w:rPr>
          <w:rFonts w:ascii="Times New Roman" w:hAnsi="Times New Roman"/>
        </w:rPr>
      </w:pPr>
      <w:r>
        <w:rPr>
          <w:rFonts w:ascii="Times New Roman" w:hAnsi="Times New Roman"/>
        </w:rPr>
        <w:tab/>
      </w:r>
      <w:r w:rsidR="0094657E">
        <w:rPr>
          <w:rFonts w:ascii="Times New Roman" w:hAnsi="Times New Roman"/>
        </w:rPr>
        <w:t>The man looked down at the injured leg and finally understanding, excitedly said “D Toh-oom!” and knelt down at Frank’s ankle.</w:t>
      </w:r>
    </w:p>
    <w:p w14:paraId="1A43050D" w14:textId="69774CD9" w:rsidR="00785E71" w:rsidRDefault="00AF4CBB" w:rsidP="00B40EAC">
      <w:pPr>
        <w:spacing w:line="480" w:lineRule="auto"/>
        <w:rPr>
          <w:rFonts w:ascii="Times New Roman" w:hAnsi="Times New Roman"/>
        </w:rPr>
      </w:pPr>
      <w:r>
        <w:rPr>
          <w:rFonts w:ascii="Times New Roman" w:hAnsi="Times New Roman"/>
        </w:rPr>
        <w:tab/>
      </w:r>
      <w:r w:rsidR="00785E71">
        <w:rPr>
          <w:rFonts w:ascii="Times New Roman" w:hAnsi="Times New Roman"/>
        </w:rPr>
        <w:t xml:space="preserve">He felt around the leg and with every touch, Frank winced and gritted his teeth. Words came fast </w:t>
      </w:r>
      <w:r w:rsidR="00D82A02">
        <w:rPr>
          <w:rFonts w:ascii="Times New Roman" w:hAnsi="Times New Roman"/>
        </w:rPr>
        <w:t>at</w:t>
      </w:r>
      <w:r w:rsidR="00785E71">
        <w:rPr>
          <w:rFonts w:ascii="Times New Roman" w:hAnsi="Times New Roman"/>
        </w:rPr>
        <w:t xml:space="preserve"> Frank</w:t>
      </w:r>
      <w:r w:rsidR="00D82A02">
        <w:rPr>
          <w:rFonts w:ascii="Times New Roman" w:hAnsi="Times New Roman"/>
        </w:rPr>
        <w:t xml:space="preserve"> and he</w:t>
      </w:r>
      <w:r w:rsidR="00785E71">
        <w:rPr>
          <w:rFonts w:ascii="Times New Roman" w:hAnsi="Times New Roman"/>
        </w:rPr>
        <w:t xml:space="preserve"> did not understand a single one but knew the man was trying to help. Abruptly, the man pulled Frank’s arm up, lowered his head under Frank’s a</w:t>
      </w:r>
      <w:r w:rsidR="00B21C20">
        <w:rPr>
          <w:rFonts w:ascii="Times New Roman" w:hAnsi="Times New Roman"/>
        </w:rPr>
        <w:t>rm</w:t>
      </w:r>
      <w:r w:rsidR="00D82A02">
        <w:rPr>
          <w:rFonts w:ascii="Times New Roman" w:hAnsi="Times New Roman"/>
        </w:rPr>
        <w:t xml:space="preserve">pit </w:t>
      </w:r>
      <w:r w:rsidR="00785E71">
        <w:rPr>
          <w:rFonts w:ascii="Times New Roman" w:hAnsi="Times New Roman"/>
        </w:rPr>
        <w:t>and pulled him on top of his back. The man was much smaller than Frank but was built stout</w:t>
      </w:r>
      <w:r w:rsidR="00F430DF">
        <w:rPr>
          <w:rFonts w:ascii="Times New Roman" w:hAnsi="Times New Roman"/>
        </w:rPr>
        <w:t xml:space="preserve">. He </w:t>
      </w:r>
      <w:r w:rsidR="00785E71">
        <w:rPr>
          <w:rFonts w:ascii="Times New Roman" w:hAnsi="Times New Roman"/>
        </w:rPr>
        <w:t>stepped quickly up the hill and over the rough terrain</w:t>
      </w:r>
      <w:r w:rsidR="00F430DF">
        <w:rPr>
          <w:rFonts w:ascii="Times New Roman" w:hAnsi="Times New Roman"/>
        </w:rPr>
        <w:t xml:space="preserve"> as if he had walked this hill everyday of his life</w:t>
      </w:r>
      <w:r w:rsidR="00785E71">
        <w:rPr>
          <w:rFonts w:ascii="Times New Roman" w:hAnsi="Times New Roman"/>
        </w:rPr>
        <w:t xml:space="preserve">. The man </w:t>
      </w:r>
      <w:r w:rsidR="00F430DF">
        <w:rPr>
          <w:rFonts w:ascii="Times New Roman" w:hAnsi="Times New Roman"/>
        </w:rPr>
        <w:t>maintained a steady pace and never</w:t>
      </w:r>
      <w:r w:rsidR="00D7779D">
        <w:rPr>
          <w:rFonts w:ascii="Times New Roman" w:hAnsi="Times New Roman"/>
        </w:rPr>
        <w:t xml:space="preserve"> stopped to</w:t>
      </w:r>
      <w:r w:rsidR="00785E71">
        <w:rPr>
          <w:rFonts w:ascii="Times New Roman" w:hAnsi="Times New Roman"/>
        </w:rPr>
        <w:t xml:space="preserve"> rest. Within a few minutes, Frank sm</w:t>
      </w:r>
      <w:r w:rsidR="00D7779D">
        <w:rPr>
          <w:rFonts w:ascii="Times New Roman" w:hAnsi="Times New Roman"/>
        </w:rPr>
        <w:t>elled smoke from a small fire</w:t>
      </w:r>
      <w:r w:rsidR="00785E71">
        <w:rPr>
          <w:rFonts w:ascii="Times New Roman" w:hAnsi="Times New Roman"/>
        </w:rPr>
        <w:t xml:space="preserve"> that was cooking something and he noticed four small huts </w:t>
      </w:r>
      <w:r w:rsidR="00D82A02">
        <w:rPr>
          <w:rFonts w:ascii="Times New Roman" w:hAnsi="Times New Roman"/>
        </w:rPr>
        <w:t xml:space="preserve">positioned </w:t>
      </w:r>
      <w:r w:rsidR="00785E71">
        <w:rPr>
          <w:rFonts w:ascii="Times New Roman" w:hAnsi="Times New Roman"/>
        </w:rPr>
        <w:t>around the fire.</w:t>
      </w:r>
    </w:p>
    <w:p w14:paraId="182582E4" w14:textId="23BC897A" w:rsidR="00FD4639" w:rsidRDefault="00785E71" w:rsidP="00B40EAC">
      <w:pPr>
        <w:spacing w:line="480" w:lineRule="auto"/>
        <w:rPr>
          <w:rFonts w:ascii="Times New Roman" w:hAnsi="Times New Roman"/>
        </w:rPr>
      </w:pPr>
      <w:r>
        <w:rPr>
          <w:rFonts w:ascii="Times New Roman" w:hAnsi="Times New Roman"/>
        </w:rPr>
        <w:tab/>
        <w:t xml:space="preserve">The man took him inside the first </w:t>
      </w:r>
      <w:r w:rsidR="00F430DF">
        <w:rPr>
          <w:rFonts w:ascii="Times New Roman" w:hAnsi="Times New Roman"/>
        </w:rPr>
        <w:t xml:space="preserve">thatch </w:t>
      </w:r>
      <w:r>
        <w:rPr>
          <w:rFonts w:ascii="Times New Roman" w:hAnsi="Times New Roman"/>
        </w:rPr>
        <w:t xml:space="preserve">hut they came to and gently </w:t>
      </w:r>
      <w:r w:rsidR="00D92B59">
        <w:rPr>
          <w:rFonts w:ascii="Times New Roman" w:hAnsi="Times New Roman"/>
        </w:rPr>
        <w:t>laid</w:t>
      </w:r>
      <w:r>
        <w:rPr>
          <w:rFonts w:ascii="Times New Roman" w:hAnsi="Times New Roman"/>
        </w:rPr>
        <w:t xml:space="preserve"> him on the hard</w:t>
      </w:r>
      <w:r w:rsidR="00E76EFF">
        <w:rPr>
          <w:rFonts w:ascii="Times New Roman" w:hAnsi="Times New Roman"/>
        </w:rPr>
        <w:t>, compacted</w:t>
      </w:r>
      <w:r>
        <w:rPr>
          <w:rFonts w:ascii="Times New Roman" w:hAnsi="Times New Roman"/>
        </w:rPr>
        <w:t xml:space="preserve"> dirt floor. The woman from before came in through the doorway as the man scurried around looking for something. She yelled something in Korean as she pointed in Frank’s direction but the man </w:t>
      </w:r>
      <w:r w:rsidR="00D82A02">
        <w:rPr>
          <w:rFonts w:ascii="Times New Roman" w:hAnsi="Times New Roman"/>
        </w:rPr>
        <w:t>did not pause or respond to her. He</w:t>
      </w:r>
      <w:r>
        <w:rPr>
          <w:rFonts w:ascii="Times New Roman" w:hAnsi="Times New Roman"/>
        </w:rPr>
        <w:t xml:space="preserve"> </w:t>
      </w:r>
      <w:r w:rsidR="00D82A02">
        <w:rPr>
          <w:rFonts w:ascii="Times New Roman" w:hAnsi="Times New Roman"/>
        </w:rPr>
        <w:t xml:space="preserve">continued at what he was doing and </w:t>
      </w:r>
      <w:r w:rsidR="00D92B59">
        <w:rPr>
          <w:rFonts w:ascii="Times New Roman" w:hAnsi="Times New Roman"/>
        </w:rPr>
        <w:t>grabbed</w:t>
      </w:r>
      <w:r>
        <w:rPr>
          <w:rFonts w:ascii="Times New Roman" w:hAnsi="Times New Roman"/>
        </w:rPr>
        <w:t xml:space="preserve"> a blanket and small stool. </w:t>
      </w:r>
      <w:r w:rsidR="00E76EFF">
        <w:rPr>
          <w:rFonts w:ascii="Times New Roman" w:hAnsi="Times New Roman"/>
        </w:rPr>
        <w:t xml:space="preserve">She continued to yell as the man worked. </w:t>
      </w:r>
      <w:r>
        <w:rPr>
          <w:rFonts w:ascii="Times New Roman" w:hAnsi="Times New Roman"/>
        </w:rPr>
        <w:t xml:space="preserve">He placed the stool under </w:t>
      </w:r>
      <w:r w:rsidR="00D92B59">
        <w:rPr>
          <w:rFonts w:ascii="Times New Roman" w:hAnsi="Times New Roman"/>
        </w:rPr>
        <w:t>Frank’s</w:t>
      </w:r>
      <w:r>
        <w:rPr>
          <w:rFonts w:ascii="Times New Roman" w:hAnsi="Times New Roman"/>
        </w:rPr>
        <w:t xml:space="preserve"> injured leg and reached for a jar of dry tea</w:t>
      </w:r>
      <w:r w:rsidR="00F430DF">
        <w:rPr>
          <w:rFonts w:ascii="Times New Roman" w:hAnsi="Times New Roman"/>
        </w:rPr>
        <w:t>. He pushed past her and</w:t>
      </w:r>
      <w:r>
        <w:rPr>
          <w:rFonts w:ascii="Times New Roman" w:hAnsi="Times New Roman"/>
        </w:rPr>
        <w:t xml:space="preserve"> walked outside holding a small black kettle in one hand and the jar in the other.</w:t>
      </w:r>
    </w:p>
    <w:p w14:paraId="721B1D06" w14:textId="77777777" w:rsidR="000E2C02" w:rsidRDefault="00FD4639" w:rsidP="00B40EAC">
      <w:pPr>
        <w:spacing w:line="480" w:lineRule="auto"/>
        <w:rPr>
          <w:rFonts w:ascii="Times New Roman" w:hAnsi="Times New Roman"/>
        </w:rPr>
      </w:pPr>
      <w:r>
        <w:rPr>
          <w:rFonts w:ascii="Times New Roman" w:hAnsi="Times New Roman"/>
        </w:rPr>
        <w:tab/>
        <w:t>Frank could hear the woman talking outside but the man never responded. After a few minutes the man returned to Frank</w:t>
      </w:r>
      <w:r w:rsidR="00D82A02">
        <w:rPr>
          <w:rFonts w:ascii="Times New Roman" w:hAnsi="Times New Roman"/>
        </w:rPr>
        <w:t>’</w:t>
      </w:r>
      <w:r>
        <w:rPr>
          <w:rFonts w:ascii="Times New Roman" w:hAnsi="Times New Roman"/>
        </w:rPr>
        <w:t xml:space="preserve">s side with </w:t>
      </w:r>
      <w:r w:rsidR="00E76EFF">
        <w:rPr>
          <w:rFonts w:ascii="Times New Roman" w:hAnsi="Times New Roman"/>
        </w:rPr>
        <w:t>a</w:t>
      </w:r>
      <w:r>
        <w:rPr>
          <w:rFonts w:ascii="Times New Roman" w:hAnsi="Times New Roman"/>
        </w:rPr>
        <w:t xml:space="preserve"> kettle and a towel soaked in dark </w:t>
      </w:r>
      <w:r w:rsidR="0063443A">
        <w:rPr>
          <w:rFonts w:ascii="Times New Roman" w:hAnsi="Times New Roman"/>
        </w:rPr>
        <w:t>murky</w:t>
      </w:r>
      <w:r>
        <w:rPr>
          <w:rFonts w:ascii="Times New Roman" w:hAnsi="Times New Roman"/>
        </w:rPr>
        <w:t xml:space="preserve"> bowling water. He took the tea-soaked towel and placed it around the injured ankle. Frank winced in pain again but tried to calm his reaction because he knew the man was </w:t>
      </w:r>
      <w:r w:rsidR="00611BA9">
        <w:rPr>
          <w:rFonts w:ascii="Times New Roman" w:hAnsi="Times New Roman"/>
        </w:rPr>
        <w:t>trying to help and was putting his</w:t>
      </w:r>
      <w:r w:rsidR="00D82A02">
        <w:rPr>
          <w:rFonts w:ascii="Times New Roman" w:hAnsi="Times New Roman"/>
        </w:rPr>
        <w:t xml:space="preserve"> own</w:t>
      </w:r>
      <w:r w:rsidR="00611BA9">
        <w:rPr>
          <w:rFonts w:ascii="Times New Roman" w:hAnsi="Times New Roman"/>
        </w:rPr>
        <w:t xml:space="preserve"> life at risk</w:t>
      </w:r>
      <w:r w:rsidR="00D82A02">
        <w:rPr>
          <w:rFonts w:ascii="Times New Roman" w:hAnsi="Times New Roman"/>
        </w:rPr>
        <w:t xml:space="preserve"> by helping him</w:t>
      </w:r>
      <w:r w:rsidR="00611BA9">
        <w:rPr>
          <w:rFonts w:ascii="Times New Roman" w:hAnsi="Times New Roman"/>
        </w:rPr>
        <w:t>.</w:t>
      </w:r>
    </w:p>
    <w:p w14:paraId="153551DD" w14:textId="77777777" w:rsidR="000E2C02" w:rsidRDefault="00D82A02" w:rsidP="00B40EAC">
      <w:pPr>
        <w:spacing w:line="480" w:lineRule="auto"/>
        <w:rPr>
          <w:rFonts w:ascii="Times New Roman" w:hAnsi="Times New Roman"/>
        </w:rPr>
      </w:pPr>
      <w:r>
        <w:rPr>
          <w:rFonts w:ascii="Times New Roman" w:hAnsi="Times New Roman"/>
        </w:rPr>
        <w:tab/>
        <w:t>“That feels better,” F</w:t>
      </w:r>
      <w:r w:rsidR="000E2C02">
        <w:rPr>
          <w:rFonts w:ascii="Times New Roman" w:hAnsi="Times New Roman"/>
        </w:rPr>
        <w:t xml:space="preserve">rank said forgetting </w:t>
      </w:r>
      <w:r w:rsidR="00D92B59">
        <w:rPr>
          <w:rFonts w:ascii="Times New Roman" w:hAnsi="Times New Roman"/>
        </w:rPr>
        <w:t>momentarily</w:t>
      </w:r>
      <w:r w:rsidR="000E2C02">
        <w:rPr>
          <w:rFonts w:ascii="Times New Roman" w:hAnsi="Times New Roman"/>
        </w:rPr>
        <w:t xml:space="preserve"> the man could not understand him. Frank’s smile communicated the message when his words could not. </w:t>
      </w:r>
    </w:p>
    <w:p w14:paraId="3992474E" w14:textId="31404C4B" w:rsidR="000E2C02" w:rsidRDefault="000E2C02" w:rsidP="00B40EAC">
      <w:pPr>
        <w:spacing w:line="480" w:lineRule="auto"/>
        <w:ind w:firstLine="720"/>
        <w:rPr>
          <w:rFonts w:ascii="Times New Roman" w:hAnsi="Times New Roman"/>
        </w:rPr>
      </w:pPr>
      <w:r>
        <w:rPr>
          <w:rFonts w:ascii="Times New Roman" w:hAnsi="Times New Roman"/>
        </w:rPr>
        <w:t>In thick accented English the man in his thirties said</w:t>
      </w:r>
      <w:r w:rsidR="00E76EFF">
        <w:rPr>
          <w:rFonts w:ascii="Times New Roman" w:hAnsi="Times New Roman"/>
        </w:rPr>
        <w:t xml:space="preserve"> slowly</w:t>
      </w:r>
      <w:r w:rsidR="00750CD4">
        <w:rPr>
          <w:rFonts w:ascii="Times New Roman" w:hAnsi="Times New Roman"/>
        </w:rPr>
        <w:t xml:space="preserve">, “I… </w:t>
      </w:r>
      <w:r>
        <w:rPr>
          <w:rFonts w:ascii="Times New Roman" w:hAnsi="Times New Roman"/>
        </w:rPr>
        <w:t>am</w:t>
      </w:r>
      <w:r w:rsidR="00750CD4">
        <w:rPr>
          <w:rFonts w:ascii="Times New Roman" w:hAnsi="Times New Roman"/>
        </w:rPr>
        <w:t>…</w:t>
      </w:r>
      <w:r>
        <w:rPr>
          <w:rFonts w:ascii="Times New Roman" w:hAnsi="Times New Roman"/>
        </w:rPr>
        <w:t xml:space="preserve"> Kim.”</w:t>
      </w:r>
      <w:r w:rsidR="00E76EFF">
        <w:rPr>
          <w:rFonts w:ascii="Times New Roman" w:hAnsi="Times New Roman"/>
        </w:rPr>
        <w:t xml:space="preserve"> That was the only sentence he knew in English.</w:t>
      </w:r>
    </w:p>
    <w:p w14:paraId="3BC641C5" w14:textId="77777777" w:rsidR="000E2C02" w:rsidRDefault="000E2C02" w:rsidP="00B21C20">
      <w:pPr>
        <w:spacing w:line="480" w:lineRule="auto"/>
        <w:ind w:firstLine="720"/>
        <w:rPr>
          <w:rFonts w:ascii="Times New Roman" w:hAnsi="Times New Roman"/>
        </w:rPr>
      </w:pPr>
      <w:r>
        <w:rPr>
          <w:rFonts w:ascii="Times New Roman" w:hAnsi="Times New Roman"/>
        </w:rPr>
        <w:t xml:space="preserve">“I am Frank,” </w:t>
      </w:r>
      <w:r w:rsidR="00E76EFF">
        <w:rPr>
          <w:rFonts w:ascii="Times New Roman" w:hAnsi="Times New Roman"/>
        </w:rPr>
        <w:t xml:space="preserve">he said as he </w:t>
      </w:r>
      <w:r>
        <w:rPr>
          <w:rFonts w:ascii="Times New Roman" w:hAnsi="Times New Roman"/>
        </w:rPr>
        <w:t>patted his chest.</w:t>
      </w:r>
      <w:r w:rsidR="00B21C20">
        <w:rPr>
          <w:rFonts w:ascii="Times New Roman" w:hAnsi="Times New Roman"/>
        </w:rPr>
        <w:t xml:space="preserve"> </w:t>
      </w:r>
      <w:r>
        <w:rPr>
          <w:rFonts w:ascii="Times New Roman" w:hAnsi="Times New Roman"/>
        </w:rPr>
        <w:t>“Thank you for your help.”</w:t>
      </w:r>
    </w:p>
    <w:p w14:paraId="3FD5F284" w14:textId="77777777" w:rsidR="00624A57" w:rsidRDefault="000E2C02" w:rsidP="00B40EAC">
      <w:pPr>
        <w:spacing w:line="480" w:lineRule="auto"/>
        <w:ind w:firstLine="720"/>
        <w:rPr>
          <w:rFonts w:ascii="Times New Roman" w:hAnsi="Times New Roman"/>
        </w:rPr>
      </w:pPr>
      <w:r>
        <w:rPr>
          <w:rFonts w:ascii="Times New Roman" w:hAnsi="Times New Roman"/>
        </w:rPr>
        <w:t>The two men smile</w:t>
      </w:r>
      <w:r w:rsidR="00E76EFF">
        <w:rPr>
          <w:rFonts w:ascii="Times New Roman" w:hAnsi="Times New Roman"/>
        </w:rPr>
        <w:t>d</w:t>
      </w:r>
      <w:r>
        <w:rPr>
          <w:rFonts w:ascii="Times New Roman" w:hAnsi="Times New Roman"/>
        </w:rPr>
        <w:t xml:space="preserve"> at each other and sat in sile</w:t>
      </w:r>
      <w:r w:rsidR="007A0175">
        <w:rPr>
          <w:rFonts w:ascii="Times New Roman" w:hAnsi="Times New Roman"/>
        </w:rPr>
        <w:t>nce</w:t>
      </w:r>
      <w:r w:rsidR="00B21C20">
        <w:rPr>
          <w:rFonts w:ascii="Times New Roman" w:hAnsi="Times New Roman"/>
        </w:rPr>
        <w:t>,</w:t>
      </w:r>
      <w:r w:rsidR="007A0175">
        <w:rPr>
          <w:rFonts w:ascii="Times New Roman" w:hAnsi="Times New Roman"/>
        </w:rPr>
        <w:t xml:space="preserve"> continuing to smile again and again</w:t>
      </w:r>
      <w:r>
        <w:rPr>
          <w:rFonts w:ascii="Times New Roman" w:hAnsi="Times New Roman"/>
        </w:rPr>
        <w:t>. It was their only form of communication to fill the awkward silence.</w:t>
      </w:r>
    </w:p>
    <w:p w14:paraId="0DC58487" w14:textId="77777777" w:rsidR="00E76EFF" w:rsidRDefault="00624A57" w:rsidP="00B40EAC">
      <w:pPr>
        <w:spacing w:line="480" w:lineRule="auto"/>
        <w:ind w:firstLine="720"/>
        <w:rPr>
          <w:rFonts w:ascii="Times New Roman" w:hAnsi="Times New Roman"/>
        </w:rPr>
      </w:pPr>
      <w:r>
        <w:rPr>
          <w:rFonts w:ascii="Times New Roman" w:hAnsi="Times New Roman"/>
        </w:rPr>
        <w:t xml:space="preserve">Kim’s home consisted of walls made of mud and the roof had straw that was about a foot thick. There was not </w:t>
      </w:r>
      <w:r w:rsidR="00B21C20">
        <w:rPr>
          <w:rFonts w:ascii="Times New Roman" w:hAnsi="Times New Roman"/>
        </w:rPr>
        <w:t>a traditional bed</w:t>
      </w:r>
      <w:r>
        <w:rPr>
          <w:rFonts w:ascii="Times New Roman" w:hAnsi="Times New Roman"/>
        </w:rPr>
        <w:t xml:space="preserve"> </w:t>
      </w:r>
      <w:r w:rsidR="0063443A">
        <w:rPr>
          <w:rFonts w:ascii="Times New Roman" w:hAnsi="Times New Roman"/>
        </w:rPr>
        <w:t>but</w:t>
      </w:r>
      <w:r>
        <w:rPr>
          <w:rFonts w:ascii="Times New Roman" w:hAnsi="Times New Roman"/>
        </w:rPr>
        <w:t xml:space="preserve"> only a straw mats a</w:t>
      </w:r>
      <w:r w:rsidR="00E76EFF">
        <w:rPr>
          <w:rFonts w:ascii="Times New Roman" w:hAnsi="Times New Roman"/>
        </w:rPr>
        <w:t xml:space="preserve">nd blankets that could roll </w:t>
      </w:r>
      <w:r>
        <w:rPr>
          <w:rFonts w:ascii="Times New Roman" w:hAnsi="Times New Roman"/>
        </w:rPr>
        <w:t xml:space="preserve">out of the way during the day. </w:t>
      </w:r>
    </w:p>
    <w:p w14:paraId="6D79E8F6" w14:textId="77777777" w:rsidR="00913DF7" w:rsidRDefault="00271A73" w:rsidP="00B40EAC">
      <w:pPr>
        <w:spacing w:line="480" w:lineRule="auto"/>
        <w:ind w:firstLine="720"/>
        <w:rPr>
          <w:rFonts w:ascii="Times New Roman" w:hAnsi="Times New Roman"/>
        </w:rPr>
      </w:pPr>
      <w:r>
        <w:rPr>
          <w:rFonts w:ascii="Times New Roman" w:hAnsi="Times New Roman"/>
        </w:rPr>
        <w:t xml:space="preserve">The woman who Frank assumed was Kim’s wife </w:t>
      </w:r>
      <w:r w:rsidR="00913DF7">
        <w:rPr>
          <w:rFonts w:ascii="Times New Roman" w:hAnsi="Times New Roman"/>
        </w:rPr>
        <w:t>entered the small room with a bowl and a pair of chopsticks.</w:t>
      </w:r>
      <w:r w:rsidR="00624A57">
        <w:rPr>
          <w:rFonts w:ascii="Times New Roman" w:hAnsi="Times New Roman"/>
        </w:rPr>
        <w:t xml:space="preserve">  </w:t>
      </w:r>
    </w:p>
    <w:p w14:paraId="78EB0EDD" w14:textId="0FFDC87F" w:rsidR="00913DF7" w:rsidRDefault="00913DF7" w:rsidP="00B40EAC">
      <w:pPr>
        <w:spacing w:line="480" w:lineRule="auto"/>
        <w:ind w:firstLine="720"/>
        <w:rPr>
          <w:rFonts w:ascii="Times New Roman" w:hAnsi="Times New Roman"/>
        </w:rPr>
      </w:pPr>
      <w:r>
        <w:rPr>
          <w:rFonts w:ascii="Times New Roman" w:hAnsi="Times New Roman"/>
        </w:rPr>
        <w:t>“K</w:t>
      </w:r>
      <w:r w:rsidR="00BB5DF1">
        <w:rPr>
          <w:rFonts w:ascii="Times New Roman" w:hAnsi="Times New Roman"/>
        </w:rPr>
        <w:t>iami-</w:t>
      </w:r>
      <w:r>
        <w:rPr>
          <w:rFonts w:ascii="Times New Roman" w:hAnsi="Times New Roman"/>
        </w:rPr>
        <w:t>Chi,” she sa</w:t>
      </w:r>
      <w:r w:rsidR="00B21C20">
        <w:rPr>
          <w:rFonts w:ascii="Times New Roman" w:hAnsi="Times New Roman"/>
        </w:rPr>
        <w:t xml:space="preserve">id and he answered “Thank you,” in </w:t>
      </w:r>
      <w:r>
        <w:rPr>
          <w:rFonts w:ascii="Times New Roman" w:hAnsi="Times New Roman"/>
        </w:rPr>
        <w:t>English.</w:t>
      </w:r>
    </w:p>
    <w:p w14:paraId="6CA62AE5" w14:textId="77777777" w:rsidR="000E2C02" w:rsidRDefault="00913DF7" w:rsidP="00B40EAC">
      <w:pPr>
        <w:spacing w:line="480" w:lineRule="auto"/>
        <w:ind w:firstLine="720"/>
        <w:rPr>
          <w:rFonts w:ascii="Times New Roman" w:hAnsi="Times New Roman"/>
        </w:rPr>
      </w:pPr>
      <w:r>
        <w:rPr>
          <w:rFonts w:ascii="Times New Roman" w:hAnsi="Times New Roman"/>
        </w:rPr>
        <w:t>Kim pointed to his wife and said, “Dae.”</w:t>
      </w:r>
    </w:p>
    <w:p w14:paraId="3DC881B6" w14:textId="77777777" w:rsidR="003750E6" w:rsidRDefault="00913DF7" w:rsidP="00B40EAC">
      <w:pPr>
        <w:spacing w:line="480" w:lineRule="auto"/>
        <w:ind w:firstLine="720"/>
        <w:rPr>
          <w:rFonts w:ascii="Times New Roman" w:hAnsi="Times New Roman"/>
        </w:rPr>
      </w:pPr>
      <w:r>
        <w:rPr>
          <w:rFonts w:ascii="Times New Roman" w:hAnsi="Times New Roman"/>
        </w:rPr>
        <w:t>“I am Frank. Frank</w:t>
      </w:r>
      <w:r w:rsidR="007A0175">
        <w:rPr>
          <w:rFonts w:ascii="Times New Roman" w:hAnsi="Times New Roman"/>
        </w:rPr>
        <w:t>,</w:t>
      </w:r>
      <w:r>
        <w:rPr>
          <w:rFonts w:ascii="Times New Roman" w:hAnsi="Times New Roman"/>
        </w:rPr>
        <w:t xml:space="preserve">” he said pressing his palm to his chest as he had before. She </w:t>
      </w:r>
      <w:r w:rsidR="00D92B59">
        <w:rPr>
          <w:rFonts w:ascii="Times New Roman" w:hAnsi="Times New Roman"/>
        </w:rPr>
        <w:t>smiled</w:t>
      </w:r>
      <w:r>
        <w:rPr>
          <w:rFonts w:ascii="Times New Roman" w:hAnsi="Times New Roman"/>
        </w:rPr>
        <w:t xml:space="preserve"> and exited with a nod of her head.</w:t>
      </w:r>
    </w:p>
    <w:p w14:paraId="5024F9F5" w14:textId="160166D6" w:rsidR="00375F57" w:rsidRDefault="003750E6" w:rsidP="00B40EAC">
      <w:pPr>
        <w:spacing w:line="480" w:lineRule="auto"/>
        <w:ind w:firstLine="720"/>
        <w:rPr>
          <w:rFonts w:ascii="Times New Roman" w:hAnsi="Times New Roman"/>
        </w:rPr>
      </w:pPr>
      <w:r>
        <w:rPr>
          <w:rFonts w:ascii="Times New Roman" w:hAnsi="Times New Roman"/>
        </w:rPr>
        <w:t>Frank ate the fermented cabbage and actually enjoyed it better than any Kiamichi he had ever tasted on base or in the restaurants</w:t>
      </w:r>
      <w:r w:rsidR="00BB5DF1">
        <w:rPr>
          <w:rFonts w:ascii="Times New Roman" w:hAnsi="Times New Roman"/>
        </w:rPr>
        <w:t xml:space="preserve"> in the South</w:t>
      </w:r>
      <w:r>
        <w:rPr>
          <w:rFonts w:ascii="Times New Roman" w:hAnsi="Times New Roman"/>
        </w:rPr>
        <w:t>.</w:t>
      </w:r>
    </w:p>
    <w:p w14:paraId="359619DA" w14:textId="77777777" w:rsidR="00375F57" w:rsidRDefault="00375F57" w:rsidP="00B40EAC">
      <w:pPr>
        <w:spacing w:line="480" w:lineRule="auto"/>
        <w:ind w:firstLine="720"/>
        <w:rPr>
          <w:rFonts w:ascii="Times New Roman" w:hAnsi="Times New Roman"/>
        </w:rPr>
      </w:pPr>
      <w:r>
        <w:rPr>
          <w:rFonts w:ascii="Times New Roman" w:hAnsi="Times New Roman"/>
        </w:rPr>
        <w:t xml:space="preserve">The next morning Frank awoke with this new friend sleeping on a bamboo mat next to him but did not see Dae. The sun had just started to peek over the trees and beams of light entered the room through the cracks in the wooden door. Kim </w:t>
      </w:r>
      <w:r w:rsidR="007A0175">
        <w:rPr>
          <w:rFonts w:ascii="Times New Roman" w:hAnsi="Times New Roman"/>
        </w:rPr>
        <w:t>awoke</w:t>
      </w:r>
      <w:r>
        <w:rPr>
          <w:rFonts w:ascii="Times New Roman" w:hAnsi="Times New Roman"/>
        </w:rPr>
        <w:t xml:space="preserve"> and stretch</w:t>
      </w:r>
      <w:r w:rsidR="007A0175">
        <w:rPr>
          <w:rFonts w:ascii="Times New Roman" w:hAnsi="Times New Roman"/>
        </w:rPr>
        <w:t>ed</w:t>
      </w:r>
      <w:r>
        <w:rPr>
          <w:rFonts w:ascii="Times New Roman" w:hAnsi="Times New Roman"/>
        </w:rPr>
        <w:t xml:space="preserve"> his arms.</w:t>
      </w:r>
    </w:p>
    <w:p w14:paraId="5A6A7E9C" w14:textId="77777777" w:rsidR="00375F57" w:rsidRDefault="00375F57" w:rsidP="00B40EAC">
      <w:pPr>
        <w:spacing w:line="480" w:lineRule="auto"/>
        <w:ind w:firstLine="720"/>
        <w:rPr>
          <w:rFonts w:ascii="Times New Roman" w:hAnsi="Times New Roman"/>
        </w:rPr>
      </w:pPr>
      <w:r>
        <w:rPr>
          <w:rFonts w:ascii="Times New Roman" w:hAnsi="Times New Roman"/>
        </w:rPr>
        <w:t>“Good Morning,” Frank said.</w:t>
      </w:r>
    </w:p>
    <w:p w14:paraId="42880C46" w14:textId="77777777" w:rsidR="00525B6B" w:rsidRDefault="00375F57" w:rsidP="00B40EAC">
      <w:pPr>
        <w:spacing w:line="480" w:lineRule="auto"/>
        <w:ind w:firstLine="720"/>
        <w:rPr>
          <w:rFonts w:ascii="Times New Roman" w:hAnsi="Times New Roman"/>
        </w:rPr>
      </w:pPr>
      <w:r>
        <w:rPr>
          <w:rFonts w:ascii="Times New Roman" w:hAnsi="Times New Roman"/>
        </w:rPr>
        <w:t>“</w:t>
      </w:r>
      <w:r w:rsidRPr="00375F57">
        <w:rPr>
          <w:rFonts w:ascii="Times New Roman" w:hAnsi="Times New Roman"/>
        </w:rPr>
        <w:t>Annyong-hi jumushyossoyo</w:t>
      </w:r>
      <w:r>
        <w:rPr>
          <w:rFonts w:ascii="Times New Roman" w:hAnsi="Times New Roman"/>
        </w:rPr>
        <w:t>” and Frank assumed that was good morning in Korean. He practiced it under his breath and if he awoke there the next morning he would try it out. But Frank hoped help would be there soon. He knew he was in enemy t</w:t>
      </w:r>
      <w:r w:rsidR="00D92B59">
        <w:rPr>
          <w:rFonts w:ascii="Times New Roman" w:hAnsi="Times New Roman"/>
        </w:rPr>
        <w:t>erritory</w:t>
      </w:r>
      <w:r>
        <w:rPr>
          <w:rFonts w:ascii="Times New Roman" w:hAnsi="Times New Roman"/>
        </w:rPr>
        <w:t xml:space="preserve"> and despite the hosp</w:t>
      </w:r>
      <w:r w:rsidR="00792358">
        <w:rPr>
          <w:rFonts w:ascii="Times New Roman" w:hAnsi="Times New Roman"/>
        </w:rPr>
        <w:t xml:space="preserve">itality </w:t>
      </w:r>
      <w:r>
        <w:rPr>
          <w:rFonts w:ascii="Times New Roman" w:hAnsi="Times New Roman"/>
        </w:rPr>
        <w:t>of his new friend, Frank knew he need</w:t>
      </w:r>
      <w:r w:rsidR="00A944AF">
        <w:rPr>
          <w:rFonts w:ascii="Times New Roman" w:hAnsi="Times New Roman"/>
        </w:rPr>
        <w:t>ed</w:t>
      </w:r>
      <w:r>
        <w:rPr>
          <w:rFonts w:ascii="Times New Roman" w:hAnsi="Times New Roman"/>
        </w:rPr>
        <w:t xml:space="preserve"> to get out of there. </w:t>
      </w:r>
      <w:r w:rsidR="00792358">
        <w:rPr>
          <w:rFonts w:ascii="Times New Roman" w:hAnsi="Times New Roman"/>
        </w:rPr>
        <w:t xml:space="preserve">If the North Korean Army found him they would </w:t>
      </w:r>
      <w:r w:rsidR="00AB15DD">
        <w:rPr>
          <w:rFonts w:ascii="Times New Roman" w:hAnsi="Times New Roman"/>
        </w:rPr>
        <w:t>torture</w:t>
      </w:r>
      <w:r w:rsidR="00792358">
        <w:rPr>
          <w:rFonts w:ascii="Times New Roman" w:hAnsi="Times New Roman"/>
        </w:rPr>
        <w:t xml:space="preserve"> or kill both him and Kim. </w:t>
      </w:r>
    </w:p>
    <w:p w14:paraId="784BBEF4" w14:textId="18E18A63" w:rsidR="004B43F1" w:rsidRDefault="00856EC1" w:rsidP="00B40EAC">
      <w:pPr>
        <w:spacing w:line="480" w:lineRule="auto"/>
        <w:ind w:firstLine="720"/>
        <w:rPr>
          <w:rFonts w:ascii="Times New Roman" w:hAnsi="Times New Roman"/>
        </w:rPr>
      </w:pPr>
      <w:r>
        <w:rPr>
          <w:rFonts w:ascii="Times New Roman" w:hAnsi="Times New Roman"/>
        </w:rPr>
        <w:t xml:space="preserve">Kim </w:t>
      </w:r>
      <w:r w:rsidR="00525B6B">
        <w:rPr>
          <w:rFonts w:ascii="Times New Roman" w:hAnsi="Times New Roman"/>
        </w:rPr>
        <w:t xml:space="preserve">headed out the door leaving it </w:t>
      </w:r>
      <w:r>
        <w:rPr>
          <w:rFonts w:ascii="Times New Roman" w:hAnsi="Times New Roman"/>
        </w:rPr>
        <w:t xml:space="preserve">slightly </w:t>
      </w:r>
      <w:r w:rsidR="00525B6B">
        <w:rPr>
          <w:rFonts w:ascii="Times New Roman" w:hAnsi="Times New Roman"/>
        </w:rPr>
        <w:t xml:space="preserve">open and helped Dae start the </w:t>
      </w:r>
      <w:r w:rsidR="00D65D09">
        <w:rPr>
          <w:rFonts w:ascii="Times New Roman" w:hAnsi="Times New Roman"/>
        </w:rPr>
        <w:t>fire.</w:t>
      </w:r>
      <w:r w:rsidR="00BB5DF1">
        <w:rPr>
          <w:rFonts w:ascii="Times New Roman" w:hAnsi="Times New Roman"/>
        </w:rPr>
        <w:t xml:space="preserve"> Frank looked at the emergency radio and it was still transmitting his location.</w:t>
      </w:r>
      <w:r w:rsidR="00D65D09">
        <w:rPr>
          <w:rFonts w:ascii="Times New Roman" w:hAnsi="Times New Roman"/>
        </w:rPr>
        <w:t xml:space="preserve"> Unable to help them with </w:t>
      </w:r>
      <w:r w:rsidR="00525B6B">
        <w:rPr>
          <w:rFonts w:ascii="Times New Roman" w:hAnsi="Times New Roman"/>
        </w:rPr>
        <w:t xml:space="preserve">making breakfast, Frank pulled out the old book and began to read. </w:t>
      </w:r>
      <w:r>
        <w:rPr>
          <w:rFonts w:ascii="Times New Roman" w:hAnsi="Times New Roman"/>
        </w:rPr>
        <w:t xml:space="preserve"> A few stories in, h</w:t>
      </w:r>
      <w:r w:rsidR="00525B6B">
        <w:rPr>
          <w:rFonts w:ascii="Times New Roman" w:hAnsi="Times New Roman"/>
        </w:rPr>
        <w:t xml:space="preserve">e heard several men approach the huts and talk to Kim as he stoked the fire. Frank peeked through </w:t>
      </w:r>
      <w:r w:rsidR="000E0D94">
        <w:rPr>
          <w:rFonts w:ascii="Times New Roman" w:hAnsi="Times New Roman"/>
        </w:rPr>
        <w:t xml:space="preserve">the </w:t>
      </w:r>
      <w:r w:rsidR="00525B6B">
        <w:rPr>
          <w:rFonts w:ascii="Times New Roman" w:hAnsi="Times New Roman"/>
        </w:rPr>
        <w:t>cracked door and saw four North Korean soldiers with rifles talking to Kim.</w:t>
      </w:r>
      <w:r w:rsidR="00FD0E50">
        <w:rPr>
          <w:rFonts w:ascii="Times New Roman" w:hAnsi="Times New Roman"/>
        </w:rPr>
        <w:t xml:space="preserve"> Frank placed the book</w:t>
      </w:r>
      <w:r w:rsidR="000E0D94">
        <w:rPr>
          <w:rFonts w:ascii="Times New Roman" w:hAnsi="Times New Roman"/>
        </w:rPr>
        <w:t xml:space="preserve"> back</w:t>
      </w:r>
      <w:r w:rsidR="00FD0E50">
        <w:rPr>
          <w:rFonts w:ascii="Times New Roman" w:hAnsi="Times New Roman"/>
        </w:rPr>
        <w:t xml:space="preserve"> in his vest and pulled out </w:t>
      </w:r>
      <w:r>
        <w:rPr>
          <w:rFonts w:ascii="Times New Roman" w:hAnsi="Times New Roman"/>
        </w:rPr>
        <w:t>his</w:t>
      </w:r>
      <w:r w:rsidR="00FD0E50">
        <w:rPr>
          <w:rFonts w:ascii="Times New Roman" w:hAnsi="Times New Roman"/>
        </w:rPr>
        <w:t xml:space="preserve"> pistol. He covered it with the blanket and </w:t>
      </w:r>
      <w:r w:rsidR="00D92B59">
        <w:rPr>
          <w:rFonts w:ascii="Times New Roman" w:hAnsi="Times New Roman"/>
        </w:rPr>
        <w:t>pretended</w:t>
      </w:r>
      <w:r w:rsidR="00FD0E50">
        <w:rPr>
          <w:rFonts w:ascii="Times New Roman" w:hAnsi="Times New Roman"/>
        </w:rPr>
        <w:t xml:space="preserve"> to be as</w:t>
      </w:r>
      <w:r w:rsidR="000E0D94">
        <w:rPr>
          <w:rFonts w:ascii="Times New Roman" w:hAnsi="Times New Roman"/>
        </w:rPr>
        <w:t xml:space="preserve">leep </w:t>
      </w:r>
      <w:r w:rsidR="000A73C5">
        <w:rPr>
          <w:rFonts w:ascii="Times New Roman" w:hAnsi="Times New Roman"/>
        </w:rPr>
        <w:t>while trying</w:t>
      </w:r>
      <w:r w:rsidR="000E0D94">
        <w:rPr>
          <w:rFonts w:ascii="Times New Roman" w:hAnsi="Times New Roman"/>
        </w:rPr>
        <w:t xml:space="preserve"> to watch through the sliver of space between </w:t>
      </w:r>
      <w:r>
        <w:rPr>
          <w:rFonts w:ascii="Times New Roman" w:hAnsi="Times New Roman"/>
        </w:rPr>
        <w:t>h</w:t>
      </w:r>
      <w:r w:rsidR="00FD0E50">
        <w:rPr>
          <w:rFonts w:ascii="Times New Roman" w:hAnsi="Times New Roman"/>
        </w:rPr>
        <w:t xml:space="preserve">is almost closed </w:t>
      </w:r>
      <w:r w:rsidR="0063443A">
        <w:rPr>
          <w:rFonts w:ascii="Times New Roman" w:hAnsi="Times New Roman"/>
        </w:rPr>
        <w:t>eyelids</w:t>
      </w:r>
      <w:r w:rsidR="00FD0E50">
        <w:rPr>
          <w:rFonts w:ascii="Times New Roman" w:hAnsi="Times New Roman"/>
        </w:rPr>
        <w:t>.</w:t>
      </w:r>
    </w:p>
    <w:p w14:paraId="0CE99B91" w14:textId="77CB5D0A" w:rsidR="00D65D09" w:rsidRDefault="000E0D94" w:rsidP="00B40EAC">
      <w:pPr>
        <w:spacing w:line="480" w:lineRule="auto"/>
        <w:ind w:firstLine="720"/>
        <w:rPr>
          <w:rFonts w:ascii="Times New Roman" w:hAnsi="Times New Roman"/>
        </w:rPr>
      </w:pPr>
      <w:r w:rsidRPr="00BB5DF1">
        <w:rPr>
          <w:rFonts w:ascii="Times New Roman" w:hAnsi="Times New Roman"/>
          <w:i/>
        </w:rPr>
        <w:t xml:space="preserve">There are four of them and </w:t>
      </w:r>
      <w:r w:rsidR="004B43F1" w:rsidRPr="00BB5DF1">
        <w:rPr>
          <w:rFonts w:ascii="Times New Roman" w:hAnsi="Times New Roman"/>
          <w:i/>
        </w:rPr>
        <w:t xml:space="preserve">I have </w:t>
      </w:r>
      <w:r w:rsidRPr="00BB5DF1">
        <w:rPr>
          <w:rFonts w:ascii="Times New Roman" w:hAnsi="Times New Roman"/>
          <w:i/>
        </w:rPr>
        <w:t>seven shots</w:t>
      </w:r>
      <w:r w:rsidR="00BB5DF1">
        <w:rPr>
          <w:rFonts w:ascii="Times New Roman" w:hAnsi="Times New Roman"/>
        </w:rPr>
        <w:t>,</w:t>
      </w:r>
      <w:r w:rsidR="00D65D09">
        <w:rPr>
          <w:rFonts w:ascii="Times New Roman" w:hAnsi="Times New Roman"/>
        </w:rPr>
        <w:t xml:space="preserve"> thought Frank while his heart raced and he listened intently. Dae spoke not a word and Kim was speaking quickly. Frank could see one of the soldiers began to </w:t>
      </w:r>
      <w:r w:rsidR="00BB5DF1">
        <w:rPr>
          <w:rFonts w:ascii="Times New Roman" w:hAnsi="Times New Roman"/>
        </w:rPr>
        <w:t>walk around looking into the hut</w:t>
      </w:r>
      <w:r w:rsidR="00D65D09">
        <w:rPr>
          <w:rFonts w:ascii="Times New Roman" w:hAnsi="Times New Roman"/>
        </w:rPr>
        <w:t xml:space="preserve">s and he made his way towards Frank’s new home. Right as </w:t>
      </w:r>
      <w:r>
        <w:rPr>
          <w:rFonts w:ascii="Times New Roman" w:hAnsi="Times New Roman"/>
        </w:rPr>
        <w:t>he pushed the door further</w:t>
      </w:r>
      <w:r w:rsidR="00D65D09">
        <w:rPr>
          <w:rFonts w:ascii="Times New Roman" w:hAnsi="Times New Roman"/>
        </w:rPr>
        <w:t xml:space="preserve"> open and Frank prepared to take a shot he heard Dae’s voice also at the door. She offered him a cup of hot tea and he steeped towards her to take the cup and joined the rest of the group </w:t>
      </w:r>
      <w:r w:rsidR="00856EC1">
        <w:rPr>
          <w:rFonts w:ascii="Times New Roman" w:hAnsi="Times New Roman"/>
        </w:rPr>
        <w:t xml:space="preserve">drinking </w:t>
      </w:r>
      <w:r w:rsidR="00D65D09">
        <w:rPr>
          <w:rFonts w:ascii="Times New Roman" w:hAnsi="Times New Roman"/>
        </w:rPr>
        <w:t xml:space="preserve">around the fire. </w:t>
      </w:r>
    </w:p>
    <w:p w14:paraId="7901C624" w14:textId="77777777" w:rsidR="00F412F2" w:rsidRDefault="000E0D94" w:rsidP="00B40EAC">
      <w:pPr>
        <w:spacing w:line="480" w:lineRule="auto"/>
        <w:ind w:firstLine="720"/>
        <w:rPr>
          <w:rFonts w:ascii="Times New Roman" w:hAnsi="Times New Roman"/>
        </w:rPr>
      </w:pPr>
      <w:r>
        <w:rPr>
          <w:rFonts w:ascii="Times New Roman" w:hAnsi="Times New Roman"/>
        </w:rPr>
        <w:t xml:space="preserve">After finishing their tea, the men walked down the hill towards where Frank landed the day before.  </w:t>
      </w:r>
      <w:r w:rsidR="00D65D09">
        <w:rPr>
          <w:rFonts w:ascii="Times New Roman" w:hAnsi="Times New Roman"/>
        </w:rPr>
        <w:t xml:space="preserve">Frank swallowed hard and knew </w:t>
      </w:r>
      <w:r w:rsidR="00F7587C">
        <w:rPr>
          <w:rFonts w:ascii="Times New Roman" w:hAnsi="Times New Roman"/>
        </w:rPr>
        <w:t xml:space="preserve">the woman who did not want him there in the first place had saved </w:t>
      </w:r>
      <w:r w:rsidR="00856EC1">
        <w:rPr>
          <w:rFonts w:ascii="Times New Roman" w:hAnsi="Times New Roman"/>
        </w:rPr>
        <w:t>his life</w:t>
      </w:r>
      <w:r w:rsidR="00D65D09">
        <w:rPr>
          <w:rFonts w:ascii="Times New Roman" w:hAnsi="Times New Roman"/>
        </w:rPr>
        <w:t xml:space="preserve">. </w:t>
      </w:r>
    </w:p>
    <w:p w14:paraId="541B4352" w14:textId="77777777" w:rsidR="00F412F2" w:rsidRDefault="00F412F2" w:rsidP="00B40EAC">
      <w:pPr>
        <w:spacing w:line="480" w:lineRule="auto"/>
        <w:ind w:firstLine="720"/>
        <w:rPr>
          <w:rFonts w:ascii="Times New Roman" w:hAnsi="Times New Roman"/>
        </w:rPr>
      </w:pPr>
      <w:r>
        <w:rPr>
          <w:rFonts w:ascii="Times New Roman" w:hAnsi="Times New Roman"/>
        </w:rPr>
        <w:t xml:space="preserve">The couple came in and closed the door behind them. Kim wiped the sweat from his brow with the back of his hand and </w:t>
      </w:r>
      <w:r w:rsidR="0063443A">
        <w:rPr>
          <w:rFonts w:ascii="Times New Roman" w:hAnsi="Times New Roman"/>
        </w:rPr>
        <w:t>Dae</w:t>
      </w:r>
      <w:r>
        <w:rPr>
          <w:rFonts w:ascii="Times New Roman" w:hAnsi="Times New Roman"/>
        </w:rPr>
        <w:t xml:space="preserve"> gave him a nervous smile. </w:t>
      </w:r>
    </w:p>
    <w:p w14:paraId="34F27E86" w14:textId="77777777" w:rsidR="00B40EAC" w:rsidRDefault="00F412F2" w:rsidP="00B40EAC">
      <w:pPr>
        <w:spacing w:line="480" w:lineRule="auto"/>
        <w:ind w:firstLine="720"/>
        <w:rPr>
          <w:rFonts w:ascii="Times New Roman" w:hAnsi="Times New Roman"/>
        </w:rPr>
      </w:pPr>
      <w:r>
        <w:rPr>
          <w:rFonts w:ascii="Times New Roman" w:hAnsi="Times New Roman"/>
        </w:rPr>
        <w:t xml:space="preserve">“Thank you, </w:t>
      </w:r>
      <w:r w:rsidRPr="00F412F2">
        <w:rPr>
          <w:rFonts w:ascii="Times New Roman" w:hAnsi="Times New Roman"/>
        </w:rPr>
        <w:t>Komapsumnida</w:t>
      </w:r>
      <w:r>
        <w:rPr>
          <w:rFonts w:ascii="Times New Roman" w:hAnsi="Times New Roman"/>
        </w:rPr>
        <w:t xml:space="preserve">,” Frank said and he </w:t>
      </w:r>
      <w:r w:rsidR="00B40EAC">
        <w:rPr>
          <w:rFonts w:ascii="Times New Roman" w:hAnsi="Times New Roman"/>
        </w:rPr>
        <w:t>disengaged</w:t>
      </w:r>
      <w:r>
        <w:rPr>
          <w:rFonts w:ascii="Times New Roman" w:hAnsi="Times New Roman"/>
        </w:rPr>
        <w:t xml:space="preserve"> his .45 and placed it back in his vest.</w:t>
      </w:r>
    </w:p>
    <w:p w14:paraId="55ECBD6F" w14:textId="77777777" w:rsidR="004C190B" w:rsidRDefault="00B40EAC" w:rsidP="00B40EAC">
      <w:pPr>
        <w:spacing w:line="480" w:lineRule="auto"/>
        <w:ind w:firstLine="720"/>
        <w:rPr>
          <w:rFonts w:ascii="Times New Roman" w:hAnsi="Times New Roman"/>
        </w:rPr>
      </w:pPr>
      <w:r>
        <w:rPr>
          <w:rFonts w:ascii="Times New Roman" w:hAnsi="Times New Roman"/>
        </w:rPr>
        <w:t xml:space="preserve">Three days later, Frank awoke as the sun beamed in through the cracks as it had every morning this week but Kim was already up and </w:t>
      </w:r>
      <w:r w:rsidR="00D92B59">
        <w:rPr>
          <w:rFonts w:ascii="Times New Roman" w:hAnsi="Times New Roman"/>
        </w:rPr>
        <w:t>working</w:t>
      </w:r>
      <w:r>
        <w:rPr>
          <w:rFonts w:ascii="Times New Roman" w:hAnsi="Times New Roman"/>
        </w:rPr>
        <w:t xml:space="preserve"> on breakfast by the time Frank awoke. For the first time</w:t>
      </w:r>
      <w:r w:rsidR="00856EC1">
        <w:rPr>
          <w:rFonts w:ascii="Times New Roman" w:hAnsi="Times New Roman"/>
        </w:rPr>
        <w:t>,</w:t>
      </w:r>
      <w:r>
        <w:rPr>
          <w:rFonts w:ascii="Times New Roman" w:hAnsi="Times New Roman"/>
        </w:rPr>
        <w:t xml:space="preserve"> Frank struggled to his feet using a farm tool as a </w:t>
      </w:r>
      <w:r w:rsidR="00D92B59">
        <w:rPr>
          <w:rFonts w:ascii="Times New Roman" w:hAnsi="Times New Roman"/>
        </w:rPr>
        <w:t>crutch</w:t>
      </w:r>
      <w:r>
        <w:rPr>
          <w:rFonts w:ascii="Times New Roman" w:hAnsi="Times New Roman"/>
        </w:rPr>
        <w:t xml:space="preserve"> and hobbled out to the cooking fire. To Frank’s surprise, there was a crowd outside going about life. Kim’s parents and sister were all preparing for the day. Kim’s parents </w:t>
      </w:r>
      <w:r w:rsidR="00892ED1">
        <w:rPr>
          <w:rFonts w:ascii="Times New Roman" w:hAnsi="Times New Roman"/>
        </w:rPr>
        <w:t>lived in the hut on the far end and stayed out of Franks view through the door for the last few days. Kim met him with a smile and pulled</w:t>
      </w:r>
      <w:r w:rsidR="00856EC1">
        <w:rPr>
          <w:rFonts w:ascii="Times New Roman" w:hAnsi="Times New Roman"/>
        </w:rPr>
        <w:t xml:space="preserve"> up</w:t>
      </w:r>
      <w:r w:rsidR="00892ED1">
        <w:rPr>
          <w:rFonts w:ascii="Times New Roman" w:hAnsi="Times New Roman"/>
        </w:rPr>
        <w:t xml:space="preserve"> a sma</w:t>
      </w:r>
      <w:r w:rsidR="004C190B">
        <w:rPr>
          <w:rFonts w:ascii="Times New Roman" w:hAnsi="Times New Roman"/>
        </w:rPr>
        <w:t xml:space="preserve">ll stool that was only a few inches off the ground and offered it to Frank. Frank was no longer </w:t>
      </w:r>
      <w:r w:rsidR="00807209">
        <w:rPr>
          <w:rFonts w:ascii="Times New Roman" w:hAnsi="Times New Roman"/>
        </w:rPr>
        <w:t>clean-shaven</w:t>
      </w:r>
      <w:r w:rsidR="004C190B">
        <w:rPr>
          <w:rFonts w:ascii="Times New Roman" w:hAnsi="Times New Roman"/>
        </w:rPr>
        <w:t xml:space="preserve"> and his beard was starting to show. He had not had a shower in a week but was unsure if Kim or </w:t>
      </w:r>
      <w:r w:rsidR="009D76A1">
        <w:rPr>
          <w:rFonts w:ascii="Times New Roman" w:hAnsi="Times New Roman"/>
        </w:rPr>
        <w:t>D</w:t>
      </w:r>
      <w:r w:rsidR="00856EC1">
        <w:rPr>
          <w:rFonts w:ascii="Times New Roman" w:hAnsi="Times New Roman"/>
        </w:rPr>
        <w:t>ae had bathed</w:t>
      </w:r>
      <w:r w:rsidR="004C190B">
        <w:rPr>
          <w:rFonts w:ascii="Times New Roman" w:hAnsi="Times New Roman"/>
        </w:rPr>
        <w:t xml:space="preserve"> either since he arrived. </w:t>
      </w:r>
    </w:p>
    <w:p w14:paraId="762C3498" w14:textId="77777777" w:rsidR="00951AB7" w:rsidRDefault="004C190B" w:rsidP="00B40EAC">
      <w:pPr>
        <w:spacing w:line="480" w:lineRule="auto"/>
        <w:ind w:firstLine="720"/>
        <w:rPr>
          <w:rFonts w:ascii="Times New Roman" w:hAnsi="Times New Roman"/>
        </w:rPr>
      </w:pPr>
      <w:r>
        <w:rPr>
          <w:rFonts w:ascii="Times New Roman" w:hAnsi="Times New Roman"/>
        </w:rPr>
        <w:t xml:space="preserve">Frank made himself as comfortable as a 6 foot 2 inch, </w:t>
      </w:r>
      <w:r w:rsidR="0063443A">
        <w:rPr>
          <w:rFonts w:ascii="Times New Roman" w:hAnsi="Times New Roman"/>
        </w:rPr>
        <w:t>210-pound</w:t>
      </w:r>
      <w:r>
        <w:rPr>
          <w:rFonts w:ascii="Times New Roman" w:hAnsi="Times New Roman"/>
        </w:rPr>
        <w:t xml:space="preserve"> man can on an </w:t>
      </w:r>
      <w:r w:rsidR="0063443A">
        <w:rPr>
          <w:rFonts w:ascii="Times New Roman" w:hAnsi="Times New Roman"/>
        </w:rPr>
        <w:t>8-inch</w:t>
      </w:r>
      <w:r>
        <w:rPr>
          <w:rFonts w:ascii="Times New Roman" w:hAnsi="Times New Roman"/>
        </w:rPr>
        <w:t xml:space="preserve"> squatting stool. After struggling to say </w:t>
      </w:r>
      <w:r w:rsidR="000E0D94">
        <w:rPr>
          <w:rFonts w:ascii="Times New Roman" w:hAnsi="Times New Roman"/>
        </w:rPr>
        <w:t>“</w:t>
      </w:r>
      <w:r w:rsidRPr="00375F57">
        <w:rPr>
          <w:rFonts w:ascii="Times New Roman" w:hAnsi="Times New Roman"/>
        </w:rPr>
        <w:t>Annyong-hi jumushyossoyo</w:t>
      </w:r>
      <w:r w:rsidR="000E0D94">
        <w:rPr>
          <w:rFonts w:ascii="Times New Roman" w:hAnsi="Times New Roman"/>
        </w:rPr>
        <w:t>”</w:t>
      </w:r>
      <w:r>
        <w:rPr>
          <w:rFonts w:ascii="Times New Roman" w:hAnsi="Times New Roman"/>
        </w:rPr>
        <w:t xml:space="preserve"> to everyone in the family</w:t>
      </w:r>
      <w:r w:rsidR="00856EC1">
        <w:rPr>
          <w:rFonts w:ascii="Times New Roman" w:hAnsi="Times New Roman"/>
        </w:rPr>
        <w:t>,</w:t>
      </w:r>
      <w:r>
        <w:rPr>
          <w:rFonts w:ascii="Times New Roman" w:hAnsi="Times New Roman"/>
        </w:rPr>
        <w:t xml:space="preserve"> he pulled out the leather book to avoid the awkward stares and silences.</w:t>
      </w:r>
      <w:r w:rsidR="00951AB7">
        <w:rPr>
          <w:rFonts w:ascii="Times New Roman" w:hAnsi="Times New Roman"/>
        </w:rPr>
        <w:t xml:space="preserve"> As he read</w:t>
      </w:r>
      <w:r w:rsidR="000E0D94">
        <w:rPr>
          <w:rFonts w:ascii="Times New Roman" w:hAnsi="Times New Roman"/>
        </w:rPr>
        <w:t>,</w:t>
      </w:r>
      <w:r w:rsidR="00951AB7">
        <w:rPr>
          <w:rFonts w:ascii="Times New Roman" w:hAnsi="Times New Roman"/>
        </w:rPr>
        <w:t xml:space="preserve"> he heard the sounds of a </w:t>
      </w:r>
      <w:r w:rsidR="00D92B59">
        <w:rPr>
          <w:rFonts w:ascii="Times New Roman" w:hAnsi="Times New Roman"/>
        </w:rPr>
        <w:t>helicopter</w:t>
      </w:r>
      <w:r w:rsidR="00951AB7">
        <w:rPr>
          <w:rFonts w:ascii="Times New Roman" w:hAnsi="Times New Roman"/>
        </w:rPr>
        <w:t xml:space="preserve"> in the distance. </w:t>
      </w:r>
    </w:p>
    <w:p w14:paraId="18EAB34B" w14:textId="4FBD3EB8" w:rsidR="00807209" w:rsidRDefault="00951AB7" w:rsidP="00951AB7">
      <w:pPr>
        <w:spacing w:line="480" w:lineRule="auto"/>
        <w:ind w:firstLine="720"/>
        <w:rPr>
          <w:rFonts w:ascii="Times New Roman" w:hAnsi="Times New Roman"/>
        </w:rPr>
      </w:pPr>
      <w:r>
        <w:rPr>
          <w:rFonts w:ascii="Times New Roman" w:hAnsi="Times New Roman"/>
        </w:rPr>
        <w:t>Kim said “</w:t>
      </w:r>
      <w:r w:rsidR="00856EC1">
        <w:rPr>
          <w:rFonts w:ascii="Times New Roman" w:hAnsi="Times New Roman"/>
        </w:rPr>
        <w:t>He</w:t>
      </w:r>
      <w:r w:rsidR="00BB5DF1">
        <w:rPr>
          <w:rFonts w:ascii="Times New Roman" w:hAnsi="Times New Roman"/>
        </w:rPr>
        <w:t>--</w:t>
      </w:r>
      <w:r w:rsidR="0063443A">
        <w:rPr>
          <w:rFonts w:ascii="Times New Roman" w:hAnsi="Times New Roman"/>
        </w:rPr>
        <w:t>lo</w:t>
      </w:r>
      <w:r>
        <w:rPr>
          <w:rFonts w:ascii="Times New Roman" w:hAnsi="Times New Roman"/>
        </w:rPr>
        <w:t xml:space="preserve">,” </w:t>
      </w:r>
      <w:r w:rsidR="00856EC1">
        <w:rPr>
          <w:rFonts w:ascii="Times New Roman" w:hAnsi="Times New Roman"/>
        </w:rPr>
        <w:t xml:space="preserve">and </w:t>
      </w:r>
      <w:r>
        <w:rPr>
          <w:rFonts w:ascii="Times New Roman" w:hAnsi="Times New Roman"/>
        </w:rPr>
        <w:t>grabbed a white shirt from inside his hut and the radio off of Frank’s survival vest.  Kim then sprinted to the top of the hill above his family village and stood at a break in the trees wavi</w:t>
      </w:r>
      <w:r w:rsidR="00D92B59">
        <w:rPr>
          <w:rFonts w:ascii="Times New Roman" w:hAnsi="Times New Roman"/>
        </w:rPr>
        <w:t>ng the</w:t>
      </w:r>
      <w:r>
        <w:rPr>
          <w:rFonts w:ascii="Times New Roman" w:hAnsi="Times New Roman"/>
        </w:rPr>
        <w:t xml:space="preserve"> </w:t>
      </w:r>
      <w:r w:rsidR="00D92B59">
        <w:rPr>
          <w:rFonts w:ascii="Times New Roman" w:hAnsi="Times New Roman"/>
        </w:rPr>
        <w:t>s</w:t>
      </w:r>
      <w:r>
        <w:rPr>
          <w:rFonts w:ascii="Times New Roman" w:hAnsi="Times New Roman"/>
        </w:rPr>
        <w:t>hirt in his left hand and hold</w:t>
      </w:r>
      <w:r w:rsidR="00856EC1">
        <w:rPr>
          <w:rFonts w:ascii="Times New Roman" w:hAnsi="Times New Roman"/>
        </w:rPr>
        <w:t>ing</w:t>
      </w:r>
      <w:r>
        <w:rPr>
          <w:rFonts w:ascii="Times New Roman" w:hAnsi="Times New Roman"/>
        </w:rPr>
        <w:t xml:space="preserve"> the transmitter in his right. T</w:t>
      </w:r>
      <w:r w:rsidR="000228BA">
        <w:rPr>
          <w:rFonts w:ascii="Times New Roman" w:hAnsi="Times New Roman"/>
        </w:rPr>
        <w:t>wo</w:t>
      </w:r>
      <w:r>
        <w:rPr>
          <w:rFonts w:ascii="Times New Roman" w:hAnsi="Times New Roman"/>
        </w:rPr>
        <w:t xml:space="preserve"> green </w:t>
      </w:r>
      <w:r w:rsidR="00D92B59">
        <w:rPr>
          <w:rFonts w:ascii="Times New Roman" w:hAnsi="Times New Roman"/>
        </w:rPr>
        <w:t>helicopters</w:t>
      </w:r>
      <w:r>
        <w:rPr>
          <w:rFonts w:ascii="Times New Roman" w:hAnsi="Times New Roman"/>
        </w:rPr>
        <w:t xml:space="preserve"> circled the </w:t>
      </w:r>
      <w:r w:rsidR="0063443A">
        <w:rPr>
          <w:rFonts w:ascii="Times New Roman" w:hAnsi="Times New Roman"/>
        </w:rPr>
        <w:t>hill</w:t>
      </w:r>
      <w:r w:rsidR="00856EC1">
        <w:rPr>
          <w:rFonts w:ascii="Times New Roman" w:hAnsi="Times New Roman"/>
        </w:rPr>
        <w:t xml:space="preserve"> and</w:t>
      </w:r>
      <w:r w:rsidR="0063443A">
        <w:rPr>
          <w:rFonts w:ascii="Times New Roman" w:hAnsi="Times New Roman"/>
        </w:rPr>
        <w:t xml:space="preserve"> </w:t>
      </w:r>
      <w:r w:rsidR="000E0D94">
        <w:rPr>
          <w:rFonts w:ascii="Times New Roman" w:hAnsi="Times New Roman"/>
        </w:rPr>
        <w:t xml:space="preserve">when </w:t>
      </w:r>
      <w:r w:rsidR="0063443A">
        <w:rPr>
          <w:rFonts w:ascii="Times New Roman" w:hAnsi="Times New Roman"/>
        </w:rPr>
        <w:t>Kim</w:t>
      </w:r>
      <w:r w:rsidR="000228BA">
        <w:rPr>
          <w:rFonts w:ascii="Times New Roman" w:hAnsi="Times New Roman"/>
        </w:rPr>
        <w:t xml:space="preserve"> </w:t>
      </w:r>
      <w:r w:rsidR="000E0D94">
        <w:rPr>
          <w:rFonts w:ascii="Times New Roman" w:hAnsi="Times New Roman"/>
        </w:rPr>
        <w:t>realized</w:t>
      </w:r>
      <w:r w:rsidR="000228BA">
        <w:rPr>
          <w:rFonts w:ascii="Times New Roman" w:hAnsi="Times New Roman"/>
        </w:rPr>
        <w:t xml:space="preserve"> that he had the attention of the </w:t>
      </w:r>
      <w:r w:rsidR="00856EC1">
        <w:rPr>
          <w:rFonts w:ascii="Times New Roman" w:hAnsi="Times New Roman"/>
        </w:rPr>
        <w:t>pilot</w:t>
      </w:r>
      <w:r w:rsidR="000E0D94">
        <w:rPr>
          <w:rFonts w:ascii="Times New Roman" w:hAnsi="Times New Roman"/>
        </w:rPr>
        <w:t>,</w:t>
      </w:r>
      <w:r w:rsidR="000228BA">
        <w:rPr>
          <w:rFonts w:ascii="Times New Roman" w:hAnsi="Times New Roman"/>
        </w:rPr>
        <w:t xml:space="preserve"> he hung the shirt in a nearby tree and ran back down to t</w:t>
      </w:r>
      <w:r w:rsidR="00856EC1">
        <w:rPr>
          <w:rFonts w:ascii="Times New Roman" w:hAnsi="Times New Roman"/>
        </w:rPr>
        <w:t>he hut</w:t>
      </w:r>
      <w:r w:rsidR="000228BA">
        <w:rPr>
          <w:rFonts w:ascii="Times New Roman" w:hAnsi="Times New Roman"/>
        </w:rPr>
        <w:t xml:space="preserve"> with the transmitter while the chopper started to land.</w:t>
      </w:r>
    </w:p>
    <w:p w14:paraId="7EECF253" w14:textId="77777777" w:rsidR="0062128F" w:rsidRDefault="00807209" w:rsidP="00951AB7">
      <w:pPr>
        <w:spacing w:line="480" w:lineRule="auto"/>
        <w:ind w:firstLine="720"/>
        <w:rPr>
          <w:rFonts w:ascii="Times New Roman" w:hAnsi="Times New Roman"/>
        </w:rPr>
      </w:pPr>
      <w:r>
        <w:rPr>
          <w:rFonts w:ascii="Times New Roman" w:hAnsi="Times New Roman"/>
        </w:rPr>
        <w:t>With excitement in his voice, Kim returned to the hut yelling for Frank.</w:t>
      </w:r>
    </w:p>
    <w:p w14:paraId="63194F30" w14:textId="77777777" w:rsidR="000E0D94" w:rsidRDefault="0062128F" w:rsidP="00951AB7">
      <w:pPr>
        <w:spacing w:line="480" w:lineRule="auto"/>
        <w:ind w:firstLine="720"/>
        <w:rPr>
          <w:rFonts w:ascii="Times New Roman" w:hAnsi="Times New Roman"/>
        </w:rPr>
      </w:pPr>
      <w:r>
        <w:rPr>
          <w:rFonts w:ascii="Times New Roman" w:hAnsi="Times New Roman"/>
        </w:rPr>
        <w:t xml:space="preserve">“Frank, </w:t>
      </w:r>
      <w:r w:rsidR="00D92B59">
        <w:rPr>
          <w:rFonts w:ascii="Times New Roman" w:hAnsi="Times New Roman"/>
        </w:rPr>
        <w:t>Americans</w:t>
      </w:r>
      <w:r>
        <w:rPr>
          <w:rFonts w:ascii="Times New Roman" w:hAnsi="Times New Roman"/>
        </w:rPr>
        <w:t>, Frank Americans!”</w:t>
      </w:r>
    </w:p>
    <w:p w14:paraId="5CFFDA26" w14:textId="79194C97" w:rsidR="0062128F" w:rsidRDefault="000E0D94" w:rsidP="00951AB7">
      <w:pPr>
        <w:spacing w:line="480" w:lineRule="auto"/>
        <w:ind w:firstLine="720"/>
        <w:rPr>
          <w:rFonts w:ascii="Times New Roman" w:hAnsi="Times New Roman"/>
        </w:rPr>
      </w:pPr>
      <w:r>
        <w:rPr>
          <w:rFonts w:ascii="Times New Roman" w:hAnsi="Times New Roman"/>
        </w:rPr>
        <w:t>“</w:t>
      </w:r>
      <w:r w:rsidRPr="00BB5DF1">
        <w:rPr>
          <w:rFonts w:ascii="Times New Roman" w:hAnsi="Times New Roman"/>
          <w:i/>
        </w:rPr>
        <w:t>Big Mother had finally made it</w:t>
      </w:r>
      <w:r>
        <w:rPr>
          <w:rFonts w:ascii="Times New Roman" w:hAnsi="Times New Roman"/>
        </w:rPr>
        <w:t>,” Frank thought to himself</w:t>
      </w:r>
      <w:r w:rsidR="00BB5DF1">
        <w:rPr>
          <w:rFonts w:ascii="Times New Roman" w:hAnsi="Times New Roman"/>
        </w:rPr>
        <w:t xml:space="preserve"> as a feeling of excitement and relief filled his body</w:t>
      </w:r>
      <w:r>
        <w:rPr>
          <w:rFonts w:ascii="Times New Roman" w:hAnsi="Times New Roman"/>
        </w:rPr>
        <w:t>.</w:t>
      </w:r>
    </w:p>
    <w:p w14:paraId="5E60CB5B" w14:textId="37B9B05E" w:rsidR="0062128F" w:rsidRDefault="0062128F" w:rsidP="00951AB7">
      <w:pPr>
        <w:spacing w:line="480" w:lineRule="auto"/>
        <w:ind w:firstLine="720"/>
        <w:rPr>
          <w:rFonts w:ascii="Times New Roman" w:hAnsi="Times New Roman"/>
        </w:rPr>
      </w:pPr>
      <w:r>
        <w:rPr>
          <w:rFonts w:ascii="Times New Roman" w:hAnsi="Times New Roman"/>
        </w:rPr>
        <w:t xml:space="preserve">Frank was already to his feet and hobbling along towards Kim. Without hesitation, Kim put the transmitter on Frank’s vest and threw him over his bare shoulder as he had a week ago. Bounding up the Hill, the sound of the </w:t>
      </w:r>
      <w:r w:rsidR="00D92B59">
        <w:rPr>
          <w:rFonts w:ascii="Times New Roman" w:hAnsi="Times New Roman"/>
        </w:rPr>
        <w:t>helicopter</w:t>
      </w:r>
      <w:r>
        <w:rPr>
          <w:rFonts w:ascii="Times New Roman" w:hAnsi="Times New Roman"/>
        </w:rPr>
        <w:t xml:space="preserve"> got </w:t>
      </w:r>
      <w:r w:rsidR="00D92B59">
        <w:rPr>
          <w:rFonts w:ascii="Times New Roman" w:hAnsi="Times New Roman"/>
        </w:rPr>
        <w:t>louder</w:t>
      </w:r>
      <w:r>
        <w:rPr>
          <w:rFonts w:ascii="Times New Roman" w:hAnsi="Times New Roman"/>
        </w:rPr>
        <w:t xml:space="preserve"> and Frank could feel the wind from the blades as they reached the clearing. Two medics and two other soldiers jumped from </w:t>
      </w:r>
      <w:r w:rsidR="00BB5DF1">
        <w:rPr>
          <w:rFonts w:ascii="Times New Roman" w:hAnsi="Times New Roman"/>
        </w:rPr>
        <w:t>Big Mother</w:t>
      </w:r>
      <w:r>
        <w:rPr>
          <w:rFonts w:ascii="Times New Roman" w:hAnsi="Times New Roman"/>
        </w:rPr>
        <w:t xml:space="preserve">, </w:t>
      </w:r>
      <w:r w:rsidR="00D92B59">
        <w:rPr>
          <w:rFonts w:ascii="Times New Roman" w:hAnsi="Times New Roman"/>
        </w:rPr>
        <w:t>grabbed</w:t>
      </w:r>
      <w:r>
        <w:rPr>
          <w:rFonts w:ascii="Times New Roman" w:hAnsi="Times New Roman"/>
        </w:rPr>
        <w:t xml:space="preserve"> Frank from Kim and placed him on a green stretcher. </w:t>
      </w:r>
    </w:p>
    <w:p w14:paraId="42663CF2" w14:textId="760B7D5B" w:rsidR="006108C1" w:rsidRDefault="0062128F" w:rsidP="00951AB7">
      <w:pPr>
        <w:spacing w:line="480" w:lineRule="auto"/>
        <w:ind w:firstLine="720"/>
        <w:rPr>
          <w:rFonts w:ascii="Times New Roman" w:hAnsi="Times New Roman"/>
        </w:rPr>
      </w:pPr>
      <w:r>
        <w:rPr>
          <w:rFonts w:ascii="Times New Roman" w:hAnsi="Times New Roman"/>
        </w:rPr>
        <w:t xml:space="preserve">“We </w:t>
      </w:r>
      <w:r w:rsidR="00BB5DF1">
        <w:rPr>
          <w:rFonts w:ascii="Times New Roman" w:hAnsi="Times New Roman"/>
        </w:rPr>
        <w:t>are here to take you home Captain</w:t>
      </w:r>
      <w:r>
        <w:rPr>
          <w:rFonts w:ascii="Times New Roman" w:hAnsi="Times New Roman"/>
        </w:rPr>
        <w:t>,” said one of the medics trying to</w:t>
      </w:r>
      <w:r w:rsidR="00D92B59">
        <w:rPr>
          <w:rFonts w:ascii="Times New Roman" w:hAnsi="Times New Roman"/>
        </w:rPr>
        <w:t xml:space="preserve"> be heard over the sound the</w:t>
      </w:r>
      <w:r>
        <w:rPr>
          <w:rFonts w:ascii="Times New Roman" w:hAnsi="Times New Roman"/>
        </w:rPr>
        <w:t xml:space="preserve"> </w:t>
      </w:r>
      <w:r w:rsidR="00D92B59">
        <w:rPr>
          <w:rFonts w:ascii="Times New Roman" w:hAnsi="Times New Roman"/>
        </w:rPr>
        <w:t>helicopter</w:t>
      </w:r>
      <w:r>
        <w:rPr>
          <w:rFonts w:ascii="Times New Roman" w:hAnsi="Times New Roman"/>
        </w:rPr>
        <w:t>.</w:t>
      </w:r>
    </w:p>
    <w:p w14:paraId="673CF66A" w14:textId="77777777" w:rsidR="006108C1" w:rsidRDefault="006108C1" w:rsidP="00951AB7">
      <w:pPr>
        <w:spacing w:line="480" w:lineRule="auto"/>
        <w:ind w:firstLine="720"/>
        <w:rPr>
          <w:rFonts w:ascii="Times New Roman" w:hAnsi="Times New Roman"/>
        </w:rPr>
      </w:pPr>
      <w:r>
        <w:rPr>
          <w:rFonts w:ascii="Times New Roman" w:hAnsi="Times New Roman"/>
        </w:rPr>
        <w:t xml:space="preserve">“Thanks guys. I am </w:t>
      </w:r>
      <w:r w:rsidR="00D92B59">
        <w:rPr>
          <w:rFonts w:ascii="Times New Roman" w:hAnsi="Times New Roman"/>
        </w:rPr>
        <w:t>grateful</w:t>
      </w:r>
      <w:r>
        <w:rPr>
          <w:rFonts w:ascii="Times New Roman" w:hAnsi="Times New Roman"/>
        </w:rPr>
        <w:t xml:space="preserve"> for the lift but I have been well taken care of thus far,” said Frank.</w:t>
      </w:r>
    </w:p>
    <w:p w14:paraId="28C62CEE" w14:textId="77777777" w:rsidR="006108C1" w:rsidRDefault="006108C1" w:rsidP="00951AB7">
      <w:pPr>
        <w:spacing w:line="480" w:lineRule="auto"/>
        <w:ind w:firstLine="720"/>
        <w:rPr>
          <w:rFonts w:ascii="Times New Roman" w:hAnsi="Times New Roman"/>
        </w:rPr>
      </w:pPr>
      <w:r>
        <w:rPr>
          <w:rFonts w:ascii="Times New Roman" w:hAnsi="Times New Roman"/>
        </w:rPr>
        <w:t xml:space="preserve">As the medics </w:t>
      </w:r>
      <w:r w:rsidR="00877808">
        <w:rPr>
          <w:rFonts w:ascii="Times New Roman" w:hAnsi="Times New Roman"/>
        </w:rPr>
        <w:t>strapped</w:t>
      </w:r>
      <w:r w:rsidR="00E5745E">
        <w:rPr>
          <w:rFonts w:ascii="Times New Roman" w:hAnsi="Times New Roman"/>
        </w:rPr>
        <w:t xml:space="preserve"> Frank into the stretcher</w:t>
      </w:r>
      <w:r>
        <w:rPr>
          <w:rFonts w:ascii="Times New Roman" w:hAnsi="Times New Roman"/>
        </w:rPr>
        <w:t xml:space="preserve">, </w:t>
      </w:r>
      <w:r w:rsidR="004E46D4">
        <w:rPr>
          <w:rFonts w:ascii="Times New Roman" w:hAnsi="Times New Roman"/>
        </w:rPr>
        <w:t>he</w:t>
      </w:r>
      <w:r>
        <w:rPr>
          <w:rFonts w:ascii="Times New Roman" w:hAnsi="Times New Roman"/>
        </w:rPr>
        <w:t xml:space="preserve"> mot</w:t>
      </w:r>
      <w:r w:rsidR="004E46D4">
        <w:rPr>
          <w:rFonts w:ascii="Times New Roman" w:hAnsi="Times New Roman"/>
        </w:rPr>
        <w:t xml:space="preserve">ioned for Kim to come over. Frank </w:t>
      </w:r>
      <w:r>
        <w:rPr>
          <w:rFonts w:ascii="Times New Roman" w:hAnsi="Times New Roman"/>
        </w:rPr>
        <w:t xml:space="preserve">reached into his vest </w:t>
      </w:r>
      <w:r w:rsidR="004E46D4">
        <w:rPr>
          <w:rFonts w:ascii="Times New Roman" w:hAnsi="Times New Roman"/>
        </w:rPr>
        <w:t>and pulled</w:t>
      </w:r>
      <w:r>
        <w:rPr>
          <w:rFonts w:ascii="Times New Roman" w:hAnsi="Times New Roman"/>
        </w:rPr>
        <w:t xml:space="preserve"> out the brown book from his chest pocket.</w:t>
      </w:r>
    </w:p>
    <w:p w14:paraId="55B679EE" w14:textId="77777777" w:rsidR="006108C1" w:rsidRDefault="006108C1" w:rsidP="00951AB7">
      <w:pPr>
        <w:spacing w:line="480" w:lineRule="auto"/>
        <w:ind w:firstLine="720"/>
        <w:rPr>
          <w:rFonts w:ascii="Times New Roman" w:hAnsi="Times New Roman"/>
        </w:rPr>
      </w:pPr>
      <w:r>
        <w:rPr>
          <w:rFonts w:ascii="Times New Roman" w:hAnsi="Times New Roman"/>
        </w:rPr>
        <w:t>“</w:t>
      </w:r>
      <w:r w:rsidRPr="00F412F2">
        <w:rPr>
          <w:rFonts w:ascii="Times New Roman" w:hAnsi="Times New Roman"/>
        </w:rPr>
        <w:t>Komapsumnida</w:t>
      </w:r>
      <w:r>
        <w:rPr>
          <w:rFonts w:ascii="Times New Roman" w:hAnsi="Times New Roman"/>
        </w:rPr>
        <w:t xml:space="preserve"> my friend,” Frank said as he handed the book to Kim.</w:t>
      </w:r>
    </w:p>
    <w:p w14:paraId="547086A3" w14:textId="77777777" w:rsidR="006108C1" w:rsidRDefault="00877808" w:rsidP="00951AB7">
      <w:pPr>
        <w:spacing w:line="480" w:lineRule="auto"/>
        <w:ind w:firstLine="720"/>
        <w:rPr>
          <w:rFonts w:ascii="Times New Roman" w:hAnsi="Times New Roman"/>
        </w:rPr>
      </w:pPr>
      <w:r>
        <w:rPr>
          <w:rFonts w:ascii="Times New Roman" w:hAnsi="Times New Roman"/>
        </w:rPr>
        <w:t>Surprised</w:t>
      </w:r>
      <w:r w:rsidR="006108C1">
        <w:rPr>
          <w:rFonts w:ascii="Times New Roman" w:hAnsi="Times New Roman"/>
        </w:rPr>
        <w:t>, Kim shook his head but Frank pressed the book into Kim’s chest and said “</w:t>
      </w:r>
      <w:r w:rsidR="006108C1" w:rsidRPr="00F412F2">
        <w:rPr>
          <w:rFonts w:ascii="Times New Roman" w:hAnsi="Times New Roman"/>
        </w:rPr>
        <w:t>Komapsumnida</w:t>
      </w:r>
      <w:r w:rsidR="006108C1">
        <w:rPr>
          <w:rFonts w:ascii="Times New Roman" w:hAnsi="Times New Roman"/>
        </w:rPr>
        <w:t xml:space="preserve"> my friend.”</w:t>
      </w:r>
    </w:p>
    <w:p w14:paraId="7BE9F99F" w14:textId="77777777" w:rsidR="006108C1" w:rsidRDefault="006108C1" w:rsidP="00951AB7">
      <w:pPr>
        <w:spacing w:line="480" w:lineRule="auto"/>
        <w:ind w:firstLine="720"/>
        <w:rPr>
          <w:rFonts w:ascii="Times New Roman" w:hAnsi="Times New Roman"/>
        </w:rPr>
      </w:pPr>
      <w:r>
        <w:rPr>
          <w:rFonts w:ascii="Times New Roman" w:hAnsi="Times New Roman"/>
        </w:rPr>
        <w:t xml:space="preserve">“Thank you </w:t>
      </w:r>
      <w:r w:rsidRPr="006108C1">
        <w:rPr>
          <w:rFonts w:ascii="Times New Roman" w:hAnsi="Times New Roman"/>
        </w:rPr>
        <w:t>Chin-guu</w:t>
      </w:r>
      <w:r>
        <w:rPr>
          <w:rFonts w:ascii="Times New Roman" w:hAnsi="Times New Roman"/>
        </w:rPr>
        <w:t>,” Kim replied.</w:t>
      </w:r>
    </w:p>
    <w:p w14:paraId="5A1A43DE" w14:textId="77777777" w:rsidR="006108C1" w:rsidRDefault="006108C1" w:rsidP="00951AB7">
      <w:pPr>
        <w:spacing w:line="480" w:lineRule="auto"/>
        <w:ind w:firstLine="720"/>
        <w:rPr>
          <w:rFonts w:ascii="Times New Roman" w:hAnsi="Times New Roman"/>
        </w:rPr>
      </w:pPr>
      <w:r>
        <w:rPr>
          <w:rFonts w:ascii="Times New Roman" w:hAnsi="Times New Roman"/>
        </w:rPr>
        <w:t>“This book will give you strength.”</w:t>
      </w:r>
    </w:p>
    <w:p w14:paraId="3CAA8646" w14:textId="77777777" w:rsidR="006108C1" w:rsidRDefault="006108C1" w:rsidP="00951AB7">
      <w:pPr>
        <w:spacing w:line="480" w:lineRule="auto"/>
        <w:ind w:firstLine="720"/>
        <w:rPr>
          <w:rFonts w:ascii="Times New Roman" w:hAnsi="Times New Roman"/>
        </w:rPr>
      </w:pPr>
      <w:r>
        <w:rPr>
          <w:rFonts w:ascii="Times New Roman" w:hAnsi="Times New Roman"/>
        </w:rPr>
        <w:t xml:space="preserve">Kim nodded as if he understood but Frank knew he did not </w:t>
      </w:r>
      <w:r w:rsidR="00877808">
        <w:rPr>
          <w:rFonts w:ascii="Times New Roman" w:hAnsi="Times New Roman"/>
        </w:rPr>
        <w:t>understand</w:t>
      </w:r>
      <w:r>
        <w:rPr>
          <w:rFonts w:ascii="Times New Roman" w:hAnsi="Times New Roman"/>
        </w:rPr>
        <w:t xml:space="preserve"> his words. The medics picked up the stretcher and quickly moved him </w:t>
      </w:r>
      <w:r w:rsidR="004E46D4">
        <w:rPr>
          <w:rFonts w:ascii="Times New Roman" w:hAnsi="Times New Roman"/>
        </w:rPr>
        <w:t>in</w:t>
      </w:r>
      <w:r>
        <w:rPr>
          <w:rFonts w:ascii="Times New Roman" w:hAnsi="Times New Roman"/>
        </w:rPr>
        <w:t>to the helo. Frank and Kim did not break eye contact</w:t>
      </w:r>
      <w:r w:rsidR="004E46D4">
        <w:rPr>
          <w:rFonts w:ascii="Times New Roman" w:hAnsi="Times New Roman"/>
        </w:rPr>
        <w:t xml:space="preserve"> the entire time.</w:t>
      </w:r>
      <w:r>
        <w:rPr>
          <w:rFonts w:ascii="Times New Roman" w:hAnsi="Times New Roman"/>
        </w:rPr>
        <w:t xml:space="preserve">  </w:t>
      </w:r>
    </w:p>
    <w:p w14:paraId="74EDF11C" w14:textId="77777777" w:rsidR="00FA68EA" w:rsidRDefault="006108C1" w:rsidP="006108C1">
      <w:pPr>
        <w:tabs>
          <w:tab w:val="left" w:pos="6120"/>
        </w:tabs>
        <w:spacing w:line="480" w:lineRule="auto"/>
        <w:ind w:firstLine="720"/>
        <w:rPr>
          <w:rFonts w:ascii="Times New Roman" w:hAnsi="Times New Roman"/>
        </w:rPr>
      </w:pPr>
      <w:r>
        <w:rPr>
          <w:rFonts w:ascii="Times New Roman" w:hAnsi="Times New Roman"/>
        </w:rPr>
        <w:t xml:space="preserve">Frank waved and so did Kim as Frank few off leaving North Korea and Kim forever. Kim held the book tightly with both hands and looked at the cover. </w:t>
      </w:r>
      <w:r w:rsidR="00A6318C">
        <w:rPr>
          <w:rFonts w:ascii="Times New Roman" w:hAnsi="Times New Roman"/>
        </w:rPr>
        <w:t>It read in Korean</w:t>
      </w:r>
      <w:r w:rsidR="0038205D">
        <w:rPr>
          <w:rFonts w:ascii="Times New Roman" w:hAnsi="Times New Roman"/>
        </w:rPr>
        <w:t>, “The Book”</w:t>
      </w:r>
      <w:r>
        <w:rPr>
          <w:rFonts w:ascii="Times New Roman" w:hAnsi="Times New Roman"/>
        </w:rPr>
        <w:t xml:space="preserve"> </w:t>
      </w:r>
    </w:p>
    <w:p w14:paraId="6747BC86" w14:textId="77777777" w:rsidR="007E52BD" w:rsidRDefault="00FA68EA" w:rsidP="007E52BD">
      <w:pPr>
        <w:tabs>
          <w:tab w:val="left" w:pos="6120"/>
        </w:tabs>
        <w:spacing w:line="480" w:lineRule="auto"/>
        <w:ind w:firstLine="720"/>
        <w:jc w:val="center"/>
        <w:rPr>
          <w:rFonts w:ascii="Times New Roman" w:hAnsi="Times New Roman"/>
        </w:rPr>
      </w:pPr>
      <w:r>
        <w:rPr>
          <w:rFonts w:ascii="Times New Roman" w:hAnsi="Times New Roman"/>
        </w:rPr>
        <w:br w:type="page"/>
        <w:t>Chapter 2</w:t>
      </w:r>
    </w:p>
    <w:p w14:paraId="46185C89"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Kim walked down the hill wondering why the words were written in Korean. He had seen Frank read the boo</w:t>
      </w:r>
      <w:r w:rsidR="00865C9C">
        <w:rPr>
          <w:rFonts w:ascii="Times New Roman" w:hAnsi="Times New Roman"/>
        </w:rPr>
        <w:t>k several time and never noticed</w:t>
      </w:r>
      <w:r>
        <w:rPr>
          <w:rFonts w:ascii="Times New Roman" w:hAnsi="Times New Roman"/>
        </w:rPr>
        <w:t xml:space="preserve"> the cover had Korean letters. He thumbed through the worn brown pages </w:t>
      </w:r>
      <w:r w:rsidR="0063443A">
        <w:rPr>
          <w:rFonts w:ascii="Times New Roman" w:hAnsi="Times New Roman"/>
        </w:rPr>
        <w:t>expecting</w:t>
      </w:r>
      <w:r>
        <w:rPr>
          <w:rFonts w:ascii="Times New Roman" w:hAnsi="Times New Roman"/>
        </w:rPr>
        <w:t xml:space="preserve"> to see unreadable English but he was wrong.</w:t>
      </w:r>
    </w:p>
    <w:p w14:paraId="15297AAA" w14:textId="0031B72F" w:rsidR="007E52BD" w:rsidRDefault="007E52BD" w:rsidP="001148D9">
      <w:pPr>
        <w:tabs>
          <w:tab w:val="left" w:pos="6120"/>
        </w:tabs>
        <w:spacing w:line="480" w:lineRule="auto"/>
        <w:ind w:firstLine="720"/>
        <w:rPr>
          <w:rFonts w:ascii="Times New Roman" w:hAnsi="Times New Roman"/>
        </w:rPr>
      </w:pPr>
      <w:r>
        <w:rPr>
          <w:rFonts w:ascii="Times New Roman" w:hAnsi="Times New Roman"/>
        </w:rPr>
        <w:t>“</w:t>
      </w:r>
      <w:r w:rsidRPr="009B0A33">
        <w:rPr>
          <w:rFonts w:ascii="Times New Roman" w:hAnsi="Times New Roman"/>
          <w:i/>
        </w:rPr>
        <w:t>This is in Korean</w:t>
      </w:r>
      <w:r>
        <w:rPr>
          <w:rFonts w:ascii="Times New Roman" w:hAnsi="Times New Roman"/>
        </w:rPr>
        <w:t xml:space="preserve">,” Kim </w:t>
      </w:r>
      <w:r w:rsidR="00865C9C">
        <w:rPr>
          <w:rFonts w:ascii="Times New Roman" w:hAnsi="Times New Roman"/>
        </w:rPr>
        <w:t>noticed</w:t>
      </w:r>
      <w:r>
        <w:rPr>
          <w:rFonts w:ascii="Times New Roman" w:hAnsi="Times New Roman"/>
        </w:rPr>
        <w:t>. “</w:t>
      </w:r>
      <w:r w:rsidRPr="009B0A33">
        <w:rPr>
          <w:rFonts w:ascii="Times New Roman" w:hAnsi="Times New Roman"/>
          <w:i/>
        </w:rPr>
        <w:t>Could Frank read Korean? He struggled with three words. There is now way</w:t>
      </w:r>
      <w:r>
        <w:rPr>
          <w:rFonts w:ascii="Times New Roman" w:hAnsi="Times New Roman"/>
        </w:rPr>
        <w:t xml:space="preserve">,” he thought. </w:t>
      </w:r>
    </w:p>
    <w:p w14:paraId="73538440" w14:textId="0E4D27CC" w:rsidR="007E52BD" w:rsidRDefault="007E52BD" w:rsidP="007E52BD">
      <w:pPr>
        <w:tabs>
          <w:tab w:val="left" w:pos="6120"/>
        </w:tabs>
        <w:spacing w:line="480" w:lineRule="auto"/>
        <w:ind w:firstLine="720"/>
        <w:rPr>
          <w:rFonts w:ascii="Times New Roman" w:hAnsi="Times New Roman"/>
        </w:rPr>
      </w:pPr>
      <w:r>
        <w:rPr>
          <w:rFonts w:ascii="Times New Roman" w:hAnsi="Times New Roman"/>
        </w:rPr>
        <w:t>Kim arrived back as his home to find his wife sweeping the dirt between their home and Kim’s parents</w:t>
      </w:r>
      <w:r w:rsidR="001148D9">
        <w:rPr>
          <w:rFonts w:ascii="Times New Roman" w:hAnsi="Times New Roman"/>
        </w:rPr>
        <w:t xml:space="preserve"> home as if nothing had happened</w:t>
      </w:r>
      <w:r>
        <w:rPr>
          <w:rFonts w:ascii="Times New Roman" w:hAnsi="Times New Roman"/>
        </w:rPr>
        <w:t>.</w:t>
      </w:r>
    </w:p>
    <w:p w14:paraId="660589CD"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“Look at this book. It is</w:t>
      </w:r>
      <w:r w:rsidR="00865C9C">
        <w:rPr>
          <w:rFonts w:ascii="Times New Roman" w:hAnsi="Times New Roman"/>
        </w:rPr>
        <w:t xml:space="preserve"> in</w:t>
      </w:r>
      <w:r>
        <w:rPr>
          <w:rFonts w:ascii="Times New Roman" w:hAnsi="Times New Roman"/>
        </w:rPr>
        <w:t xml:space="preserve"> Korean,” he said.</w:t>
      </w:r>
    </w:p>
    <w:p w14:paraId="7D8475BB"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“Is this F</w:t>
      </w:r>
      <w:r w:rsidR="00807EF3">
        <w:rPr>
          <w:rFonts w:ascii="Times New Roman" w:hAnsi="Times New Roman"/>
        </w:rPr>
        <w:t>rank’s book? How did you get it?</w:t>
      </w:r>
      <w:r>
        <w:rPr>
          <w:rFonts w:ascii="Times New Roman" w:hAnsi="Times New Roman"/>
        </w:rPr>
        <w:t xml:space="preserve">” she asked as she thumbed through the </w:t>
      </w:r>
      <w:r w:rsidR="00865C9C">
        <w:rPr>
          <w:rFonts w:ascii="Times New Roman" w:hAnsi="Times New Roman"/>
        </w:rPr>
        <w:t>pages</w:t>
      </w:r>
      <w:r>
        <w:rPr>
          <w:rFonts w:ascii="Times New Roman" w:hAnsi="Times New Roman"/>
        </w:rPr>
        <w:t>.</w:t>
      </w:r>
    </w:p>
    <w:p w14:paraId="5DA5753A"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“Yes, he gave it to me before he left.</w:t>
      </w:r>
      <w:r w:rsidR="00865C9C">
        <w:rPr>
          <w:rFonts w:ascii="Times New Roman" w:hAnsi="Times New Roman"/>
        </w:rPr>
        <w:t>”</w:t>
      </w:r>
    </w:p>
    <w:p w14:paraId="2F8F1A4C"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“How could Frank read Korean?”</w:t>
      </w:r>
    </w:p>
    <w:p w14:paraId="1FF0A27D"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“I don’t think he did,” Kim replied.</w:t>
      </w:r>
    </w:p>
    <w:p w14:paraId="6D9656D2"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Dae handed the book back to Kim and he went inside propping the door open to let in some light. He squatted in the </w:t>
      </w:r>
      <w:r w:rsidR="0063443A">
        <w:rPr>
          <w:rFonts w:ascii="Times New Roman" w:hAnsi="Times New Roman"/>
        </w:rPr>
        <w:t>corner,</w:t>
      </w:r>
      <w:r>
        <w:rPr>
          <w:rFonts w:ascii="Times New Roman" w:hAnsi="Times New Roman"/>
        </w:rPr>
        <w:t xml:space="preserve"> placed the book on the hard ground between his feet and </w:t>
      </w:r>
      <w:r w:rsidR="0063443A">
        <w:rPr>
          <w:rFonts w:ascii="Times New Roman" w:hAnsi="Times New Roman"/>
        </w:rPr>
        <w:t>began</w:t>
      </w:r>
      <w:r>
        <w:rPr>
          <w:rFonts w:ascii="Times New Roman" w:hAnsi="Times New Roman"/>
        </w:rPr>
        <w:t xml:space="preserve"> to read from the first page. </w:t>
      </w:r>
    </w:p>
    <w:p w14:paraId="3B8DA615"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Time passed faster than ever before as he </w:t>
      </w:r>
      <w:r w:rsidR="0063443A">
        <w:rPr>
          <w:rFonts w:ascii="Times New Roman" w:hAnsi="Times New Roman"/>
        </w:rPr>
        <w:t>read</w:t>
      </w:r>
      <w:r>
        <w:rPr>
          <w:rFonts w:ascii="Times New Roman" w:hAnsi="Times New Roman"/>
        </w:rPr>
        <w:t xml:space="preserve"> page after page turning as fast as he could. Dai came to the doorway. </w:t>
      </w:r>
    </w:p>
    <w:p w14:paraId="44294DC5" w14:textId="77FA9755"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“Dinner is ready, </w:t>
      </w:r>
      <w:r w:rsidR="005C05FF">
        <w:rPr>
          <w:rFonts w:ascii="Times New Roman" w:hAnsi="Times New Roman"/>
        </w:rPr>
        <w:t>would you like to eat in here o</w:t>
      </w:r>
      <w:r>
        <w:rPr>
          <w:rFonts w:ascii="Times New Roman" w:hAnsi="Times New Roman"/>
        </w:rPr>
        <w:t>r outside?”</w:t>
      </w:r>
    </w:p>
    <w:p w14:paraId="7F9945BF"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Kim did not respond but continued to read.</w:t>
      </w:r>
    </w:p>
    <w:p w14:paraId="36159FA8" w14:textId="77777777" w:rsidR="006E5FB3" w:rsidRDefault="007E52BD" w:rsidP="007E52BD">
      <w:pPr>
        <w:tabs>
          <w:tab w:val="left" w:pos="6120"/>
        </w:tabs>
        <w:spacing w:line="480" w:lineRule="auto"/>
        <w:ind w:firstLine="720"/>
        <w:rPr>
          <w:rFonts w:ascii="Times New Roman" w:hAnsi="Times New Roman"/>
        </w:rPr>
      </w:pPr>
      <w:r>
        <w:rPr>
          <w:rFonts w:ascii="Times New Roman" w:hAnsi="Times New Roman"/>
        </w:rPr>
        <w:t>“Kim, dinner is ready,” she said again.</w:t>
      </w:r>
    </w:p>
    <w:p w14:paraId="769ABFD4" w14:textId="77777777" w:rsidR="006E5FB3" w:rsidRDefault="006E5FB3" w:rsidP="007E52BD">
      <w:pPr>
        <w:tabs>
          <w:tab w:val="left" w:pos="6120"/>
        </w:tabs>
        <w:spacing w:line="480" w:lineRule="auto"/>
        <w:ind w:firstLine="720"/>
        <w:rPr>
          <w:rFonts w:ascii="Times New Roman" w:hAnsi="Times New Roman"/>
        </w:rPr>
      </w:pPr>
      <w:r>
        <w:rPr>
          <w:rFonts w:ascii="Times New Roman" w:hAnsi="Times New Roman"/>
        </w:rPr>
        <w:t>“I will be right there,” he finally answered.</w:t>
      </w:r>
    </w:p>
    <w:p w14:paraId="29BE1304" w14:textId="77777777" w:rsidR="00717374" w:rsidRDefault="006E5FB3" w:rsidP="007E52BD">
      <w:pPr>
        <w:tabs>
          <w:tab w:val="left" w:pos="6120"/>
        </w:tabs>
        <w:spacing w:line="480" w:lineRule="auto"/>
        <w:ind w:firstLine="720"/>
        <w:rPr>
          <w:rFonts w:ascii="Times New Roman" w:hAnsi="Times New Roman"/>
        </w:rPr>
      </w:pPr>
      <w:r>
        <w:rPr>
          <w:rFonts w:ascii="Times New Roman" w:hAnsi="Times New Roman"/>
        </w:rPr>
        <w:t>Dai went back to her kettle and spooned out the boiled cabbage into bowls. Kim finally closed the book, looked up for the first time in hours, smiled and walked outside to join his family.</w:t>
      </w:r>
      <w:r w:rsidR="00717374">
        <w:rPr>
          <w:rFonts w:ascii="Times New Roman" w:hAnsi="Times New Roman"/>
        </w:rPr>
        <w:t xml:space="preserve"> </w:t>
      </w:r>
    </w:p>
    <w:p w14:paraId="7BEC429D" w14:textId="77777777" w:rsidR="00717374" w:rsidRDefault="00717374" w:rsidP="007E52BD">
      <w:pPr>
        <w:tabs>
          <w:tab w:val="left" w:pos="6120"/>
        </w:tabs>
        <w:spacing w:line="480" w:lineRule="auto"/>
        <w:ind w:firstLine="720"/>
        <w:rPr>
          <w:rFonts w:ascii="Times New Roman" w:hAnsi="Times New Roman"/>
        </w:rPr>
      </w:pPr>
      <w:r>
        <w:rPr>
          <w:rFonts w:ascii="Times New Roman" w:hAnsi="Times New Roman"/>
        </w:rPr>
        <w:t xml:space="preserve">“The book is fascinating,” Kim said to Dai. “You will love it.” </w:t>
      </w:r>
    </w:p>
    <w:p w14:paraId="31C469C9" w14:textId="77777777" w:rsidR="00A7512C" w:rsidRDefault="00717374" w:rsidP="007E52BD">
      <w:pPr>
        <w:tabs>
          <w:tab w:val="left" w:pos="6120"/>
        </w:tabs>
        <w:spacing w:line="480" w:lineRule="auto"/>
        <w:ind w:firstLine="720"/>
        <w:rPr>
          <w:rFonts w:ascii="Times New Roman" w:hAnsi="Times New Roman"/>
        </w:rPr>
      </w:pPr>
      <w:r>
        <w:rPr>
          <w:rFonts w:ascii="Times New Roman" w:hAnsi="Times New Roman"/>
        </w:rPr>
        <w:t>“Then bring it outside and we can read it together after dinner,” Dai said.</w:t>
      </w:r>
    </w:p>
    <w:p w14:paraId="638C8F3D" w14:textId="30C50D3B" w:rsidR="005C05FF" w:rsidRDefault="005C05FF" w:rsidP="007E52BD">
      <w:pPr>
        <w:tabs>
          <w:tab w:val="left" w:pos="6120"/>
        </w:tabs>
        <w:spacing w:line="480" w:lineRule="auto"/>
        <w:ind w:firstLine="720"/>
        <w:rPr>
          <w:rFonts w:ascii="Times New Roman" w:hAnsi="Times New Roman"/>
        </w:rPr>
      </w:pPr>
      <w:r>
        <w:rPr>
          <w:rFonts w:ascii="Times New Roman" w:hAnsi="Times New Roman"/>
        </w:rPr>
        <w:t>Kim ate quickly and then went back to the first page and began reading out loud.</w:t>
      </w:r>
    </w:p>
    <w:p w14:paraId="12994C4E" w14:textId="77777777" w:rsidR="005C05FF" w:rsidRDefault="005C05FF" w:rsidP="007E52BD">
      <w:pPr>
        <w:tabs>
          <w:tab w:val="left" w:pos="6120"/>
        </w:tabs>
        <w:spacing w:line="480" w:lineRule="auto"/>
        <w:ind w:firstLine="720"/>
        <w:rPr>
          <w:rFonts w:ascii="Times New Roman" w:hAnsi="Times New Roman"/>
        </w:rPr>
      </w:pPr>
    </w:p>
    <w:p w14:paraId="571B1B76" w14:textId="77777777" w:rsidR="000F6140" w:rsidRDefault="00A7512C" w:rsidP="000F6140">
      <w:pPr>
        <w:tabs>
          <w:tab w:val="left" w:pos="6120"/>
        </w:tabs>
        <w:spacing w:line="480" w:lineRule="auto"/>
        <w:ind w:firstLine="720"/>
        <w:rPr>
          <w:rFonts w:ascii="Times New Roman" w:hAnsi="Times New Roman"/>
        </w:rPr>
      </w:pPr>
      <w:r>
        <w:rPr>
          <w:rFonts w:ascii="Times New Roman" w:hAnsi="Times New Roman"/>
        </w:rPr>
        <w:t>Weeks went by and as summer turned to fall, the cold weather rol</w:t>
      </w:r>
      <w:r w:rsidR="000F6140">
        <w:rPr>
          <w:rFonts w:ascii="Times New Roman" w:hAnsi="Times New Roman"/>
        </w:rPr>
        <w:t xml:space="preserve">led into the </w:t>
      </w:r>
      <w:r w:rsidR="00865C9C">
        <w:rPr>
          <w:rFonts w:ascii="Times New Roman" w:hAnsi="Times New Roman"/>
        </w:rPr>
        <w:t xml:space="preserve">Korean </w:t>
      </w:r>
      <w:r w:rsidR="0094657E">
        <w:rPr>
          <w:rFonts w:ascii="Times New Roman" w:hAnsi="Times New Roman"/>
        </w:rPr>
        <w:t>pensile</w:t>
      </w:r>
      <w:r w:rsidR="000F6140">
        <w:rPr>
          <w:rFonts w:ascii="Times New Roman" w:hAnsi="Times New Roman"/>
        </w:rPr>
        <w:t>. There was not a lot of work to be done in the fields so Kim used the time to read to</w:t>
      </w:r>
      <w:r w:rsidR="00865C9C">
        <w:rPr>
          <w:rFonts w:ascii="Times New Roman" w:hAnsi="Times New Roman"/>
        </w:rPr>
        <w:t xml:space="preserve"> his wife. Each night they spent </w:t>
      </w:r>
      <w:r w:rsidR="000F6140">
        <w:rPr>
          <w:rFonts w:ascii="Times New Roman" w:hAnsi="Times New Roman"/>
        </w:rPr>
        <w:t xml:space="preserve">reading together the closer they grew to each other. Kim would also read to his parents outside the huts before they went to sleep. </w:t>
      </w:r>
    </w:p>
    <w:p w14:paraId="213A353C" w14:textId="77777777" w:rsidR="005C05FF" w:rsidRDefault="000F6140" w:rsidP="000F6140">
      <w:pPr>
        <w:tabs>
          <w:tab w:val="left" w:pos="6120"/>
        </w:tabs>
        <w:spacing w:line="480" w:lineRule="auto"/>
        <w:ind w:firstLine="720"/>
        <w:rPr>
          <w:rFonts w:ascii="Times New Roman" w:hAnsi="Times New Roman"/>
        </w:rPr>
      </w:pPr>
      <w:r>
        <w:rPr>
          <w:rFonts w:ascii="Times New Roman" w:hAnsi="Times New Roman"/>
        </w:rPr>
        <w:t>Life was still filled with the same struggles and chores as before but their outlook on life was different.</w:t>
      </w:r>
      <w:r w:rsidR="005C05FF">
        <w:rPr>
          <w:rFonts w:ascii="Times New Roman" w:hAnsi="Times New Roman"/>
        </w:rPr>
        <w:t xml:space="preserve"> The war which had found it’s way into their home now seemed a world away.</w:t>
      </w:r>
      <w:r>
        <w:rPr>
          <w:rFonts w:ascii="Times New Roman" w:hAnsi="Times New Roman"/>
        </w:rPr>
        <w:t xml:space="preserve"> </w:t>
      </w:r>
    </w:p>
    <w:p w14:paraId="45F956BB" w14:textId="51190B4C" w:rsidR="00865C9C" w:rsidRDefault="000F6140" w:rsidP="000F6140">
      <w:pPr>
        <w:tabs>
          <w:tab w:val="left" w:pos="6120"/>
        </w:tabs>
        <w:spacing w:line="480" w:lineRule="auto"/>
        <w:ind w:firstLine="720"/>
        <w:rPr>
          <w:rFonts w:ascii="Times New Roman" w:hAnsi="Times New Roman"/>
        </w:rPr>
      </w:pPr>
      <w:r>
        <w:rPr>
          <w:rFonts w:ascii="Times New Roman" w:hAnsi="Times New Roman"/>
        </w:rPr>
        <w:t>On</w:t>
      </w:r>
      <w:r w:rsidR="00865C9C">
        <w:rPr>
          <w:rFonts w:ascii="Times New Roman" w:hAnsi="Times New Roman"/>
        </w:rPr>
        <w:t>e</w:t>
      </w:r>
      <w:r>
        <w:rPr>
          <w:rFonts w:ascii="Times New Roman" w:hAnsi="Times New Roman"/>
        </w:rPr>
        <w:t xml:space="preserve"> cold winter night, Kim was reading in his parents home and his father and mother dosed off. As he finished a </w:t>
      </w:r>
      <w:r w:rsidR="00865C9C">
        <w:rPr>
          <w:rFonts w:ascii="Times New Roman" w:hAnsi="Times New Roman"/>
        </w:rPr>
        <w:t>passage</w:t>
      </w:r>
      <w:r>
        <w:rPr>
          <w:rFonts w:ascii="Times New Roman" w:hAnsi="Times New Roman"/>
        </w:rPr>
        <w:t>, Dai slowly reached across him, closing the book and pulling his hand towards her. The couple quietly made their w</w:t>
      </w:r>
      <w:r w:rsidR="002622EE">
        <w:rPr>
          <w:rFonts w:ascii="Times New Roman" w:hAnsi="Times New Roman"/>
        </w:rPr>
        <w:t xml:space="preserve">ay across the dark lawn to their own hut and pulled the door closed. Not only had the </w:t>
      </w:r>
      <w:r w:rsidR="002F6FCA">
        <w:rPr>
          <w:rFonts w:ascii="Times New Roman" w:hAnsi="Times New Roman"/>
        </w:rPr>
        <w:t xml:space="preserve">book </w:t>
      </w:r>
      <w:r w:rsidR="002622EE">
        <w:rPr>
          <w:rFonts w:ascii="Times New Roman" w:hAnsi="Times New Roman"/>
        </w:rPr>
        <w:t>made them happier during the d</w:t>
      </w:r>
      <w:r w:rsidR="003035EC">
        <w:rPr>
          <w:rFonts w:ascii="Times New Roman" w:hAnsi="Times New Roman"/>
        </w:rPr>
        <w:t>ay</w:t>
      </w:r>
      <w:r w:rsidR="002622EE">
        <w:rPr>
          <w:rFonts w:ascii="Times New Roman" w:hAnsi="Times New Roman"/>
        </w:rPr>
        <w:t>,</w:t>
      </w:r>
      <w:r w:rsidR="003035EC">
        <w:rPr>
          <w:rFonts w:ascii="Times New Roman" w:hAnsi="Times New Roman"/>
        </w:rPr>
        <w:t xml:space="preserve"> they also enjoyed each</w:t>
      </w:r>
      <w:r w:rsidR="00865C9C">
        <w:rPr>
          <w:rFonts w:ascii="Times New Roman" w:hAnsi="Times New Roman"/>
        </w:rPr>
        <w:t xml:space="preserve"> other more</w:t>
      </w:r>
      <w:r w:rsidR="002622EE">
        <w:rPr>
          <w:rFonts w:ascii="Times New Roman" w:hAnsi="Times New Roman"/>
        </w:rPr>
        <w:t xml:space="preserve"> at night.</w:t>
      </w:r>
    </w:p>
    <w:p w14:paraId="09812E1C" w14:textId="3DF41EF9" w:rsidR="003035EC" w:rsidRDefault="00865C9C" w:rsidP="000F6140">
      <w:pPr>
        <w:tabs>
          <w:tab w:val="left" w:pos="6120"/>
        </w:tabs>
        <w:spacing w:line="480" w:lineRule="auto"/>
        <w:ind w:firstLine="720"/>
        <w:rPr>
          <w:rFonts w:ascii="Times New Roman" w:hAnsi="Times New Roman"/>
        </w:rPr>
      </w:pPr>
      <w:r>
        <w:rPr>
          <w:rFonts w:ascii="Times New Roman" w:hAnsi="Times New Roman"/>
        </w:rPr>
        <w:t xml:space="preserve">A few months later the winter slowly </w:t>
      </w:r>
      <w:r w:rsidR="002F6FCA">
        <w:rPr>
          <w:rFonts w:ascii="Times New Roman" w:hAnsi="Times New Roman"/>
        </w:rPr>
        <w:t xml:space="preserve">left them </w:t>
      </w:r>
      <w:r>
        <w:rPr>
          <w:rFonts w:ascii="Times New Roman" w:hAnsi="Times New Roman"/>
        </w:rPr>
        <w:t>an</w:t>
      </w:r>
      <w:r w:rsidR="002F6FCA">
        <w:rPr>
          <w:rFonts w:ascii="Times New Roman" w:hAnsi="Times New Roman"/>
        </w:rPr>
        <w:t xml:space="preserve">d the water </w:t>
      </w:r>
      <w:r w:rsidR="003200C5">
        <w:rPr>
          <w:rFonts w:ascii="Times New Roman" w:hAnsi="Times New Roman"/>
        </w:rPr>
        <w:t>began to</w:t>
      </w:r>
      <w:r w:rsidR="002F6FCA">
        <w:rPr>
          <w:rFonts w:ascii="Times New Roman" w:hAnsi="Times New Roman"/>
        </w:rPr>
        <w:t xml:space="preserve"> </w:t>
      </w:r>
      <w:r w:rsidR="00CB07AA">
        <w:rPr>
          <w:rFonts w:ascii="Times New Roman" w:hAnsi="Times New Roman"/>
        </w:rPr>
        <w:t>thaw</w:t>
      </w:r>
      <w:r>
        <w:rPr>
          <w:rFonts w:ascii="Times New Roman" w:hAnsi="Times New Roman"/>
        </w:rPr>
        <w:t>.</w:t>
      </w:r>
    </w:p>
    <w:p w14:paraId="3BD2AA69" w14:textId="77777777" w:rsidR="003035EC" w:rsidRDefault="003035EC" w:rsidP="003035EC">
      <w:pPr>
        <w:tabs>
          <w:tab w:val="left" w:pos="6120"/>
        </w:tabs>
        <w:spacing w:line="480" w:lineRule="auto"/>
        <w:ind w:firstLine="720"/>
        <w:rPr>
          <w:rFonts w:ascii="Times New Roman" w:hAnsi="Times New Roman"/>
        </w:rPr>
      </w:pPr>
      <w:r>
        <w:rPr>
          <w:rFonts w:ascii="Times New Roman" w:hAnsi="Times New Roman"/>
        </w:rPr>
        <w:t>“It</w:t>
      </w:r>
      <w:r w:rsidR="00E05EC1">
        <w:rPr>
          <w:rFonts w:ascii="Times New Roman" w:hAnsi="Times New Roman"/>
        </w:rPr>
        <w:t xml:space="preserve"> is time to set the rice now. My</w:t>
      </w:r>
      <w:r>
        <w:rPr>
          <w:rFonts w:ascii="Times New Roman" w:hAnsi="Times New Roman"/>
        </w:rPr>
        <w:t xml:space="preserve"> father and I have work to do,” Kim said to his </w:t>
      </w:r>
      <w:r w:rsidR="0063443A">
        <w:rPr>
          <w:rFonts w:ascii="Times New Roman" w:hAnsi="Times New Roman"/>
        </w:rPr>
        <w:t>lovely</w:t>
      </w:r>
      <w:r>
        <w:rPr>
          <w:rFonts w:ascii="Times New Roman" w:hAnsi="Times New Roman"/>
        </w:rPr>
        <w:t xml:space="preserve"> wife </w:t>
      </w:r>
      <w:r w:rsidR="00865C9C">
        <w:rPr>
          <w:rFonts w:ascii="Times New Roman" w:hAnsi="Times New Roman"/>
        </w:rPr>
        <w:t>who wanted</w:t>
      </w:r>
      <w:r>
        <w:rPr>
          <w:rFonts w:ascii="Times New Roman" w:hAnsi="Times New Roman"/>
        </w:rPr>
        <w:t xml:space="preserve"> him to come back to the mat.</w:t>
      </w:r>
    </w:p>
    <w:p w14:paraId="1BE04780" w14:textId="77777777" w:rsidR="00E05EC1" w:rsidRDefault="003035EC" w:rsidP="003035EC">
      <w:pPr>
        <w:tabs>
          <w:tab w:val="left" w:pos="6120"/>
        </w:tabs>
        <w:spacing w:line="480" w:lineRule="auto"/>
        <w:ind w:firstLine="720"/>
        <w:rPr>
          <w:rFonts w:ascii="Times New Roman" w:hAnsi="Times New Roman"/>
        </w:rPr>
      </w:pPr>
      <w:r>
        <w:rPr>
          <w:rFonts w:ascii="Times New Roman" w:hAnsi="Times New Roman"/>
        </w:rPr>
        <w:t>“I will have a surprise waiting for you when you get home,” she said.</w:t>
      </w:r>
    </w:p>
    <w:p w14:paraId="0623CCAD" w14:textId="7D83D31C" w:rsidR="00E05EC1" w:rsidRDefault="00E05EC1" w:rsidP="003035EC">
      <w:pPr>
        <w:tabs>
          <w:tab w:val="left" w:pos="6120"/>
        </w:tabs>
        <w:spacing w:line="480" w:lineRule="auto"/>
        <w:ind w:firstLine="720"/>
        <w:rPr>
          <w:rFonts w:ascii="Times New Roman" w:hAnsi="Times New Roman"/>
        </w:rPr>
      </w:pPr>
      <w:r>
        <w:rPr>
          <w:rFonts w:ascii="Times New Roman" w:hAnsi="Times New Roman"/>
        </w:rPr>
        <w:t xml:space="preserve">Kim and his aging father walked down the hill to the rice fields and began to work. </w:t>
      </w:r>
      <w:r w:rsidR="00865C9C">
        <w:rPr>
          <w:rFonts w:ascii="Times New Roman" w:hAnsi="Times New Roman"/>
        </w:rPr>
        <w:t>Slowly moving through the rows,</w:t>
      </w:r>
      <w:r>
        <w:rPr>
          <w:rFonts w:ascii="Times New Roman" w:hAnsi="Times New Roman"/>
        </w:rPr>
        <w:t xml:space="preserve"> bent over side-by-</w:t>
      </w:r>
      <w:r w:rsidR="00CB07AA">
        <w:rPr>
          <w:rFonts w:ascii="Times New Roman" w:hAnsi="Times New Roman"/>
        </w:rPr>
        <w:t>side,</w:t>
      </w:r>
      <w:r w:rsidR="00865C9C">
        <w:rPr>
          <w:rFonts w:ascii="Times New Roman" w:hAnsi="Times New Roman"/>
        </w:rPr>
        <w:t xml:space="preserve"> they poked</w:t>
      </w:r>
      <w:r>
        <w:rPr>
          <w:rFonts w:ascii="Times New Roman" w:hAnsi="Times New Roman"/>
        </w:rPr>
        <w:t xml:space="preserve"> hole</w:t>
      </w:r>
      <w:r w:rsidR="00865C9C">
        <w:rPr>
          <w:rFonts w:ascii="Times New Roman" w:hAnsi="Times New Roman"/>
        </w:rPr>
        <w:t>s</w:t>
      </w:r>
      <w:r w:rsidR="00D7368D">
        <w:rPr>
          <w:rFonts w:ascii="Times New Roman" w:hAnsi="Times New Roman"/>
        </w:rPr>
        <w:t xml:space="preserve"> in the dark rich soil with</w:t>
      </w:r>
      <w:r>
        <w:rPr>
          <w:rFonts w:ascii="Times New Roman" w:hAnsi="Times New Roman"/>
        </w:rPr>
        <w:t xml:space="preserve"> pointed </w:t>
      </w:r>
      <w:r w:rsidR="002F6FCA">
        <w:rPr>
          <w:rFonts w:ascii="Times New Roman" w:hAnsi="Times New Roman"/>
        </w:rPr>
        <w:t>stick</w:t>
      </w:r>
      <w:r w:rsidR="00D7368D">
        <w:rPr>
          <w:rFonts w:ascii="Times New Roman" w:hAnsi="Times New Roman"/>
        </w:rPr>
        <w:t>s</w:t>
      </w:r>
      <w:r w:rsidR="002F6FCA">
        <w:rPr>
          <w:rFonts w:ascii="Times New Roman" w:hAnsi="Times New Roman"/>
        </w:rPr>
        <w:t xml:space="preserve"> about six inches long </w:t>
      </w:r>
      <w:r w:rsidR="00D7368D">
        <w:rPr>
          <w:rFonts w:ascii="Times New Roman" w:hAnsi="Times New Roman"/>
        </w:rPr>
        <w:t>with</w:t>
      </w:r>
      <w:r w:rsidR="002F6FCA">
        <w:rPr>
          <w:rFonts w:ascii="Times New Roman" w:hAnsi="Times New Roman"/>
        </w:rPr>
        <w:t xml:space="preserve"> a curved handle</w:t>
      </w:r>
      <w:r>
        <w:rPr>
          <w:rFonts w:ascii="Times New Roman" w:hAnsi="Times New Roman"/>
        </w:rPr>
        <w:t xml:space="preserve">. </w:t>
      </w:r>
      <w:r w:rsidR="0063443A">
        <w:rPr>
          <w:rFonts w:ascii="Times New Roman" w:hAnsi="Times New Roman"/>
        </w:rPr>
        <w:t>They droppe</w:t>
      </w:r>
      <w:r w:rsidR="00865C9C">
        <w:rPr>
          <w:rFonts w:ascii="Times New Roman" w:hAnsi="Times New Roman"/>
        </w:rPr>
        <w:t>d in a few seeds and covered each</w:t>
      </w:r>
      <w:r w:rsidR="0063443A">
        <w:rPr>
          <w:rFonts w:ascii="Times New Roman" w:hAnsi="Times New Roman"/>
        </w:rPr>
        <w:t xml:space="preserve"> hole with a kick of their foot. </w:t>
      </w:r>
      <w:r>
        <w:rPr>
          <w:rFonts w:ascii="Times New Roman" w:hAnsi="Times New Roman"/>
        </w:rPr>
        <w:t xml:space="preserve">Kim had done </w:t>
      </w:r>
      <w:r w:rsidR="00D7368D">
        <w:rPr>
          <w:rFonts w:ascii="Times New Roman" w:hAnsi="Times New Roman"/>
        </w:rPr>
        <w:t>this a thousand</w:t>
      </w:r>
      <w:r>
        <w:rPr>
          <w:rFonts w:ascii="Times New Roman" w:hAnsi="Times New Roman"/>
        </w:rPr>
        <w:t xml:space="preserve"> times and his father</w:t>
      </w:r>
      <w:r w:rsidR="002F6FCA">
        <w:rPr>
          <w:rFonts w:ascii="Times New Roman" w:hAnsi="Times New Roman"/>
        </w:rPr>
        <w:t xml:space="preserve"> had</w:t>
      </w:r>
      <w:r>
        <w:rPr>
          <w:rFonts w:ascii="Times New Roman" w:hAnsi="Times New Roman"/>
        </w:rPr>
        <w:t xml:space="preserve"> planted thousands more than Kim.</w:t>
      </w:r>
      <w:r w:rsidR="00D7368D">
        <w:rPr>
          <w:rFonts w:ascii="Times New Roman" w:hAnsi="Times New Roman"/>
        </w:rPr>
        <w:t xml:space="preserve"> They worked quietly but on occasion would speak will continuing the process of planting.</w:t>
      </w:r>
    </w:p>
    <w:p w14:paraId="266FADCA" w14:textId="77777777" w:rsidR="00E05EC1" w:rsidRDefault="00E05EC1" w:rsidP="003035EC">
      <w:pPr>
        <w:tabs>
          <w:tab w:val="left" w:pos="6120"/>
        </w:tabs>
        <w:spacing w:line="480" w:lineRule="auto"/>
        <w:ind w:firstLine="720"/>
        <w:rPr>
          <w:rFonts w:ascii="Times New Roman" w:hAnsi="Times New Roman"/>
        </w:rPr>
      </w:pPr>
      <w:r>
        <w:rPr>
          <w:rFonts w:ascii="Times New Roman" w:hAnsi="Times New Roman"/>
        </w:rPr>
        <w:t>“When are you goi</w:t>
      </w:r>
      <w:r w:rsidR="008D29DF">
        <w:rPr>
          <w:rFonts w:ascii="Times New Roman" w:hAnsi="Times New Roman"/>
        </w:rPr>
        <w:t>ng to make us some help?</w:t>
      </w:r>
      <w:r w:rsidR="002F6FCA">
        <w:rPr>
          <w:rFonts w:ascii="Times New Roman" w:hAnsi="Times New Roman"/>
        </w:rPr>
        <w:t>” his father asked. “</w:t>
      </w:r>
      <w:r>
        <w:rPr>
          <w:rFonts w:ascii="Times New Roman" w:hAnsi="Times New Roman"/>
        </w:rPr>
        <w:t>I will not be able to help you in this field forever</w:t>
      </w:r>
      <w:r w:rsidR="002F6FCA">
        <w:rPr>
          <w:rFonts w:ascii="Times New Roman" w:hAnsi="Times New Roman"/>
        </w:rPr>
        <w:t>.”</w:t>
      </w:r>
    </w:p>
    <w:p w14:paraId="4546D720" w14:textId="77777777" w:rsidR="00D7368D" w:rsidRDefault="00E05EC1" w:rsidP="003035EC">
      <w:pPr>
        <w:tabs>
          <w:tab w:val="left" w:pos="6120"/>
        </w:tabs>
        <w:spacing w:line="480" w:lineRule="auto"/>
        <w:ind w:firstLine="720"/>
        <w:rPr>
          <w:rFonts w:ascii="Times New Roman" w:hAnsi="Times New Roman"/>
        </w:rPr>
      </w:pPr>
      <w:r>
        <w:rPr>
          <w:rFonts w:ascii="Times New Roman" w:hAnsi="Times New Roman"/>
        </w:rPr>
        <w:t>Kim continued to work</w:t>
      </w:r>
      <w:r w:rsidR="008D29DF">
        <w:rPr>
          <w:rFonts w:ascii="Times New Roman" w:hAnsi="Times New Roman"/>
        </w:rPr>
        <w:t xml:space="preserve"> without responding </w:t>
      </w:r>
      <w:r w:rsidR="002F6FCA">
        <w:rPr>
          <w:rFonts w:ascii="Times New Roman" w:hAnsi="Times New Roman"/>
        </w:rPr>
        <w:t>immediately</w:t>
      </w:r>
      <w:r>
        <w:rPr>
          <w:rFonts w:ascii="Times New Roman" w:hAnsi="Times New Roman"/>
        </w:rPr>
        <w:t>. It had not been the first time he had thought about this idea</w:t>
      </w:r>
      <w:r w:rsidR="002F6FCA">
        <w:rPr>
          <w:rFonts w:ascii="Times New Roman" w:hAnsi="Times New Roman"/>
        </w:rPr>
        <w:t xml:space="preserve"> and he knew Dae was ready for a child</w:t>
      </w:r>
      <w:r>
        <w:rPr>
          <w:rFonts w:ascii="Times New Roman" w:hAnsi="Times New Roman"/>
        </w:rPr>
        <w:t>.</w:t>
      </w:r>
      <w:r w:rsidR="002F6FCA">
        <w:rPr>
          <w:rFonts w:ascii="Times New Roman" w:hAnsi="Times New Roman"/>
        </w:rPr>
        <w:t xml:space="preserve"> He was ready for a child but was not sure when it would happen.</w:t>
      </w:r>
      <w:r>
        <w:rPr>
          <w:rFonts w:ascii="Times New Roman" w:hAnsi="Times New Roman"/>
        </w:rPr>
        <w:t xml:space="preserve"> </w:t>
      </w:r>
    </w:p>
    <w:p w14:paraId="256AE6EA" w14:textId="49B7CD80" w:rsidR="00073A32" w:rsidRDefault="00E05EC1" w:rsidP="003035EC">
      <w:pPr>
        <w:tabs>
          <w:tab w:val="left" w:pos="6120"/>
        </w:tabs>
        <w:spacing w:line="480" w:lineRule="auto"/>
        <w:ind w:firstLine="720"/>
        <w:rPr>
          <w:rFonts w:ascii="Times New Roman" w:hAnsi="Times New Roman"/>
        </w:rPr>
      </w:pPr>
      <w:r>
        <w:rPr>
          <w:rFonts w:ascii="Times New Roman" w:hAnsi="Times New Roman"/>
        </w:rPr>
        <w:t>“I am not sure. Maybe next year,” Kim finally replied.</w:t>
      </w:r>
    </w:p>
    <w:p w14:paraId="11297242" w14:textId="77777777" w:rsidR="00977670" w:rsidRDefault="00073A32" w:rsidP="003035EC">
      <w:pPr>
        <w:tabs>
          <w:tab w:val="left" w:pos="6120"/>
        </w:tabs>
        <w:spacing w:line="480" w:lineRule="auto"/>
        <w:ind w:firstLine="720"/>
        <w:rPr>
          <w:rFonts w:ascii="Times New Roman" w:hAnsi="Times New Roman"/>
        </w:rPr>
      </w:pPr>
      <w:r>
        <w:rPr>
          <w:rFonts w:ascii="Times New Roman" w:hAnsi="Times New Roman"/>
        </w:rPr>
        <w:t>The two continued without another word</w:t>
      </w:r>
      <w:r w:rsidR="008D29DF">
        <w:rPr>
          <w:rFonts w:ascii="Times New Roman" w:hAnsi="Times New Roman"/>
        </w:rPr>
        <w:t>,</w:t>
      </w:r>
      <w:r>
        <w:rPr>
          <w:rFonts w:ascii="Times New Roman" w:hAnsi="Times New Roman"/>
        </w:rPr>
        <w:t xml:space="preserve"> taking only a few breaks to stretch and then bending over </w:t>
      </w:r>
      <w:r w:rsidR="008D29DF">
        <w:rPr>
          <w:rFonts w:ascii="Times New Roman" w:hAnsi="Times New Roman"/>
        </w:rPr>
        <w:t xml:space="preserve">to work </w:t>
      </w:r>
      <w:r>
        <w:rPr>
          <w:rFonts w:ascii="Times New Roman" w:hAnsi="Times New Roman"/>
        </w:rPr>
        <w:t>again. They worked until the sun fell below th</w:t>
      </w:r>
      <w:r w:rsidR="00977670">
        <w:rPr>
          <w:rFonts w:ascii="Times New Roman" w:hAnsi="Times New Roman"/>
        </w:rPr>
        <w:t>e trees and they could no longer</w:t>
      </w:r>
      <w:r>
        <w:rPr>
          <w:rFonts w:ascii="Times New Roman" w:hAnsi="Times New Roman"/>
        </w:rPr>
        <w:t xml:space="preserve"> see the lines of the field.</w:t>
      </w:r>
      <w:r w:rsidR="00977670">
        <w:rPr>
          <w:rFonts w:ascii="Times New Roman" w:hAnsi="Times New Roman"/>
        </w:rPr>
        <w:t xml:space="preserve"> The two walked back up the hill and </w:t>
      </w:r>
      <w:r w:rsidR="0063443A">
        <w:rPr>
          <w:rFonts w:ascii="Times New Roman" w:hAnsi="Times New Roman"/>
        </w:rPr>
        <w:t>as</w:t>
      </w:r>
      <w:r w:rsidR="00977670">
        <w:rPr>
          <w:rFonts w:ascii="Times New Roman" w:hAnsi="Times New Roman"/>
        </w:rPr>
        <w:t xml:space="preserve"> they arrived home Kim’s mother yelled across courtyard at her husband. </w:t>
      </w:r>
    </w:p>
    <w:p w14:paraId="7E10F9E2" w14:textId="77777777" w:rsidR="00977670" w:rsidRDefault="00977670" w:rsidP="003035EC">
      <w:pPr>
        <w:tabs>
          <w:tab w:val="left" w:pos="6120"/>
        </w:tabs>
        <w:spacing w:line="480" w:lineRule="auto"/>
        <w:ind w:firstLine="720"/>
        <w:rPr>
          <w:rFonts w:ascii="Times New Roman" w:hAnsi="Times New Roman"/>
        </w:rPr>
      </w:pPr>
      <w:r>
        <w:rPr>
          <w:rFonts w:ascii="Times New Roman" w:hAnsi="Times New Roman"/>
        </w:rPr>
        <w:t>“Come he</w:t>
      </w:r>
      <w:r w:rsidR="002F6FCA">
        <w:rPr>
          <w:rFonts w:ascii="Times New Roman" w:hAnsi="Times New Roman"/>
        </w:rPr>
        <w:t>re. We are eating alone tonight,</w:t>
      </w:r>
      <w:r>
        <w:rPr>
          <w:rFonts w:ascii="Times New Roman" w:hAnsi="Times New Roman"/>
        </w:rPr>
        <w:t>”</w:t>
      </w:r>
      <w:r w:rsidR="002F6FCA">
        <w:rPr>
          <w:rFonts w:ascii="Times New Roman" w:hAnsi="Times New Roman"/>
        </w:rPr>
        <w:t xml:space="preserve"> his mother said to his father.</w:t>
      </w:r>
    </w:p>
    <w:p w14:paraId="6C4F3DDF" w14:textId="3FD77E48" w:rsidR="00977670" w:rsidRDefault="00977670" w:rsidP="003035EC">
      <w:pPr>
        <w:tabs>
          <w:tab w:val="left" w:pos="6120"/>
        </w:tabs>
        <w:spacing w:line="480" w:lineRule="auto"/>
        <w:ind w:firstLine="720"/>
        <w:rPr>
          <w:rFonts w:ascii="Times New Roman" w:hAnsi="Times New Roman"/>
        </w:rPr>
      </w:pPr>
      <w:r>
        <w:rPr>
          <w:rFonts w:ascii="Times New Roman" w:hAnsi="Times New Roman"/>
        </w:rPr>
        <w:t xml:space="preserve">Kim </w:t>
      </w:r>
      <w:r w:rsidR="0063443A">
        <w:rPr>
          <w:rFonts w:ascii="Times New Roman" w:hAnsi="Times New Roman"/>
        </w:rPr>
        <w:t>smiled</w:t>
      </w:r>
      <w:r>
        <w:rPr>
          <w:rFonts w:ascii="Times New Roman" w:hAnsi="Times New Roman"/>
        </w:rPr>
        <w:t xml:space="preserve"> as this father and anticipated the surprise he had been promised earlier. Da</w:t>
      </w:r>
      <w:r w:rsidR="008D29DF">
        <w:rPr>
          <w:rFonts w:ascii="Times New Roman" w:hAnsi="Times New Roman"/>
        </w:rPr>
        <w:t>e was standing at the doorway</w:t>
      </w:r>
      <w:r>
        <w:rPr>
          <w:rFonts w:ascii="Times New Roman" w:hAnsi="Times New Roman"/>
        </w:rPr>
        <w:t xml:space="preserve"> dressed in her best </w:t>
      </w:r>
      <w:r w:rsidR="008D29DF">
        <w:rPr>
          <w:rFonts w:ascii="Times New Roman" w:hAnsi="Times New Roman"/>
        </w:rPr>
        <w:t>traditional Korean dress. The yellow garment</w:t>
      </w:r>
      <w:r>
        <w:rPr>
          <w:rFonts w:ascii="Times New Roman" w:hAnsi="Times New Roman"/>
        </w:rPr>
        <w:t xml:space="preserve"> was tight across the shoulders and shined in the </w:t>
      </w:r>
      <w:r w:rsidR="0063443A">
        <w:rPr>
          <w:rFonts w:ascii="Times New Roman" w:hAnsi="Times New Roman"/>
        </w:rPr>
        <w:t>moonlight</w:t>
      </w:r>
      <w:r>
        <w:rPr>
          <w:rFonts w:ascii="Times New Roman" w:hAnsi="Times New Roman"/>
        </w:rPr>
        <w:t>. A red be</w:t>
      </w:r>
      <w:r w:rsidR="008D29DF">
        <w:rPr>
          <w:rFonts w:ascii="Times New Roman" w:hAnsi="Times New Roman"/>
        </w:rPr>
        <w:t>l</w:t>
      </w:r>
      <w:r>
        <w:rPr>
          <w:rFonts w:ascii="Times New Roman" w:hAnsi="Times New Roman"/>
        </w:rPr>
        <w:t>t tied high on her body and the fabric belled out from the belt. Kim had only seen his wife wear this for weddings and</w:t>
      </w:r>
      <w:r w:rsidR="008D29DF">
        <w:rPr>
          <w:rFonts w:ascii="Times New Roman" w:hAnsi="Times New Roman"/>
        </w:rPr>
        <w:t xml:space="preserve"> very special family events. I</w:t>
      </w:r>
      <w:r>
        <w:rPr>
          <w:rFonts w:ascii="Times New Roman" w:hAnsi="Times New Roman"/>
        </w:rPr>
        <w:t>t was the only dress she had</w:t>
      </w:r>
      <w:r w:rsidR="002B0F4F">
        <w:rPr>
          <w:rFonts w:ascii="Times New Roman" w:hAnsi="Times New Roman"/>
        </w:rPr>
        <w:t xml:space="preserve"> and she looked great in it</w:t>
      </w:r>
      <w:r>
        <w:rPr>
          <w:rFonts w:ascii="Times New Roman" w:hAnsi="Times New Roman"/>
        </w:rPr>
        <w:t xml:space="preserve">. </w:t>
      </w:r>
    </w:p>
    <w:p w14:paraId="37058E12" w14:textId="654A05A0" w:rsidR="002E522D" w:rsidRDefault="00977670" w:rsidP="003035EC">
      <w:pPr>
        <w:tabs>
          <w:tab w:val="left" w:pos="6120"/>
        </w:tabs>
        <w:spacing w:line="480" w:lineRule="auto"/>
        <w:ind w:firstLine="720"/>
        <w:rPr>
          <w:rFonts w:ascii="Times New Roman" w:hAnsi="Times New Roman"/>
        </w:rPr>
      </w:pPr>
      <w:r>
        <w:rPr>
          <w:rFonts w:ascii="Times New Roman" w:hAnsi="Times New Roman"/>
        </w:rPr>
        <w:t xml:space="preserve">“You look as pretty as the </w:t>
      </w:r>
      <w:r w:rsidR="002B0F4F">
        <w:rPr>
          <w:rFonts w:ascii="Times New Roman" w:hAnsi="Times New Roman"/>
        </w:rPr>
        <w:t xml:space="preserve">yellow </w:t>
      </w:r>
      <w:r>
        <w:rPr>
          <w:rFonts w:ascii="Times New Roman" w:hAnsi="Times New Roman"/>
        </w:rPr>
        <w:t>flowers</w:t>
      </w:r>
      <w:r w:rsidR="00245CCB">
        <w:rPr>
          <w:rFonts w:ascii="Times New Roman" w:hAnsi="Times New Roman"/>
        </w:rPr>
        <w:t xml:space="preserve"> on the hill</w:t>
      </w:r>
      <w:r>
        <w:rPr>
          <w:rFonts w:ascii="Times New Roman" w:hAnsi="Times New Roman"/>
        </w:rPr>
        <w:t xml:space="preserve">,” he whispered to his wife. </w:t>
      </w:r>
      <w:r w:rsidR="0012698E">
        <w:rPr>
          <w:rFonts w:ascii="Times New Roman" w:hAnsi="Times New Roman"/>
        </w:rPr>
        <w:t>In a pretend shy way s</w:t>
      </w:r>
      <w:r>
        <w:rPr>
          <w:rFonts w:ascii="Times New Roman" w:hAnsi="Times New Roman"/>
        </w:rPr>
        <w:t xml:space="preserve">he </w:t>
      </w:r>
      <w:r w:rsidR="000A36CF">
        <w:rPr>
          <w:rFonts w:ascii="Times New Roman" w:hAnsi="Times New Roman"/>
        </w:rPr>
        <w:t>grabbed</w:t>
      </w:r>
      <w:r>
        <w:rPr>
          <w:rFonts w:ascii="Times New Roman" w:hAnsi="Times New Roman"/>
        </w:rPr>
        <w:t xml:space="preserve"> his hand, pulled him in and closed the </w:t>
      </w:r>
      <w:r w:rsidR="0012698E">
        <w:rPr>
          <w:rFonts w:ascii="Times New Roman" w:hAnsi="Times New Roman"/>
        </w:rPr>
        <w:t xml:space="preserve">thatch </w:t>
      </w:r>
      <w:r>
        <w:rPr>
          <w:rFonts w:ascii="Times New Roman" w:hAnsi="Times New Roman"/>
        </w:rPr>
        <w:t xml:space="preserve">door. Kim was dirty from working in the fields and she </w:t>
      </w:r>
      <w:r w:rsidR="0063443A">
        <w:rPr>
          <w:rFonts w:ascii="Times New Roman" w:hAnsi="Times New Roman"/>
        </w:rPr>
        <w:t>led</w:t>
      </w:r>
      <w:r>
        <w:rPr>
          <w:rFonts w:ascii="Times New Roman" w:hAnsi="Times New Roman"/>
        </w:rPr>
        <w:t xml:space="preserve"> him to the corner of the </w:t>
      </w:r>
      <w:r w:rsidR="00AC0826">
        <w:rPr>
          <w:rFonts w:ascii="Times New Roman" w:hAnsi="Times New Roman"/>
        </w:rPr>
        <w:t xml:space="preserve">home to the water basin. She removed his shirt and he sat on the short stool next to the water. </w:t>
      </w:r>
      <w:r w:rsidR="0063443A">
        <w:rPr>
          <w:rFonts w:ascii="Times New Roman" w:hAnsi="Times New Roman"/>
        </w:rPr>
        <w:t>Protecting her dress, she knelt beside him and placed a towel over her knees and began to slowly wash his feet and slowly moved to wash his hands</w:t>
      </w:r>
      <w:r w:rsidR="00245CCB">
        <w:rPr>
          <w:rFonts w:ascii="Times New Roman" w:hAnsi="Times New Roman"/>
        </w:rPr>
        <w:t>,</w:t>
      </w:r>
      <w:r w:rsidR="0063443A">
        <w:rPr>
          <w:rFonts w:ascii="Times New Roman" w:hAnsi="Times New Roman"/>
        </w:rPr>
        <w:t xml:space="preserve"> chest</w:t>
      </w:r>
      <w:r w:rsidR="00245CCB">
        <w:rPr>
          <w:rFonts w:ascii="Times New Roman" w:hAnsi="Times New Roman"/>
        </w:rPr>
        <w:t>, and face in a slow and calm</w:t>
      </w:r>
      <w:r w:rsidR="0012698E">
        <w:rPr>
          <w:rFonts w:ascii="Times New Roman" w:hAnsi="Times New Roman"/>
        </w:rPr>
        <w:t>ing</w:t>
      </w:r>
      <w:r w:rsidR="0063443A">
        <w:rPr>
          <w:rFonts w:ascii="Times New Roman" w:hAnsi="Times New Roman"/>
        </w:rPr>
        <w:t xml:space="preserve"> way. </w:t>
      </w:r>
      <w:r w:rsidR="00245CCB">
        <w:rPr>
          <w:rFonts w:ascii="Times New Roman" w:hAnsi="Times New Roman"/>
        </w:rPr>
        <w:t xml:space="preserve">Then she gracefully </w:t>
      </w:r>
      <w:r w:rsidR="00AC0826">
        <w:rPr>
          <w:rFonts w:ascii="Times New Roman" w:hAnsi="Times New Roman"/>
        </w:rPr>
        <w:t>rose</w:t>
      </w:r>
      <w:r w:rsidR="003635D0">
        <w:rPr>
          <w:rFonts w:ascii="Times New Roman" w:hAnsi="Times New Roman"/>
        </w:rPr>
        <w:t xml:space="preserve">, </w:t>
      </w:r>
      <w:r w:rsidR="002B0F4F">
        <w:rPr>
          <w:rFonts w:ascii="Times New Roman" w:hAnsi="Times New Roman"/>
        </w:rPr>
        <w:t>took the towel</w:t>
      </w:r>
      <w:r w:rsidR="0012698E">
        <w:rPr>
          <w:rFonts w:ascii="Times New Roman" w:hAnsi="Times New Roman"/>
        </w:rPr>
        <w:t xml:space="preserve"> and</w:t>
      </w:r>
      <w:r w:rsidR="003635D0">
        <w:rPr>
          <w:rFonts w:ascii="Times New Roman" w:hAnsi="Times New Roman"/>
        </w:rPr>
        <w:t xml:space="preserve"> d</w:t>
      </w:r>
      <w:r w:rsidR="00AC0826">
        <w:rPr>
          <w:rFonts w:ascii="Times New Roman" w:hAnsi="Times New Roman"/>
        </w:rPr>
        <w:t xml:space="preserve">ried her husband from behind him. </w:t>
      </w:r>
      <w:r w:rsidR="0063443A">
        <w:rPr>
          <w:rFonts w:ascii="Times New Roman" w:hAnsi="Times New Roman"/>
        </w:rPr>
        <w:t>She placed a clean white shirt, his wedding shirt</w:t>
      </w:r>
      <w:r w:rsidR="003635D0">
        <w:rPr>
          <w:rFonts w:ascii="Times New Roman" w:hAnsi="Times New Roman"/>
        </w:rPr>
        <w:t>,</w:t>
      </w:r>
      <w:r w:rsidR="0063443A">
        <w:rPr>
          <w:rFonts w:ascii="Times New Roman" w:hAnsi="Times New Roman"/>
        </w:rPr>
        <w:t xml:space="preserve"> o</w:t>
      </w:r>
      <w:r w:rsidR="00AC0826">
        <w:rPr>
          <w:rFonts w:ascii="Times New Roman" w:hAnsi="Times New Roman"/>
        </w:rPr>
        <w:t xml:space="preserve">ver his shoulders and he finished putting it on. She handed him his dark dress slacks and jacket and moved across the small room to place dinner on the mat. </w:t>
      </w:r>
    </w:p>
    <w:p w14:paraId="6B281E54" w14:textId="77777777" w:rsidR="002E522D" w:rsidRDefault="003635D0" w:rsidP="003035EC">
      <w:pPr>
        <w:tabs>
          <w:tab w:val="left" w:pos="6120"/>
        </w:tabs>
        <w:spacing w:line="480" w:lineRule="auto"/>
        <w:ind w:firstLine="720"/>
        <w:rPr>
          <w:rFonts w:ascii="Times New Roman" w:hAnsi="Times New Roman"/>
        </w:rPr>
      </w:pPr>
      <w:r>
        <w:rPr>
          <w:rFonts w:ascii="Times New Roman" w:hAnsi="Times New Roman"/>
        </w:rPr>
        <w:t>“What is all this for?</w:t>
      </w:r>
      <w:r w:rsidR="000032A8">
        <w:rPr>
          <w:rFonts w:ascii="Times New Roman" w:hAnsi="Times New Roman"/>
        </w:rPr>
        <w:t>” he</w:t>
      </w:r>
      <w:r w:rsidR="002E522D">
        <w:rPr>
          <w:rFonts w:ascii="Times New Roman" w:hAnsi="Times New Roman"/>
        </w:rPr>
        <w:t xml:space="preserve"> said as he button</w:t>
      </w:r>
      <w:r w:rsidR="002B0F4F">
        <w:rPr>
          <w:rFonts w:ascii="Times New Roman" w:hAnsi="Times New Roman"/>
        </w:rPr>
        <w:t>ed</w:t>
      </w:r>
      <w:r w:rsidR="002E522D">
        <w:rPr>
          <w:rFonts w:ascii="Times New Roman" w:hAnsi="Times New Roman"/>
        </w:rPr>
        <w:t xml:space="preserve"> the last button of his collar?</w:t>
      </w:r>
    </w:p>
    <w:p w14:paraId="7D207BE4" w14:textId="77777777" w:rsidR="002E522D" w:rsidRDefault="003635D0" w:rsidP="003035EC">
      <w:pPr>
        <w:tabs>
          <w:tab w:val="left" w:pos="6120"/>
        </w:tabs>
        <w:spacing w:line="480" w:lineRule="auto"/>
        <w:ind w:firstLine="720"/>
        <w:rPr>
          <w:rFonts w:ascii="Times New Roman" w:hAnsi="Times New Roman"/>
        </w:rPr>
      </w:pPr>
      <w:r>
        <w:rPr>
          <w:rFonts w:ascii="Times New Roman" w:hAnsi="Times New Roman"/>
        </w:rPr>
        <w:t>“I told you had a</w:t>
      </w:r>
      <w:r w:rsidR="002E522D">
        <w:rPr>
          <w:rFonts w:ascii="Times New Roman" w:hAnsi="Times New Roman"/>
        </w:rPr>
        <w:t xml:space="preserve"> </w:t>
      </w:r>
      <w:r w:rsidR="000A36CF">
        <w:rPr>
          <w:rFonts w:ascii="Times New Roman" w:hAnsi="Times New Roman"/>
        </w:rPr>
        <w:t>surprise</w:t>
      </w:r>
      <w:r w:rsidR="002E522D">
        <w:rPr>
          <w:rFonts w:ascii="Times New Roman" w:hAnsi="Times New Roman"/>
        </w:rPr>
        <w:t xml:space="preserve"> for you,” she quietly </w:t>
      </w:r>
      <w:r>
        <w:rPr>
          <w:rFonts w:ascii="Times New Roman" w:hAnsi="Times New Roman"/>
        </w:rPr>
        <w:t>and mischievously</w:t>
      </w:r>
      <w:r w:rsidR="002E522D">
        <w:rPr>
          <w:rFonts w:ascii="Times New Roman" w:hAnsi="Times New Roman"/>
        </w:rPr>
        <w:t xml:space="preserve"> answered him. </w:t>
      </w:r>
    </w:p>
    <w:p w14:paraId="623DD1F0" w14:textId="77777777" w:rsidR="002E522D" w:rsidRDefault="002E522D" w:rsidP="003035EC">
      <w:pPr>
        <w:tabs>
          <w:tab w:val="left" w:pos="6120"/>
        </w:tabs>
        <w:spacing w:line="480" w:lineRule="auto"/>
        <w:ind w:firstLine="720"/>
        <w:rPr>
          <w:rFonts w:ascii="Times New Roman" w:hAnsi="Times New Roman"/>
        </w:rPr>
      </w:pPr>
      <w:r>
        <w:rPr>
          <w:rFonts w:ascii="Times New Roman" w:hAnsi="Times New Roman"/>
        </w:rPr>
        <w:t xml:space="preserve">Kim moved the stool over to the dinner mat and sat down after dawning his coat. </w:t>
      </w:r>
      <w:r w:rsidR="000032A8">
        <w:rPr>
          <w:rFonts w:ascii="Times New Roman" w:hAnsi="Times New Roman"/>
        </w:rPr>
        <w:t xml:space="preserve">Dai always knew he was a hansom Korean man but </w:t>
      </w:r>
      <w:r w:rsidR="003635D0">
        <w:rPr>
          <w:rFonts w:ascii="Times New Roman" w:hAnsi="Times New Roman"/>
        </w:rPr>
        <w:t>seeing him in</w:t>
      </w:r>
      <w:r w:rsidR="000032A8">
        <w:rPr>
          <w:rFonts w:ascii="Times New Roman" w:hAnsi="Times New Roman"/>
        </w:rPr>
        <w:t xml:space="preserve"> his dark suite she remembered just how attracted she was to him.</w:t>
      </w:r>
    </w:p>
    <w:p w14:paraId="78ABC49E" w14:textId="5389310C" w:rsidR="00D63228" w:rsidRDefault="002E522D" w:rsidP="003035EC">
      <w:pPr>
        <w:tabs>
          <w:tab w:val="left" w:pos="6120"/>
        </w:tabs>
        <w:spacing w:line="480" w:lineRule="auto"/>
        <w:ind w:firstLine="720"/>
        <w:rPr>
          <w:rFonts w:ascii="Times New Roman" w:hAnsi="Times New Roman"/>
        </w:rPr>
      </w:pPr>
      <w:r>
        <w:rPr>
          <w:rFonts w:ascii="Times New Roman" w:hAnsi="Times New Roman"/>
        </w:rPr>
        <w:t xml:space="preserve">Dae handed him a bowl </w:t>
      </w:r>
      <w:r w:rsidR="00374187">
        <w:rPr>
          <w:rFonts w:ascii="Times New Roman" w:hAnsi="Times New Roman"/>
        </w:rPr>
        <w:t xml:space="preserve">and a pair of </w:t>
      </w:r>
      <w:r w:rsidR="000032A8">
        <w:rPr>
          <w:rFonts w:ascii="Times New Roman" w:hAnsi="Times New Roman"/>
        </w:rPr>
        <w:t>chopsticks</w:t>
      </w:r>
      <w:r>
        <w:rPr>
          <w:rFonts w:ascii="Times New Roman" w:hAnsi="Times New Roman"/>
        </w:rPr>
        <w:t>.</w:t>
      </w:r>
      <w:r w:rsidR="000A36CF">
        <w:rPr>
          <w:rFonts w:ascii="Times New Roman" w:hAnsi="Times New Roman"/>
        </w:rPr>
        <w:t xml:space="preserve"> She </w:t>
      </w:r>
      <w:r w:rsidR="00374187">
        <w:rPr>
          <w:rFonts w:ascii="Times New Roman" w:hAnsi="Times New Roman"/>
        </w:rPr>
        <w:t xml:space="preserve">took her bowl and the couple began to eat the best meal they had had since </w:t>
      </w:r>
      <w:r w:rsidR="0012698E">
        <w:rPr>
          <w:rFonts w:ascii="Times New Roman" w:hAnsi="Times New Roman"/>
        </w:rPr>
        <w:t>New Y</w:t>
      </w:r>
      <w:r w:rsidR="00374187">
        <w:rPr>
          <w:rFonts w:ascii="Times New Roman" w:hAnsi="Times New Roman"/>
        </w:rPr>
        <w:t>ears</w:t>
      </w:r>
      <w:r w:rsidR="00401BC4">
        <w:rPr>
          <w:rFonts w:ascii="Times New Roman" w:hAnsi="Times New Roman"/>
        </w:rPr>
        <w:t xml:space="preserve"> </w:t>
      </w:r>
      <w:r w:rsidR="0012698E">
        <w:rPr>
          <w:rFonts w:ascii="Times New Roman" w:hAnsi="Times New Roman"/>
        </w:rPr>
        <w:t>D</w:t>
      </w:r>
      <w:r w:rsidR="00401BC4">
        <w:rPr>
          <w:rFonts w:ascii="Times New Roman" w:hAnsi="Times New Roman"/>
        </w:rPr>
        <w:t>ay</w:t>
      </w:r>
      <w:r w:rsidR="0012698E">
        <w:rPr>
          <w:rFonts w:ascii="Times New Roman" w:hAnsi="Times New Roman"/>
        </w:rPr>
        <w:t xml:space="preserve">. Dae prepared some </w:t>
      </w:r>
      <w:r w:rsidR="00374187">
        <w:rPr>
          <w:rFonts w:ascii="Times New Roman" w:hAnsi="Times New Roman"/>
        </w:rPr>
        <w:t xml:space="preserve">fish she picked up at the market while Kim was in the field. They and most Koreans loved fish but because they lived two days walk from a major river it was tough to get and expensive so they only ate fish </w:t>
      </w:r>
      <w:r w:rsidR="0012698E">
        <w:rPr>
          <w:rFonts w:ascii="Times New Roman" w:hAnsi="Times New Roman"/>
        </w:rPr>
        <w:t xml:space="preserve">only </w:t>
      </w:r>
      <w:r w:rsidR="00374187">
        <w:rPr>
          <w:rFonts w:ascii="Times New Roman" w:hAnsi="Times New Roman"/>
        </w:rPr>
        <w:t>on special occasions.</w:t>
      </w:r>
    </w:p>
    <w:p w14:paraId="70A2D8D5" w14:textId="77777777" w:rsidR="00D63228" w:rsidRDefault="00D63228" w:rsidP="003035EC">
      <w:pPr>
        <w:tabs>
          <w:tab w:val="left" w:pos="6120"/>
        </w:tabs>
        <w:spacing w:line="480" w:lineRule="auto"/>
        <w:ind w:firstLine="720"/>
        <w:rPr>
          <w:rFonts w:ascii="Times New Roman" w:hAnsi="Times New Roman"/>
        </w:rPr>
      </w:pPr>
      <w:r>
        <w:rPr>
          <w:rFonts w:ascii="Times New Roman" w:hAnsi="Times New Roman"/>
        </w:rPr>
        <w:t xml:space="preserve">“This is a wonderful surprise my dear </w:t>
      </w:r>
      <w:r w:rsidR="002B0F4F">
        <w:rPr>
          <w:rFonts w:ascii="Times New Roman" w:hAnsi="Times New Roman"/>
        </w:rPr>
        <w:t>woman</w:t>
      </w:r>
      <w:r>
        <w:rPr>
          <w:rFonts w:ascii="Times New Roman" w:hAnsi="Times New Roman"/>
        </w:rPr>
        <w:t xml:space="preserve">,” Kim said </w:t>
      </w:r>
      <w:r w:rsidR="000032A8">
        <w:rPr>
          <w:rFonts w:ascii="Times New Roman" w:hAnsi="Times New Roman"/>
        </w:rPr>
        <w:t>smiling</w:t>
      </w:r>
      <w:r>
        <w:rPr>
          <w:rFonts w:ascii="Times New Roman" w:hAnsi="Times New Roman"/>
        </w:rPr>
        <w:t>.</w:t>
      </w:r>
    </w:p>
    <w:p w14:paraId="326551E6" w14:textId="77777777" w:rsidR="00D63228" w:rsidRDefault="00D63228" w:rsidP="003035EC">
      <w:pPr>
        <w:tabs>
          <w:tab w:val="left" w:pos="6120"/>
        </w:tabs>
        <w:spacing w:line="480" w:lineRule="auto"/>
        <w:ind w:firstLine="720"/>
        <w:rPr>
          <w:rFonts w:ascii="Times New Roman" w:hAnsi="Times New Roman"/>
        </w:rPr>
      </w:pPr>
      <w:r>
        <w:rPr>
          <w:rFonts w:ascii="Times New Roman" w:hAnsi="Times New Roman"/>
        </w:rPr>
        <w:t xml:space="preserve">“This is not the surprise. You will have to be patient for the surprise,” she said continuing in her quiet </w:t>
      </w:r>
      <w:r w:rsidR="0070053A">
        <w:rPr>
          <w:rFonts w:ascii="Times New Roman" w:hAnsi="Times New Roman"/>
        </w:rPr>
        <w:t>secretive</w:t>
      </w:r>
      <w:r>
        <w:rPr>
          <w:rFonts w:ascii="Times New Roman" w:hAnsi="Times New Roman"/>
        </w:rPr>
        <w:t xml:space="preserve"> demeanor.  </w:t>
      </w:r>
    </w:p>
    <w:p w14:paraId="7403BB65" w14:textId="512B8867" w:rsidR="00D63228" w:rsidRDefault="00D63228" w:rsidP="001844AC">
      <w:pPr>
        <w:tabs>
          <w:tab w:val="left" w:pos="6120"/>
        </w:tabs>
        <w:spacing w:line="480" w:lineRule="auto"/>
        <w:ind w:firstLine="720"/>
        <w:rPr>
          <w:rFonts w:ascii="Times New Roman" w:hAnsi="Times New Roman"/>
        </w:rPr>
      </w:pPr>
      <w:r>
        <w:rPr>
          <w:rFonts w:ascii="Times New Roman" w:hAnsi="Times New Roman"/>
        </w:rPr>
        <w:t xml:space="preserve">Kim looked at his beautiful wife in her favorite yellow dress and knew he was the </w:t>
      </w:r>
      <w:r w:rsidR="001844AC">
        <w:rPr>
          <w:rFonts w:ascii="Times New Roman" w:hAnsi="Times New Roman"/>
        </w:rPr>
        <w:t>most blessed</w:t>
      </w:r>
      <w:r>
        <w:rPr>
          <w:rFonts w:ascii="Times New Roman" w:hAnsi="Times New Roman"/>
        </w:rPr>
        <w:t xml:space="preserve"> man in all of Korea. Through the entire dinner they rarely broke eye contact and constantly smiled at each other.  Dae moved off of her stool and sat in Kim’s lap with her nose just under his chin.</w:t>
      </w:r>
      <w:r w:rsidR="0012698E">
        <w:rPr>
          <w:rFonts w:ascii="Times New Roman" w:hAnsi="Times New Roman"/>
        </w:rPr>
        <w:t xml:space="preserve"> </w:t>
      </w:r>
    </w:p>
    <w:p w14:paraId="4E38FF89"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“Are you ready for your surprise,” she whispered.</w:t>
      </w:r>
    </w:p>
    <w:p w14:paraId="7BB00FB2"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“Yes, please.”</w:t>
      </w:r>
    </w:p>
    <w:p w14:paraId="2C571334"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She stretched her head so her lips were right beside his ear and whispered the exciting words. “We are going to have a baby.”</w:t>
      </w:r>
    </w:p>
    <w:p w14:paraId="23888F54" w14:textId="77777777" w:rsidR="00D63228" w:rsidRDefault="00807EF3" w:rsidP="00D63228">
      <w:pPr>
        <w:tabs>
          <w:tab w:val="left" w:pos="6120"/>
        </w:tabs>
        <w:spacing w:line="480" w:lineRule="auto"/>
        <w:ind w:firstLine="720"/>
        <w:rPr>
          <w:rFonts w:ascii="Times New Roman" w:hAnsi="Times New Roman"/>
        </w:rPr>
      </w:pPr>
      <w:r>
        <w:rPr>
          <w:rFonts w:ascii="Times New Roman" w:hAnsi="Times New Roman"/>
        </w:rPr>
        <w:t>“What?</w:t>
      </w:r>
      <w:r w:rsidR="00D63228">
        <w:rPr>
          <w:rFonts w:ascii="Times New Roman" w:hAnsi="Times New Roman"/>
        </w:rPr>
        <w:t>” he asked astonished.</w:t>
      </w:r>
    </w:p>
    <w:p w14:paraId="48EF5066"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 xml:space="preserve">“I am </w:t>
      </w:r>
      <w:r w:rsidR="007568F2">
        <w:rPr>
          <w:rFonts w:ascii="Times New Roman" w:hAnsi="Times New Roman"/>
        </w:rPr>
        <w:t>pregnant</w:t>
      </w:r>
      <w:r>
        <w:rPr>
          <w:rFonts w:ascii="Times New Roman" w:hAnsi="Times New Roman"/>
        </w:rPr>
        <w:t>.”</w:t>
      </w:r>
    </w:p>
    <w:p w14:paraId="06F03F18" w14:textId="77777777" w:rsidR="001C7EE1" w:rsidRDefault="00D63228" w:rsidP="00D63228">
      <w:pPr>
        <w:tabs>
          <w:tab w:val="left" w:pos="6120"/>
        </w:tabs>
        <w:spacing w:line="480" w:lineRule="auto"/>
        <w:ind w:firstLine="720"/>
        <w:rPr>
          <w:rFonts w:ascii="Times New Roman" w:hAnsi="Times New Roman"/>
        </w:rPr>
      </w:pPr>
      <w:r>
        <w:rPr>
          <w:rFonts w:ascii="Times New Roman" w:hAnsi="Times New Roman"/>
        </w:rPr>
        <w:t xml:space="preserve">A huge smile came over his face and he </w:t>
      </w:r>
      <w:r w:rsidR="00277D04">
        <w:rPr>
          <w:rFonts w:ascii="Times New Roman" w:hAnsi="Times New Roman"/>
        </w:rPr>
        <w:t>grabbed</w:t>
      </w:r>
      <w:r>
        <w:rPr>
          <w:rFonts w:ascii="Times New Roman" w:hAnsi="Times New Roman"/>
        </w:rPr>
        <w:t xml:space="preserve"> his wife by the shoulders </w:t>
      </w:r>
      <w:r w:rsidR="0070053A">
        <w:rPr>
          <w:rFonts w:ascii="Times New Roman" w:hAnsi="Times New Roman"/>
        </w:rPr>
        <w:t xml:space="preserve">pulled her </w:t>
      </w:r>
      <w:r w:rsidR="001844AC">
        <w:rPr>
          <w:rFonts w:ascii="Times New Roman" w:hAnsi="Times New Roman"/>
        </w:rPr>
        <w:t xml:space="preserve">even </w:t>
      </w:r>
      <w:r w:rsidR="0070053A">
        <w:rPr>
          <w:rFonts w:ascii="Times New Roman" w:hAnsi="Times New Roman"/>
        </w:rPr>
        <w:t>closer</w:t>
      </w:r>
      <w:r w:rsidR="001C7EE1">
        <w:rPr>
          <w:rFonts w:ascii="Times New Roman" w:hAnsi="Times New Roman"/>
        </w:rPr>
        <w:t xml:space="preserve">. She could hear his heart beak increasing with each moment he thought about the new baby. </w:t>
      </w:r>
    </w:p>
    <w:p w14:paraId="1FEC2C74" w14:textId="36ACF9FD" w:rsidR="001844AC" w:rsidRDefault="001C7EE1" w:rsidP="00D63228">
      <w:pPr>
        <w:tabs>
          <w:tab w:val="left" w:pos="6120"/>
        </w:tabs>
        <w:spacing w:line="480" w:lineRule="auto"/>
        <w:ind w:firstLine="720"/>
        <w:rPr>
          <w:rFonts w:ascii="Times New Roman" w:hAnsi="Times New Roman"/>
        </w:rPr>
      </w:pPr>
      <w:r>
        <w:rPr>
          <w:rFonts w:ascii="Times New Roman" w:hAnsi="Times New Roman"/>
        </w:rPr>
        <w:t>After a long time, Kim reached over and picked up the leather book and he read her an ancient story about a woman who received some exciting news about a baby that was given to an older woman. In the story, she and her husband praised God for the gift and so did Kim and Dae for they knew a child was a gift from God.  They held each other into the night and feel asleep dreaming of the future.</w:t>
      </w:r>
    </w:p>
    <w:p w14:paraId="427217FC" w14:textId="77777777" w:rsidR="007568F2" w:rsidRDefault="001844AC" w:rsidP="001844AC">
      <w:pPr>
        <w:tabs>
          <w:tab w:val="left" w:pos="6120"/>
        </w:tabs>
        <w:spacing w:line="480" w:lineRule="auto"/>
        <w:ind w:firstLine="720"/>
        <w:rPr>
          <w:rFonts w:ascii="Times New Roman" w:hAnsi="Times New Roman"/>
        </w:rPr>
      </w:pPr>
      <w:r>
        <w:rPr>
          <w:rFonts w:ascii="Times New Roman" w:hAnsi="Times New Roman"/>
        </w:rPr>
        <w:t>###</w:t>
      </w:r>
    </w:p>
    <w:p w14:paraId="2E0F0114" w14:textId="77777777" w:rsidR="001844AC" w:rsidRDefault="007568F2" w:rsidP="007E52BD">
      <w:pPr>
        <w:tabs>
          <w:tab w:val="left" w:pos="6120"/>
        </w:tabs>
        <w:spacing w:line="480" w:lineRule="auto"/>
        <w:ind w:firstLine="720"/>
        <w:rPr>
          <w:rFonts w:ascii="Times New Roman" w:hAnsi="Times New Roman"/>
        </w:rPr>
      </w:pPr>
      <w:r>
        <w:rPr>
          <w:rFonts w:ascii="Times New Roman" w:hAnsi="Times New Roman"/>
        </w:rPr>
        <w:t>After the war ended</w:t>
      </w:r>
      <w:r w:rsidR="0070053A">
        <w:rPr>
          <w:rFonts w:ascii="Times New Roman" w:hAnsi="Times New Roman"/>
        </w:rPr>
        <w:t xml:space="preserve"> in 1953,</w:t>
      </w:r>
      <w:r>
        <w:rPr>
          <w:rFonts w:ascii="Times New Roman" w:hAnsi="Times New Roman"/>
        </w:rPr>
        <w:t xml:space="preserve"> communist rule began to take over even in the rural areas and visits by the local </w:t>
      </w:r>
      <w:r w:rsidR="000032A8">
        <w:rPr>
          <w:rFonts w:ascii="Times New Roman" w:hAnsi="Times New Roman"/>
        </w:rPr>
        <w:t>Socialist</w:t>
      </w:r>
      <w:r>
        <w:rPr>
          <w:rFonts w:ascii="Times New Roman" w:hAnsi="Times New Roman"/>
        </w:rPr>
        <w:t xml:space="preserve"> Party leader became a regular occurrence. </w:t>
      </w:r>
    </w:p>
    <w:p w14:paraId="10A930A3" w14:textId="77777777" w:rsidR="007568F2" w:rsidRDefault="007568F2" w:rsidP="007E52BD">
      <w:pPr>
        <w:tabs>
          <w:tab w:val="left" w:pos="6120"/>
        </w:tabs>
        <w:spacing w:line="480" w:lineRule="auto"/>
        <w:ind w:firstLine="720"/>
        <w:rPr>
          <w:rFonts w:ascii="Times New Roman" w:hAnsi="Times New Roman"/>
        </w:rPr>
      </w:pPr>
      <w:r>
        <w:rPr>
          <w:rFonts w:ascii="Times New Roman" w:hAnsi="Times New Roman"/>
        </w:rPr>
        <w:t>“Mr. Kim, in order to secure a happy life in this world and the next for your coming child you must become a member of the workers party of Korea,” the party leader in a dark black suite said sitting on the stool by the cooking fire.</w:t>
      </w:r>
    </w:p>
    <w:p w14:paraId="45BBA4EC" w14:textId="77777777" w:rsidR="007568F2" w:rsidRDefault="007568F2" w:rsidP="007E52BD">
      <w:pPr>
        <w:tabs>
          <w:tab w:val="left" w:pos="6120"/>
        </w:tabs>
        <w:spacing w:line="480" w:lineRule="auto"/>
        <w:ind w:firstLine="720"/>
        <w:rPr>
          <w:rFonts w:ascii="Times New Roman" w:hAnsi="Times New Roman"/>
        </w:rPr>
      </w:pPr>
      <w:r>
        <w:rPr>
          <w:rFonts w:ascii="Times New Roman" w:hAnsi="Times New Roman"/>
        </w:rPr>
        <w:t>“What do you mean</w:t>
      </w:r>
      <w:r w:rsidR="00807EF3">
        <w:rPr>
          <w:rFonts w:ascii="Times New Roman" w:hAnsi="Times New Roman"/>
        </w:rPr>
        <w:t>?</w:t>
      </w:r>
      <w:r>
        <w:rPr>
          <w:rFonts w:ascii="Times New Roman" w:hAnsi="Times New Roman"/>
        </w:rPr>
        <w:t>” Kim asked. “I know how to secure a happy life for my child.”</w:t>
      </w:r>
    </w:p>
    <w:p w14:paraId="4AB2C50E" w14:textId="77777777" w:rsidR="007568F2" w:rsidRDefault="007568F2" w:rsidP="007E52BD">
      <w:pPr>
        <w:tabs>
          <w:tab w:val="left" w:pos="6120"/>
        </w:tabs>
        <w:spacing w:line="480" w:lineRule="auto"/>
        <w:ind w:firstLine="720"/>
        <w:rPr>
          <w:rFonts w:ascii="Times New Roman" w:hAnsi="Times New Roman"/>
        </w:rPr>
      </w:pPr>
      <w:r>
        <w:rPr>
          <w:rFonts w:ascii="Times New Roman" w:hAnsi="Times New Roman"/>
        </w:rPr>
        <w:t>“The Workers Party of Korea will provide security and prosperity for your children and your children’s children after you have died,” the party member said as if he had said those words a thousand times.</w:t>
      </w:r>
    </w:p>
    <w:p w14:paraId="473E8353" w14:textId="77777777" w:rsidR="006E2E26" w:rsidRDefault="007568F2" w:rsidP="007E52BD">
      <w:pPr>
        <w:tabs>
          <w:tab w:val="left" w:pos="6120"/>
        </w:tabs>
        <w:spacing w:line="480" w:lineRule="auto"/>
        <w:ind w:firstLine="720"/>
        <w:rPr>
          <w:rFonts w:ascii="Times New Roman" w:hAnsi="Times New Roman"/>
        </w:rPr>
      </w:pPr>
      <w:r>
        <w:rPr>
          <w:rFonts w:ascii="Times New Roman" w:hAnsi="Times New Roman"/>
        </w:rPr>
        <w:t xml:space="preserve">“I do not need to join your party. My family is strong and we can take care of each other. Besides, I know what will happen for me </w:t>
      </w:r>
      <w:r w:rsidR="006E2E26">
        <w:rPr>
          <w:rFonts w:ascii="Times New Roman" w:hAnsi="Times New Roman"/>
        </w:rPr>
        <w:t xml:space="preserve">in the end. I have read and I understand,” Kim said in a confident but respectful </w:t>
      </w:r>
      <w:r w:rsidR="004F4B3F">
        <w:rPr>
          <w:rFonts w:ascii="Times New Roman" w:hAnsi="Times New Roman"/>
        </w:rPr>
        <w:t>way with his agreeing wife kneeling</w:t>
      </w:r>
      <w:r w:rsidR="006E2E26">
        <w:rPr>
          <w:rFonts w:ascii="Times New Roman" w:hAnsi="Times New Roman"/>
        </w:rPr>
        <w:t xml:space="preserve"> beside him.</w:t>
      </w:r>
    </w:p>
    <w:p w14:paraId="4440EDCE"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“What have you read</w:t>
      </w:r>
      <w:r w:rsidR="00807EF3">
        <w:rPr>
          <w:rFonts w:ascii="Times New Roman" w:hAnsi="Times New Roman"/>
        </w:rPr>
        <w:t>?</w:t>
      </w:r>
      <w:r>
        <w:rPr>
          <w:rFonts w:ascii="Times New Roman" w:hAnsi="Times New Roman"/>
        </w:rPr>
        <w:t>” the party member asked.</w:t>
      </w:r>
    </w:p>
    <w:p w14:paraId="09EFCBD6"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“The Book.”</w:t>
      </w:r>
    </w:p>
    <w:p w14:paraId="4F6B759B"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“A Korean book?”</w:t>
      </w:r>
    </w:p>
    <w:p w14:paraId="688BA33B"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 xml:space="preserve">“Yes, it is Korean,” </w:t>
      </w:r>
      <w:r w:rsidR="000032A8">
        <w:rPr>
          <w:rFonts w:ascii="Times New Roman" w:hAnsi="Times New Roman"/>
        </w:rPr>
        <w:t>Kim,</w:t>
      </w:r>
      <w:r>
        <w:rPr>
          <w:rFonts w:ascii="Times New Roman" w:hAnsi="Times New Roman"/>
        </w:rPr>
        <w:t xml:space="preserve"> said.</w:t>
      </w:r>
    </w:p>
    <w:p w14:paraId="50020C2A"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“Where did you get this book?”</w:t>
      </w:r>
    </w:p>
    <w:p w14:paraId="79997927" w14:textId="4426CA6E" w:rsidR="006E2E26" w:rsidRDefault="006E2E26" w:rsidP="006E2E26">
      <w:pPr>
        <w:tabs>
          <w:tab w:val="left" w:pos="6120"/>
        </w:tabs>
        <w:spacing w:line="480" w:lineRule="auto"/>
        <w:ind w:firstLine="720"/>
        <w:rPr>
          <w:rFonts w:ascii="Times New Roman" w:hAnsi="Times New Roman"/>
        </w:rPr>
      </w:pPr>
      <w:r>
        <w:rPr>
          <w:rFonts w:ascii="Times New Roman" w:hAnsi="Times New Roman"/>
        </w:rPr>
        <w:t>Knowing that if the party member knew it came from an American wh</w:t>
      </w:r>
      <w:r w:rsidR="001C7EE1">
        <w:rPr>
          <w:rFonts w:ascii="Times New Roman" w:hAnsi="Times New Roman"/>
        </w:rPr>
        <w:t>o</w:t>
      </w:r>
      <w:r>
        <w:rPr>
          <w:rFonts w:ascii="Times New Roman" w:hAnsi="Times New Roman"/>
        </w:rPr>
        <w:t xml:space="preserve"> </w:t>
      </w:r>
      <w:r w:rsidR="001844AC">
        <w:rPr>
          <w:rFonts w:ascii="Times New Roman" w:hAnsi="Times New Roman"/>
        </w:rPr>
        <w:t>he</w:t>
      </w:r>
      <w:r>
        <w:rPr>
          <w:rFonts w:ascii="Times New Roman" w:hAnsi="Times New Roman"/>
        </w:rPr>
        <w:t xml:space="preserve"> called ‘</w:t>
      </w:r>
      <w:r w:rsidR="000032A8">
        <w:rPr>
          <w:rFonts w:ascii="Times New Roman" w:hAnsi="Times New Roman"/>
        </w:rPr>
        <w:t>Imperialists</w:t>
      </w:r>
      <w:r>
        <w:rPr>
          <w:rFonts w:ascii="Times New Roman" w:hAnsi="Times New Roman"/>
        </w:rPr>
        <w:t>’</w:t>
      </w:r>
      <w:r w:rsidR="001844AC">
        <w:rPr>
          <w:rFonts w:ascii="Times New Roman" w:hAnsi="Times New Roman"/>
        </w:rPr>
        <w:t xml:space="preserve"> he would take it away. </w:t>
      </w:r>
      <w:r>
        <w:rPr>
          <w:rFonts w:ascii="Times New Roman" w:hAnsi="Times New Roman"/>
        </w:rPr>
        <w:t xml:space="preserve"> Kim avoided the question</w:t>
      </w:r>
      <w:r w:rsidR="001844AC">
        <w:rPr>
          <w:rFonts w:ascii="Times New Roman" w:hAnsi="Times New Roman"/>
        </w:rPr>
        <w:t xml:space="preserve"> and said,</w:t>
      </w:r>
      <w:r>
        <w:rPr>
          <w:rFonts w:ascii="Times New Roman" w:hAnsi="Times New Roman"/>
        </w:rPr>
        <w:t xml:space="preserve"> “It was a gift.”</w:t>
      </w:r>
    </w:p>
    <w:p w14:paraId="0FC9BB77" w14:textId="77777777" w:rsidR="00547CDD" w:rsidRDefault="00AD512E" w:rsidP="006E2E26">
      <w:pPr>
        <w:tabs>
          <w:tab w:val="left" w:pos="6120"/>
        </w:tabs>
        <w:spacing w:line="480" w:lineRule="auto"/>
        <w:ind w:firstLine="720"/>
        <w:rPr>
          <w:rFonts w:ascii="Times New Roman" w:hAnsi="Times New Roman"/>
        </w:rPr>
      </w:pPr>
      <w:r>
        <w:rPr>
          <w:rFonts w:ascii="Times New Roman" w:hAnsi="Times New Roman"/>
        </w:rPr>
        <w:t>“May I see this book?</w:t>
      </w:r>
      <w:r w:rsidR="000032A8">
        <w:rPr>
          <w:rFonts w:ascii="Times New Roman" w:hAnsi="Times New Roman"/>
        </w:rPr>
        <w:t xml:space="preserve">” he asked authoritatively. </w:t>
      </w:r>
    </w:p>
    <w:p w14:paraId="49298618" w14:textId="77777777" w:rsidR="0086507E" w:rsidRDefault="00547CDD" w:rsidP="006E2E26">
      <w:pPr>
        <w:tabs>
          <w:tab w:val="left" w:pos="6120"/>
        </w:tabs>
        <w:spacing w:line="480" w:lineRule="auto"/>
        <w:ind w:firstLine="720"/>
        <w:rPr>
          <w:rFonts w:ascii="Times New Roman" w:hAnsi="Times New Roman"/>
        </w:rPr>
      </w:pPr>
      <w:r>
        <w:rPr>
          <w:rFonts w:ascii="Times New Roman" w:hAnsi="Times New Roman"/>
        </w:rPr>
        <w:t xml:space="preserve">Dae </w:t>
      </w:r>
      <w:r w:rsidR="0086507E">
        <w:rPr>
          <w:rFonts w:ascii="Times New Roman" w:hAnsi="Times New Roman"/>
        </w:rPr>
        <w:t>who had been sitting quietly grabbed her husband’s knee and with great anxiety in her voice said, “It’s time!”</w:t>
      </w:r>
    </w:p>
    <w:p w14:paraId="590A1398"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“It is time? Now?” he asked.</w:t>
      </w:r>
    </w:p>
    <w:p w14:paraId="729E95FE"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“Yes, Now,” she answered and </w:t>
      </w:r>
      <w:r w:rsidR="000032A8">
        <w:rPr>
          <w:rFonts w:ascii="Times New Roman" w:hAnsi="Times New Roman"/>
        </w:rPr>
        <w:t>beads</w:t>
      </w:r>
      <w:r>
        <w:rPr>
          <w:rFonts w:ascii="Times New Roman" w:hAnsi="Times New Roman"/>
        </w:rPr>
        <w:t xml:space="preserve"> of sweat </w:t>
      </w:r>
      <w:r w:rsidR="000032A8">
        <w:rPr>
          <w:rFonts w:ascii="Times New Roman" w:hAnsi="Times New Roman"/>
        </w:rPr>
        <w:t>beaded</w:t>
      </w:r>
      <w:r>
        <w:rPr>
          <w:rFonts w:ascii="Times New Roman" w:hAnsi="Times New Roman"/>
        </w:rPr>
        <w:t xml:space="preserve"> up on her </w:t>
      </w:r>
      <w:r w:rsidR="000032A8">
        <w:rPr>
          <w:rFonts w:ascii="Times New Roman" w:hAnsi="Times New Roman"/>
        </w:rPr>
        <w:t>forehead</w:t>
      </w:r>
      <w:r>
        <w:rPr>
          <w:rFonts w:ascii="Times New Roman" w:hAnsi="Times New Roman"/>
        </w:rPr>
        <w:t xml:space="preserve">. </w:t>
      </w:r>
    </w:p>
    <w:p w14:paraId="48ED2111"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“Sir, please go fetch the doctor in town,” Kim said to the party official. </w:t>
      </w:r>
    </w:p>
    <w:p w14:paraId="4C1A6350" w14:textId="2D5DEA3F"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Kim screamed towards his </w:t>
      </w:r>
      <w:r w:rsidR="000032A8">
        <w:rPr>
          <w:rFonts w:ascii="Times New Roman" w:hAnsi="Times New Roman"/>
        </w:rPr>
        <w:t>parent’s</w:t>
      </w:r>
      <w:r w:rsidR="001C7EE1">
        <w:rPr>
          <w:rFonts w:ascii="Times New Roman" w:hAnsi="Times New Roman"/>
        </w:rPr>
        <w:t xml:space="preserve"> home, “Mother, i</w:t>
      </w:r>
      <w:r>
        <w:rPr>
          <w:rFonts w:ascii="Times New Roman" w:hAnsi="Times New Roman"/>
        </w:rPr>
        <w:t>t is time for the baby!”</w:t>
      </w:r>
    </w:p>
    <w:p w14:paraId="2B60E19C"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The official went running out of the family village and Kim’s mother passed him running towards them. She and Kim helped Dae into the hut and placed her on the mats. </w:t>
      </w:r>
    </w:p>
    <w:p w14:paraId="3EBBE694"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She examined Dae and said, “We can not wait for the doctor. The baby is going to come now.” </w:t>
      </w:r>
    </w:p>
    <w:p w14:paraId="49898B7D" w14:textId="77777777" w:rsidR="0086507E" w:rsidRDefault="00AD512E" w:rsidP="006E2E26">
      <w:pPr>
        <w:tabs>
          <w:tab w:val="left" w:pos="6120"/>
        </w:tabs>
        <w:spacing w:line="480" w:lineRule="auto"/>
        <w:ind w:firstLine="720"/>
        <w:rPr>
          <w:rFonts w:ascii="Times New Roman" w:hAnsi="Times New Roman"/>
        </w:rPr>
      </w:pPr>
      <w:r>
        <w:rPr>
          <w:rFonts w:ascii="Times New Roman" w:hAnsi="Times New Roman"/>
        </w:rPr>
        <w:t>“Are you sure?</w:t>
      </w:r>
      <w:r w:rsidR="0086507E">
        <w:rPr>
          <w:rFonts w:ascii="Times New Roman" w:hAnsi="Times New Roman"/>
        </w:rPr>
        <w:t>” Kim asked confused.</w:t>
      </w:r>
    </w:p>
    <w:p w14:paraId="3CB91E71" w14:textId="77777777" w:rsidR="003958DA" w:rsidRDefault="0086507E" w:rsidP="006E2E26">
      <w:pPr>
        <w:tabs>
          <w:tab w:val="left" w:pos="6120"/>
        </w:tabs>
        <w:spacing w:line="480" w:lineRule="auto"/>
        <w:ind w:firstLine="720"/>
        <w:rPr>
          <w:rFonts w:ascii="Times New Roman" w:hAnsi="Times New Roman"/>
        </w:rPr>
      </w:pPr>
      <w:r>
        <w:rPr>
          <w:rFonts w:ascii="Times New Roman" w:hAnsi="Times New Roman"/>
        </w:rPr>
        <w:t>“Yes. I did not have a doctor when I had you and she will not have a doctor when she has your child.</w:t>
      </w:r>
      <w:r w:rsidR="003958DA">
        <w:rPr>
          <w:rFonts w:ascii="Times New Roman" w:hAnsi="Times New Roman"/>
        </w:rPr>
        <w:t xml:space="preserve"> Heat some water and soak this blanket in it.</w:t>
      </w:r>
      <w:r>
        <w:rPr>
          <w:rFonts w:ascii="Times New Roman" w:hAnsi="Times New Roman"/>
        </w:rPr>
        <w:t>”</w:t>
      </w:r>
    </w:p>
    <w:p w14:paraId="24D19B56" w14:textId="77777777" w:rsidR="003958DA" w:rsidRDefault="003958DA" w:rsidP="006E2E26">
      <w:pPr>
        <w:tabs>
          <w:tab w:val="left" w:pos="6120"/>
        </w:tabs>
        <w:spacing w:line="480" w:lineRule="auto"/>
        <w:ind w:firstLine="720"/>
        <w:rPr>
          <w:rFonts w:ascii="Times New Roman" w:hAnsi="Times New Roman"/>
        </w:rPr>
      </w:pPr>
      <w:r>
        <w:rPr>
          <w:rFonts w:ascii="Times New Roman" w:hAnsi="Times New Roman"/>
        </w:rPr>
        <w:t xml:space="preserve">Kim ran outside and looked for the kettle. His father sat on the short stool and calmly said, “Relax my son. Slow down and take your time.” </w:t>
      </w:r>
    </w:p>
    <w:p w14:paraId="1840F442" w14:textId="77777777" w:rsidR="003958DA" w:rsidRDefault="003958DA" w:rsidP="006E2E26">
      <w:pPr>
        <w:tabs>
          <w:tab w:val="left" w:pos="6120"/>
        </w:tabs>
        <w:spacing w:line="480" w:lineRule="auto"/>
        <w:ind w:firstLine="720"/>
        <w:rPr>
          <w:rFonts w:ascii="Times New Roman" w:hAnsi="Times New Roman"/>
        </w:rPr>
      </w:pPr>
      <w:r>
        <w:rPr>
          <w:rFonts w:ascii="Times New Roman" w:hAnsi="Times New Roman"/>
        </w:rPr>
        <w:t xml:space="preserve">At that moment, Kim stumbled over the kettle he was looking for. He took the kettle, fetched the water and placed it over the </w:t>
      </w:r>
      <w:r w:rsidR="00E64861">
        <w:rPr>
          <w:rFonts w:ascii="Times New Roman" w:hAnsi="Times New Roman"/>
        </w:rPr>
        <w:t>ever-constant</w:t>
      </w:r>
      <w:r>
        <w:rPr>
          <w:rFonts w:ascii="Times New Roman" w:hAnsi="Times New Roman"/>
        </w:rPr>
        <w:t xml:space="preserve"> fire. His father just watched and smiled.  </w:t>
      </w:r>
      <w:r w:rsidR="000032A8">
        <w:rPr>
          <w:rFonts w:ascii="Times New Roman" w:hAnsi="Times New Roman"/>
        </w:rPr>
        <w:t>While waiti</w:t>
      </w:r>
      <w:r w:rsidR="00187EC0">
        <w:rPr>
          <w:rFonts w:ascii="Times New Roman" w:hAnsi="Times New Roman"/>
        </w:rPr>
        <w:t>ng for the water to boil, Kim hear</w:t>
      </w:r>
      <w:r w:rsidR="000032A8">
        <w:rPr>
          <w:rFonts w:ascii="Times New Roman" w:hAnsi="Times New Roman"/>
        </w:rPr>
        <w:t>d the most amazing sound he had ever heard. He h</w:t>
      </w:r>
      <w:r w:rsidR="00187EC0">
        <w:rPr>
          <w:rFonts w:ascii="Times New Roman" w:hAnsi="Times New Roman"/>
        </w:rPr>
        <w:t>e</w:t>
      </w:r>
      <w:r w:rsidR="000032A8">
        <w:rPr>
          <w:rFonts w:ascii="Times New Roman" w:hAnsi="Times New Roman"/>
        </w:rPr>
        <w:t>a</w:t>
      </w:r>
      <w:r w:rsidR="00187EC0">
        <w:rPr>
          <w:rFonts w:ascii="Times New Roman" w:hAnsi="Times New Roman"/>
        </w:rPr>
        <w:t>r</w:t>
      </w:r>
      <w:r w:rsidR="000032A8">
        <w:rPr>
          <w:rFonts w:ascii="Times New Roman" w:hAnsi="Times New Roman"/>
        </w:rPr>
        <w:t>d the crying of his new daughter.</w:t>
      </w:r>
    </w:p>
    <w:p w14:paraId="0EE73C6E" w14:textId="77777777" w:rsidR="00A82768" w:rsidRDefault="003958DA" w:rsidP="006E2E26">
      <w:pPr>
        <w:tabs>
          <w:tab w:val="left" w:pos="6120"/>
        </w:tabs>
        <w:spacing w:line="480" w:lineRule="auto"/>
        <w:ind w:firstLine="720"/>
        <w:rPr>
          <w:rFonts w:ascii="Times New Roman" w:hAnsi="Times New Roman"/>
        </w:rPr>
      </w:pPr>
      <w:r>
        <w:rPr>
          <w:rFonts w:ascii="Times New Roman" w:hAnsi="Times New Roman"/>
        </w:rPr>
        <w:t>The moment K</w:t>
      </w:r>
      <w:r w:rsidR="00A82768">
        <w:rPr>
          <w:rFonts w:ascii="Times New Roman" w:hAnsi="Times New Roman"/>
        </w:rPr>
        <w:t>im walked in the door of the hut with the wet towel in his hand</w:t>
      </w:r>
      <w:r>
        <w:rPr>
          <w:rFonts w:ascii="Times New Roman" w:hAnsi="Times New Roman"/>
        </w:rPr>
        <w:t xml:space="preserve">, the new grandmother and </w:t>
      </w:r>
      <w:r w:rsidR="00A82768">
        <w:rPr>
          <w:rFonts w:ascii="Times New Roman" w:hAnsi="Times New Roman"/>
        </w:rPr>
        <w:t xml:space="preserve">acting midwife said, “Bring me the towel and water.” </w:t>
      </w:r>
    </w:p>
    <w:p w14:paraId="58060121" w14:textId="77777777" w:rsidR="0081277F" w:rsidRDefault="000032A8" w:rsidP="006E2E26">
      <w:pPr>
        <w:tabs>
          <w:tab w:val="left" w:pos="6120"/>
        </w:tabs>
        <w:spacing w:line="480" w:lineRule="auto"/>
        <w:ind w:firstLine="720"/>
        <w:rPr>
          <w:rFonts w:ascii="Times New Roman" w:hAnsi="Times New Roman"/>
        </w:rPr>
      </w:pPr>
      <w:r>
        <w:rPr>
          <w:rFonts w:ascii="Times New Roman" w:hAnsi="Times New Roman"/>
        </w:rPr>
        <w:t xml:space="preserve">She took the towel from her son who was frozen at the door in amazement, and she cleaned the baby. </w:t>
      </w:r>
      <w:r w:rsidR="00A82768">
        <w:rPr>
          <w:rFonts w:ascii="Times New Roman" w:hAnsi="Times New Roman"/>
        </w:rPr>
        <w:t>In a moment he would never forget, he knelt beside his sweating but lovely wife and his mother placed the baby in Dai’s arms. The couple began to weep with happiness</w:t>
      </w:r>
      <w:r w:rsidR="00E64861">
        <w:rPr>
          <w:rFonts w:ascii="Times New Roman" w:hAnsi="Times New Roman"/>
        </w:rPr>
        <w:t xml:space="preserve"> and Kim called her “</w:t>
      </w:r>
      <w:r w:rsidR="00E64861" w:rsidRPr="00E64861">
        <w:rPr>
          <w:rFonts w:ascii="Times New Roman" w:hAnsi="Times New Roman"/>
        </w:rPr>
        <w:t>Hea</w:t>
      </w:r>
      <w:r w:rsidR="00E64861">
        <w:rPr>
          <w:rFonts w:ascii="Times New Roman" w:hAnsi="Times New Roman"/>
        </w:rPr>
        <w:t>” meaning grace</w:t>
      </w:r>
      <w:r w:rsidR="004C031C">
        <w:rPr>
          <w:rFonts w:ascii="Times New Roman" w:hAnsi="Times New Roman"/>
        </w:rPr>
        <w:t>. The three of them hugged together and</w:t>
      </w:r>
      <w:r w:rsidR="00187EC0">
        <w:rPr>
          <w:rFonts w:ascii="Times New Roman" w:hAnsi="Times New Roman"/>
        </w:rPr>
        <w:t xml:space="preserve"> were</w:t>
      </w:r>
      <w:r w:rsidR="004C031C">
        <w:rPr>
          <w:rFonts w:ascii="Times New Roman" w:hAnsi="Times New Roman"/>
        </w:rPr>
        <w:t xml:space="preserve"> so happy and content with each</w:t>
      </w:r>
      <w:r w:rsidR="002E6E33">
        <w:rPr>
          <w:rFonts w:ascii="Times New Roman" w:hAnsi="Times New Roman"/>
        </w:rPr>
        <w:t xml:space="preserve"> </w:t>
      </w:r>
      <w:r w:rsidR="004C031C">
        <w:rPr>
          <w:rFonts w:ascii="Times New Roman" w:hAnsi="Times New Roman"/>
        </w:rPr>
        <w:t xml:space="preserve">other that they did not notice Kim’s mother </w:t>
      </w:r>
      <w:r w:rsidR="002E6E33">
        <w:rPr>
          <w:rFonts w:ascii="Times New Roman" w:hAnsi="Times New Roman"/>
        </w:rPr>
        <w:t>leave the room to give them this moment</w:t>
      </w:r>
      <w:r w:rsidR="009662EE">
        <w:rPr>
          <w:rFonts w:ascii="Times New Roman" w:hAnsi="Times New Roman"/>
        </w:rPr>
        <w:t xml:space="preserve"> alone</w:t>
      </w:r>
      <w:r w:rsidR="002E6E33">
        <w:rPr>
          <w:rFonts w:ascii="Times New Roman" w:hAnsi="Times New Roman"/>
        </w:rPr>
        <w:t>.</w:t>
      </w:r>
    </w:p>
    <w:p w14:paraId="79663F87" w14:textId="77777777" w:rsidR="00E64861" w:rsidRDefault="0081277F" w:rsidP="006E2E26">
      <w:pPr>
        <w:tabs>
          <w:tab w:val="left" w:pos="6120"/>
        </w:tabs>
        <w:spacing w:line="480" w:lineRule="auto"/>
        <w:ind w:firstLine="720"/>
        <w:rPr>
          <w:rFonts w:ascii="Times New Roman" w:hAnsi="Times New Roman"/>
        </w:rPr>
      </w:pPr>
      <w:r>
        <w:rPr>
          <w:rFonts w:ascii="Times New Roman" w:hAnsi="Times New Roman"/>
        </w:rPr>
        <w:t xml:space="preserve">After a while of holding each other, Kim reached over to the shelf and picked up the </w:t>
      </w:r>
      <w:r w:rsidR="00E64861">
        <w:rPr>
          <w:rFonts w:ascii="Times New Roman" w:hAnsi="Times New Roman"/>
        </w:rPr>
        <w:t xml:space="preserve">brown book and turned to the first page. That night he began the habit of reading from the book every night. Dai enjoyed the nightly readings and could not be happier holding her baby in her arms and hearing her husband’s </w:t>
      </w:r>
      <w:r w:rsidR="007E06D9">
        <w:rPr>
          <w:rFonts w:ascii="Times New Roman" w:hAnsi="Times New Roman"/>
        </w:rPr>
        <w:t xml:space="preserve">calm </w:t>
      </w:r>
      <w:r w:rsidR="00E64861">
        <w:rPr>
          <w:rFonts w:ascii="Times New Roman" w:hAnsi="Times New Roman"/>
        </w:rPr>
        <w:t>v</w:t>
      </w:r>
      <w:r w:rsidR="007E06D9">
        <w:rPr>
          <w:rFonts w:ascii="Times New Roman" w:hAnsi="Times New Roman"/>
        </w:rPr>
        <w:t xml:space="preserve">oice read the engaging stories. Many nights, </w:t>
      </w:r>
      <w:r w:rsidR="00E64861">
        <w:rPr>
          <w:rFonts w:ascii="Times New Roman" w:hAnsi="Times New Roman"/>
        </w:rPr>
        <w:t>Kim would get so enthralled reading in the story that he would not realize that Hea and Dai had fallen asleep.</w:t>
      </w:r>
    </w:p>
    <w:p w14:paraId="62A01780" w14:textId="77777777" w:rsidR="00D72F3C" w:rsidRDefault="00E64861" w:rsidP="006E2E26">
      <w:pPr>
        <w:tabs>
          <w:tab w:val="left" w:pos="6120"/>
        </w:tabs>
        <w:spacing w:line="480" w:lineRule="auto"/>
        <w:ind w:firstLine="720"/>
        <w:rPr>
          <w:rFonts w:ascii="Times New Roman" w:hAnsi="Times New Roman"/>
        </w:rPr>
      </w:pPr>
      <w:r>
        <w:rPr>
          <w:rFonts w:ascii="Times New Roman" w:hAnsi="Times New Roman"/>
        </w:rPr>
        <w:t xml:space="preserve">When Hea reached the age of five, it was time for her to go to school. The party </w:t>
      </w:r>
      <w:r w:rsidR="000032A8">
        <w:rPr>
          <w:rFonts w:ascii="Times New Roman" w:hAnsi="Times New Roman"/>
        </w:rPr>
        <w:t>official</w:t>
      </w:r>
      <w:r>
        <w:rPr>
          <w:rFonts w:ascii="Times New Roman" w:hAnsi="Times New Roman"/>
        </w:rPr>
        <w:t xml:space="preserve"> that had been there the day Hea was born came to collect Kim’s signature and deliver a red scarf to Hea for her first day of school. </w:t>
      </w:r>
    </w:p>
    <w:p w14:paraId="32B27446" w14:textId="6C81C2D1" w:rsidR="000475BD" w:rsidRDefault="000475BD" w:rsidP="006E2E26">
      <w:pPr>
        <w:tabs>
          <w:tab w:val="left" w:pos="6120"/>
        </w:tabs>
        <w:spacing w:line="480" w:lineRule="auto"/>
        <w:ind w:firstLine="720"/>
        <w:rPr>
          <w:rFonts w:ascii="Times New Roman" w:hAnsi="Times New Roman"/>
        </w:rPr>
      </w:pPr>
      <w:r>
        <w:rPr>
          <w:rFonts w:ascii="Times New Roman" w:hAnsi="Times New Roman"/>
        </w:rPr>
        <w:t>“The scarf is the symbol of t</w:t>
      </w:r>
      <w:r w:rsidR="001C7EE1">
        <w:rPr>
          <w:rFonts w:ascii="Times New Roman" w:hAnsi="Times New Roman"/>
        </w:rPr>
        <w:t>he Children’s party who support</w:t>
      </w:r>
      <w:r>
        <w:rPr>
          <w:rFonts w:ascii="Times New Roman" w:hAnsi="Times New Roman"/>
        </w:rPr>
        <w:t xml:space="preserve"> our Dear </w:t>
      </w:r>
      <w:r w:rsidR="001844AC">
        <w:rPr>
          <w:rFonts w:ascii="Times New Roman" w:hAnsi="Times New Roman"/>
        </w:rPr>
        <w:t>L</w:t>
      </w:r>
      <w:r>
        <w:rPr>
          <w:rFonts w:ascii="Times New Roman" w:hAnsi="Times New Roman"/>
        </w:rPr>
        <w:t xml:space="preserve">eader. It is required to be worn at school by all good Korean children,” the official explained. The official wanted Kim to show his </w:t>
      </w:r>
      <w:r w:rsidR="000032A8">
        <w:rPr>
          <w:rFonts w:ascii="Times New Roman" w:hAnsi="Times New Roman"/>
        </w:rPr>
        <w:t>allegiance</w:t>
      </w:r>
      <w:r>
        <w:rPr>
          <w:rFonts w:ascii="Times New Roman" w:hAnsi="Times New Roman"/>
        </w:rPr>
        <w:t xml:space="preserve"> to </w:t>
      </w:r>
      <w:r w:rsidR="001844AC">
        <w:rPr>
          <w:rFonts w:ascii="Times New Roman" w:hAnsi="Times New Roman"/>
        </w:rPr>
        <w:t>the Workers party and the Dear L</w:t>
      </w:r>
      <w:r>
        <w:rPr>
          <w:rFonts w:ascii="Times New Roman" w:hAnsi="Times New Roman"/>
        </w:rPr>
        <w:t>eader by signing his name and wearing the colors of the party.</w:t>
      </w:r>
    </w:p>
    <w:p w14:paraId="0323750E" w14:textId="1A4B91F9" w:rsidR="00DF1646" w:rsidRDefault="000475BD" w:rsidP="006E2E26">
      <w:pPr>
        <w:tabs>
          <w:tab w:val="left" w:pos="6120"/>
        </w:tabs>
        <w:spacing w:line="480" w:lineRule="auto"/>
        <w:ind w:firstLine="720"/>
        <w:rPr>
          <w:rFonts w:ascii="Times New Roman" w:hAnsi="Times New Roman"/>
        </w:rPr>
      </w:pPr>
      <w:r>
        <w:rPr>
          <w:rFonts w:ascii="Times New Roman" w:hAnsi="Times New Roman"/>
        </w:rPr>
        <w:t xml:space="preserve">Kim thought for several moments. He did not see a need to sign the document or to be a member of the party but his daughter was five years-old and </w:t>
      </w:r>
      <w:r w:rsidR="001C7EE1">
        <w:rPr>
          <w:rFonts w:ascii="Times New Roman" w:hAnsi="Times New Roman"/>
        </w:rPr>
        <w:t>would not be able to receive an</w:t>
      </w:r>
      <w:r>
        <w:rPr>
          <w:rFonts w:ascii="Times New Roman" w:hAnsi="Times New Roman"/>
        </w:rPr>
        <w:t xml:space="preserve"> education unless he signed it. She could already read from the book but Kim knew she needed to be educated</w:t>
      </w:r>
      <w:r w:rsidR="002341E7">
        <w:rPr>
          <w:rFonts w:ascii="Times New Roman" w:hAnsi="Times New Roman"/>
        </w:rPr>
        <w:t xml:space="preserve"> and need</w:t>
      </w:r>
      <w:r w:rsidR="001C7EE1">
        <w:rPr>
          <w:rFonts w:ascii="Times New Roman" w:hAnsi="Times New Roman"/>
        </w:rPr>
        <w:t>ed</w:t>
      </w:r>
      <w:r w:rsidR="002341E7">
        <w:rPr>
          <w:rFonts w:ascii="Times New Roman" w:hAnsi="Times New Roman"/>
        </w:rPr>
        <w:t xml:space="preserve"> to learn more than a farmer could teach her</w:t>
      </w:r>
      <w:r>
        <w:rPr>
          <w:rFonts w:ascii="Times New Roman" w:hAnsi="Times New Roman"/>
        </w:rPr>
        <w:t>.</w:t>
      </w:r>
      <w:r w:rsidR="002341E7">
        <w:rPr>
          <w:rFonts w:ascii="Times New Roman" w:hAnsi="Times New Roman"/>
        </w:rPr>
        <w:t xml:space="preserve"> Kim took a deep breath and reluctantly signed the paper, becoming a member of the Workers Party of Korea. The official pined a red pin on </w:t>
      </w:r>
      <w:r w:rsidR="000032A8">
        <w:rPr>
          <w:rFonts w:ascii="Times New Roman" w:hAnsi="Times New Roman"/>
        </w:rPr>
        <w:t>Kim’s</w:t>
      </w:r>
      <w:r w:rsidR="002341E7">
        <w:rPr>
          <w:rFonts w:ascii="Times New Roman" w:hAnsi="Times New Roman"/>
        </w:rPr>
        <w:t xml:space="preserve"> warn and ragged farmers clothes and gave a red scarf to Hea.</w:t>
      </w:r>
    </w:p>
    <w:p w14:paraId="024E427A" w14:textId="77777777" w:rsidR="00542C86" w:rsidRDefault="00DF1646" w:rsidP="006E2E26">
      <w:pPr>
        <w:tabs>
          <w:tab w:val="left" w:pos="6120"/>
        </w:tabs>
        <w:spacing w:line="480" w:lineRule="auto"/>
        <w:ind w:firstLine="720"/>
        <w:rPr>
          <w:rFonts w:ascii="Times New Roman" w:hAnsi="Times New Roman"/>
        </w:rPr>
      </w:pPr>
      <w:r>
        <w:rPr>
          <w:rFonts w:ascii="Times New Roman" w:hAnsi="Times New Roman"/>
        </w:rPr>
        <w:t xml:space="preserve">“School starts </w:t>
      </w:r>
      <w:r w:rsidR="00D470D5">
        <w:rPr>
          <w:rFonts w:ascii="Times New Roman" w:hAnsi="Times New Roman"/>
        </w:rPr>
        <w:t>tomorrow</w:t>
      </w:r>
      <w:r>
        <w:rPr>
          <w:rFonts w:ascii="Times New Roman" w:hAnsi="Times New Roman"/>
        </w:rPr>
        <w:t>. Wear this and you will be giv</w:t>
      </w:r>
      <w:r w:rsidR="00542C86">
        <w:rPr>
          <w:rFonts w:ascii="Times New Roman" w:hAnsi="Times New Roman"/>
        </w:rPr>
        <w:t>e</w:t>
      </w:r>
      <w:r w:rsidR="00223AE4">
        <w:rPr>
          <w:rFonts w:ascii="Times New Roman" w:hAnsi="Times New Roman"/>
        </w:rPr>
        <w:t>n</w:t>
      </w:r>
      <w:r w:rsidR="00542C86">
        <w:rPr>
          <w:rFonts w:ascii="Times New Roman" w:hAnsi="Times New Roman"/>
        </w:rPr>
        <w:t xml:space="preserve"> a book from our Great Leader,” the official said as he stood and moved towards the path. </w:t>
      </w:r>
    </w:p>
    <w:p w14:paraId="0F58F221" w14:textId="77777777" w:rsidR="000357B4" w:rsidRDefault="00542C86" w:rsidP="006E2E26">
      <w:pPr>
        <w:tabs>
          <w:tab w:val="left" w:pos="6120"/>
        </w:tabs>
        <w:spacing w:line="480" w:lineRule="auto"/>
        <w:ind w:firstLine="720"/>
        <w:rPr>
          <w:rFonts w:ascii="Times New Roman" w:hAnsi="Times New Roman"/>
        </w:rPr>
      </w:pPr>
      <w:r>
        <w:rPr>
          <w:rFonts w:ascii="Times New Roman" w:hAnsi="Times New Roman"/>
        </w:rPr>
        <w:t>Hea was excited about receiving a new book. She loved the stories in the one book she knew and look</w:t>
      </w:r>
      <w:r w:rsidR="00223AE4">
        <w:rPr>
          <w:rFonts w:ascii="Times New Roman" w:hAnsi="Times New Roman"/>
        </w:rPr>
        <w:t>ed</w:t>
      </w:r>
      <w:r>
        <w:rPr>
          <w:rFonts w:ascii="Times New Roman" w:hAnsi="Times New Roman"/>
        </w:rPr>
        <w:t xml:space="preserve"> forward to another one but her father was not so excited. He sat in silence the entire night and for the first time went to bed w</w:t>
      </w:r>
      <w:r w:rsidR="00223AE4">
        <w:rPr>
          <w:rFonts w:ascii="Times New Roman" w:hAnsi="Times New Roman"/>
        </w:rPr>
        <w:t>ithout reading with his family so Hea took the book and read it to herself.</w:t>
      </w:r>
    </w:p>
    <w:p w14:paraId="624DA21D" w14:textId="77777777" w:rsidR="000357B4" w:rsidRDefault="000357B4" w:rsidP="006E2E26">
      <w:pPr>
        <w:tabs>
          <w:tab w:val="left" w:pos="6120"/>
        </w:tabs>
        <w:spacing w:line="480" w:lineRule="auto"/>
        <w:ind w:firstLine="720"/>
        <w:rPr>
          <w:rFonts w:ascii="Times New Roman" w:hAnsi="Times New Roman"/>
        </w:rPr>
      </w:pPr>
      <w:r>
        <w:rPr>
          <w:rFonts w:ascii="Times New Roman" w:hAnsi="Times New Roman"/>
        </w:rPr>
        <w:t xml:space="preserve">When the sun rose the next morning, Kim and Dae walked Hea to her first day of school. The school was a </w:t>
      </w:r>
      <w:r w:rsidR="000032A8">
        <w:rPr>
          <w:rFonts w:ascii="Times New Roman" w:hAnsi="Times New Roman"/>
        </w:rPr>
        <w:t>two-room</w:t>
      </w:r>
      <w:r>
        <w:rPr>
          <w:rFonts w:ascii="Times New Roman" w:hAnsi="Times New Roman"/>
        </w:rPr>
        <w:t xml:space="preserve"> building with wooden desks inside. One room was for kids 12 and older. The other room was for kids 5-11 years old. Every child was wearing the same thing. The boys wore navy </w:t>
      </w:r>
      <w:r w:rsidR="000032A8">
        <w:rPr>
          <w:rFonts w:ascii="Times New Roman" w:hAnsi="Times New Roman"/>
        </w:rPr>
        <w:t>blue</w:t>
      </w:r>
      <w:r>
        <w:rPr>
          <w:rFonts w:ascii="Times New Roman" w:hAnsi="Times New Roman"/>
        </w:rPr>
        <w:t xml:space="preserve"> suits with a red scarf and the girls wore a navy blue skirt, white shirt and the read scarf but Hea was wearing the brown skirt and shirt that she always wore in the fields</w:t>
      </w:r>
      <w:r w:rsidR="00077AFD">
        <w:rPr>
          <w:rFonts w:ascii="Times New Roman" w:hAnsi="Times New Roman"/>
        </w:rPr>
        <w:t xml:space="preserve"> with her father</w:t>
      </w:r>
      <w:r>
        <w:rPr>
          <w:rFonts w:ascii="Times New Roman" w:hAnsi="Times New Roman"/>
        </w:rPr>
        <w:t xml:space="preserve">. Kim was getting nervous that his daughter was not prepared and he did not have the money to go buy a uniform. He looked around and other </w:t>
      </w:r>
      <w:r w:rsidR="00476C37">
        <w:rPr>
          <w:rFonts w:ascii="Times New Roman" w:hAnsi="Times New Roman"/>
        </w:rPr>
        <w:t xml:space="preserve">young </w:t>
      </w:r>
      <w:r>
        <w:rPr>
          <w:rFonts w:ascii="Times New Roman" w:hAnsi="Times New Roman"/>
        </w:rPr>
        <w:t xml:space="preserve">students arrived with only a scarf and Kim realized that the new students would get a uniform from the school. </w:t>
      </w:r>
    </w:p>
    <w:p w14:paraId="57512BB6" w14:textId="77777777" w:rsidR="000357B4" w:rsidRDefault="000357B4" w:rsidP="006E2E26">
      <w:pPr>
        <w:tabs>
          <w:tab w:val="left" w:pos="6120"/>
        </w:tabs>
        <w:spacing w:line="480" w:lineRule="auto"/>
        <w:ind w:firstLine="720"/>
        <w:rPr>
          <w:rFonts w:ascii="Times New Roman" w:hAnsi="Times New Roman"/>
        </w:rPr>
      </w:pPr>
      <w:r>
        <w:rPr>
          <w:rFonts w:ascii="Times New Roman" w:hAnsi="Times New Roman"/>
        </w:rPr>
        <w:t>Kim and Dae knelt down, hugged</w:t>
      </w:r>
      <w:r w:rsidR="00380B45">
        <w:rPr>
          <w:rFonts w:ascii="Times New Roman" w:hAnsi="Times New Roman"/>
        </w:rPr>
        <w:t xml:space="preserve"> </w:t>
      </w:r>
      <w:r w:rsidR="000032A8">
        <w:rPr>
          <w:rFonts w:ascii="Times New Roman" w:hAnsi="Times New Roman"/>
        </w:rPr>
        <w:t>Hea and</w:t>
      </w:r>
      <w:r>
        <w:rPr>
          <w:rFonts w:ascii="Times New Roman" w:hAnsi="Times New Roman"/>
        </w:rPr>
        <w:t xml:space="preserve"> said goodbye. She ran up the two</w:t>
      </w:r>
      <w:r w:rsidR="00476C37">
        <w:rPr>
          <w:rFonts w:ascii="Times New Roman" w:hAnsi="Times New Roman"/>
        </w:rPr>
        <w:t xml:space="preserve"> steps</w:t>
      </w:r>
      <w:r>
        <w:rPr>
          <w:rFonts w:ascii="Times New Roman" w:hAnsi="Times New Roman"/>
        </w:rPr>
        <w:t xml:space="preserve"> into the class, </w:t>
      </w:r>
      <w:r w:rsidR="000032A8">
        <w:rPr>
          <w:rFonts w:ascii="Times New Roman" w:hAnsi="Times New Roman"/>
        </w:rPr>
        <w:t>stopped</w:t>
      </w:r>
      <w:r>
        <w:rPr>
          <w:rFonts w:ascii="Times New Roman" w:hAnsi="Times New Roman"/>
        </w:rPr>
        <w:t xml:space="preserve"> and waved at the top of the stairs. </w:t>
      </w:r>
    </w:p>
    <w:p w14:paraId="6006D270" w14:textId="77777777" w:rsidR="006C142E" w:rsidRDefault="000357B4" w:rsidP="006E2E26">
      <w:pPr>
        <w:tabs>
          <w:tab w:val="left" w:pos="6120"/>
        </w:tabs>
        <w:spacing w:line="480" w:lineRule="auto"/>
        <w:ind w:firstLine="720"/>
        <w:rPr>
          <w:rFonts w:ascii="Times New Roman" w:hAnsi="Times New Roman"/>
        </w:rPr>
      </w:pPr>
      <w:r>
        <w:rPr>
          <w:rFonts w:ascii="Times New Roman" w:hAnsi="Times New Roman"/>
        </w:rPr>
        <w:t xml:space="preserve">“Sit down. Everyone Sit down. I am </w:t>
      </w:r>
      <w:r w:rsidR="00D51222" w:rsidRPr="00D51222">
        <w:rPr>
          <w:rFonts w:ascii="Times New Roman" w:hAnsi="Times New Roman"/>
        </w:rPr>
        <w:t>Kyon</w:t>
      </w:r>
      <w:r w:rsidR="00D51222">
        <w:rPr>
          <w:rFonts w:ascii="Times New Roman" w:hAnsi="Times New Roman"/>
        </w:rPr>
        <w:t xml:space="preserve">,” said the teacher of the younger class. The entire class became silent in a moment. Hea looked around to see what the slightly older kids were doing. They sat up straight as if they were sitting at attention with their fingers </w:t>
      </w:r>
      <w:r w:rsidR="006C03AD">
        <w:rPr>
          <w:rFonts w:ascii="Times New Roman" w:hAnsi="Times New Roman"/>
        </w:rPr>
        <w:t>interlocked</w:t>
      </w:r>
      <w:r w:rsidR="00D51222">
        <w:rPr>
          <w:rFonts w:ascii="Times New Roman" w:hAnsi="Times New Roman"/>
        </w:rPr>
        <w:t xml:space="preserve"> and on the desk in front of them. Hea did the same.</w:t>
      </w:r>
    </w:p>
    <w:p w14:paraId="00C3ED0E" w14:textId="77777777" w:rsidR="006C03AD" w:rsidRDefault="006C142E" w:rsidP="006C142E">
      <w:pPr>
        <w:tabs>
          <w:tab w:val="left" w:pos="6120"/>
        </w:tabs>
        <w:spacing w:line="480" w:lineRule="auto"/>
        <w:ind w:firstLine="720"/>
        <w:rPr>
          <w:rFonts w:ascii="Times New Roman" w:hAnsi="Times New Roman"/>
        </w:rPr>
      </w:pPr>
      <w:r>
        <w:rPr>
          <w:rFonts w:ascii="Times New Roman" w:hAnsi="Times New Roman"/>
        </w:rPr>
        <w:t xml:space="preserve">The students were seated in rows according to age or class with the older, thus taller ones on the back row and the youngest and new students on the front row. </w:t>
      </w:r>
      <w:r w:rsidR="00D51222">
        <w:rPr>
          <w:rFonts w:ascii="Times New Roman" w:hAnsi="Times New Roman"/>
        </w:rPr>
        <w:t xml:space="preserve">The teacher was dressed in a traditional Korean dress like the one her mother only wore to weddings. Hea </w:t>
      </w:r>
      <w:r w:rsidR="006C03AD">
        <w:rPr>
          <w:rFonts w:ascii="Times New Roman" w:hAnsi="Times New Roman"/>
        </w:rPr>
        <w:t>wondered</w:t>
      </w:r>
      <w:r w:rsidR="00D51222">
        <w:rPr>
          <w:rFonts w:ascii="Times New Roman" w:hAnsi="Times New Roman"/>
        </w:rPr>
        <w:t xml:space="preserve"> if she would wear the same dress every day. The teache</w:t>
      </w:r>
      <w:r w:rsidR="006C03AD">
        <w:rPr>
          <w:rFonts w:ascii="Times New Roman" w:hAnsi="Times New Roman"/>
        </w:rPr>
        <w:t>r</w:t>
      </w:r>
      <w:r w:rsidR="00D51222">
        <w:rPr>
          <w:rFonts w:ascii="Times New Roman" w:hAnsi="Times New Roman"/>
        </w:rPr>
        <w:t xml:space="preserve"> walked over to a phonograph player, a device Hea had never </w:t>
      </w:r>
      <w:r w:rsidR="006C03AD">
        <w:rPr>
          <w:rFonts w:ascii="Times New Roman" w:hAnsi="Times New Roman"/>
        </w:rPr>
        <w:t>seen</w:t>
      </w:r>
      <w:r w:rsidR="00D51222">
        <w:rPr>
          <w:rFonts w:ascii="Times New Roman" w:hAnsi="Times New Roman"/>
        </w:rPr>
        <w:t xml:space="preserve"> before.</w:t>
      </w:r>
      <w:r w:rsidR="006C03AD">
        <w:rPr>
          <w:rFonts w:ascii="Times New Roman" w:hAnsi="Times New Roman"/>
        </w:rPr>
        <w:t xml:space="preserve"> The sounds of brass horns and drums came from the large metal horn</w:t>
      </w:r>
      <w:r w:rsidR="00476C37">
        <w:rPr>
          <w:rFonts w:ascii="Times New Roman" w:hAnsi="Times New Roman"/>
        </w:rPr>
        <w:t xml:space="preserve"> on the device</w:t>
      </w:r>
      <w:r w:rsidR="006C03AD">
        <w:rPr>
          <w:rFonts w:ascii="Times New Roman" w:hAnsi="Times New Roman"/>
        </w:rPr>
        <w:t>. All of</w:t>
      </w:r>
      <w:r w:rsidR="00476C37">
        <w:rPr>
          <w:rFonts w:ascii="Times New Roman" w:hAnsi="Times New Roman"/>
        </w:rPr>
        <w:t xml:space="preserve"> the students rose to their feet</w:t>
      </w:r>
      <w:r w:rsidR="006C03AD">
        <w:rPr>
          <w:rFonts w:ascii="Times New Roman" w:hAnsi="Times New Roman"/>
        </w:rPr>
        <w:t xml:space="preserve"> and looked to the large portrait of a man Hea had never seen before. Hea followed what the other students did. When the music fin</w:t>
      </w:r>
      <w:r>
        <w:rPr>
          <w:rFonts w:ascii="Times New Roman" w:hAnsi="Times New Roman"/>
        </w:rPr>
        <w:t>i</w:t>
      </w:r>
      <w:r w:rsidR="006C03AD">
        <w:rPr>
          <w:rFonts w:ascii="Times New Roman" w:hAnsi="Times New Roman"/>
        </w:rPr>
        <w:t>shed, everyone sat down and the teacher began handing out books to the youngest students. The older students removed their book from their desks.</w:t>
      </w:r>
    </w:p>
    <w:p w14:paraId="7769E7CE" w14:textId="07271269" w:rsidR="006C142E" w:rsidRDefault="006C03AD" w:rsidP="006C03AD">
      <w:pPr>
        <w:tabs>
          <w:tab w:val="left" w:pos="6120"/>
        </w:tabs>
        <w:spacing w:line="480" w:lineRule="auto"/>
        <w:ind w:firstLine="720"/>
        <w:rPr>
          <w:rFonts w:ascii="Times New Roman" w:hAnsi="Times New Roman"/>
        </w:rPr>
      </w:pPr>
      <w:r>
        <w:rPr>
          <w:rFonts w:ascii="Times New Roman" w:hAnsi="Times New Roman"/>
        </w:rPr>
        <w:t>Hea was startled by the loudly growing sound of the 24 students simultaneously reading from the book behind her. She quickly found the page and</w:t>
      </w:r>
      <w:r w:rsidR="002A07BF">
        <w:rPr>
          <w:rFonts w:ascii="Times New Roman" w:hAnsi="Times New Roman"/>
        </w:rPr>
        <w:t xml:space="preserve"> joined in. Of</w:t>
      </w:r>
      <w:r>
        <w:rPr>
          <w:rFonts w:ascii="Times New Roman" w:hAnsi="Times New Roman"/>
        </w:rPr>
        <w:t xml:space="preserve"> all the new students, she was the only one that did so. The teacher sitting at her desk looked at Hea while she read. When the page was fin</w:t>
      </w:r>
      <w:r w:rsidR="00FC120D">
        <w:rPr>
          <w:rFonts w:ascii="Times New Roman" w:hAnsi="Times New Roman"/>
        </w:rPr>
        <w:t>i</w:t>
      </w:r>
      <w:r>
        <w:rPr>
          <w:rFonts w:ascii="Times New Roman" w:hAnsi="Times New Roman"/>
        </w:rPr>
        <w:t xml:space="preserve">shed she </w:t>
      </w:r>
      <w:r w:rsidR="006A4DE9">
        <w:rPr>
          <w:rFonts w:ascii="Times New Roman" w:hAnsi="Times New Roman"/>
        </w:rPr>
        <w:t>walked over to her</w:t>
      </w:r>
      <w:r w:rsidR="006C142E">
        <w:rPr>
          <w:rFonts w:ascii="Times New Roman" w:hAnsi="Times New Roman"/>
        </w:rPr>
        <w:t>. “Hea</w:t>
      </w:r>
      <w:r w:rsidR="000032A8">
        <w:rPr>
          <w:rFonts w:ascii="Times New Roman" w:hAnsi="Times New Roman"/>
        </w:rPr>
        <w:t>, how</w:t>
      </w:r>
      <w:r w:rsidR="006C142E">
        <w:rPr>
          <w:rFonts w:ascii="Times New Roman" w:hAnsi="Times New Roman"/>
        </w:rPr>
        <w:t xml:space="preserve"> did you learn to read</w:t>
      </w:r>
      <w:r w:rsidR="00AD512E">
        <w:rPr>
          <w:rFonts w:ascii="Times New Roman" w:hAnsi="Times New Roman"/>
        </w:rPr>
        <w:t>?</w:t>
      </w:r>
      <w:r w:rsidR="006C142E">
        <w:rPr>
          <w:rFonts w:ascii="Times New Roman" w:hAnsi="Times New Roman"/>
        </w:rPr>
        <w:t>” she asked.</w:t>
      </w:r>
    </w:p>
    <w:p w14:paraId="34EED31B"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Hea stood up and said, “My father taught me.”</w:t>
      </w:r>
    </w:p>
    <w:p w14:paraId="49258F32"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“That is good so you already know this book.”</w:t>
      </w:r>
    </w:p>
    <w:p w14:paraId="40F34994"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“No teacher. I read a different book,” she said unknowingly to the problems this would cause.</w:t>
      </w:r>
    </w:p>
    <w:p w14:paraId="505A997E"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“You read a book other than this book?”</w:t>
      </w:r>
    </w:p>
    <w:p w14:paraId="3EBF51BD"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“Yes teacher.</w:t>
      </w:r>
    </w:p>
    <w:p w14:paraId="4CAF86C4" w14:textId="77777777" w:rsidR="00FC120D" w:rsidRDefault="006C142E" w:rsidP="006C03AD">
      <w:pPr>
        <w:tabs>
          <w:tab w:val="left" w:pos="6120"/>
        </w:tabs>
        <w:spacing w:line="480" w:lineRule="auto"/>
        <w:ind w:firstLine="720"/>
        <w:rPr>
          <w:rFonts w:ascii="Times New Roman" w:hAnsi="Times New Roman"/>
        </w:rPr>
      </w:pPr>
      <w:r>
        <w:rPr>
          <w:rFonts w:ascii="Times New Roman" w:hAnsi="Times New Roman"/>
        </w:rPr>
        <w:t xml:space="preserve">“Thank you. You may be seated,” and Kyon returned to the front of the room. </w:t>
      </w:r>
    </w:p>
    <w:p w14:paraId="04D1F582" w14:textId="77777777" w:rsidR="00FC120D" w:rsidRDefault="00FC120D" w:rsidP="006C03AD">
      <w:pPr>
        <w:tabs>
          <w:tab w:val="left" w:pos="6120"/>
        </w:tabs>
        <w:spacing w:line="480" w:lineRule="auto"/>
        <w:ind w:firstLine="720"/>
        <w:rPr>
          <w:rFonts w:ascii="Times New Roman" w:hAnsi="Times New Roman"/>
        </w:rPr>
      </w:pPr>
      <w:r>
        <w:rPr>
          <w:rFonts w:ascii="Times New Roman" w:hAnsi="Times New Roman"/>
        </w:rPr>
        <w:t xml:space="preserve">The older students in the back began to </w:t>
      </w:r>
      <w:r w:rsidR="000032A8">
        <w:rPr>
          <w:rFonts w:ascii="Times New Roman" w:hAnsi="Times New Roman"/>
        </w:rPr>
        <w:t>whisper</w:t>
      </w:r>
      <w:r>
        <w:rPr>
          <w:rFonts w:ascii="Times New Roman" w:hAnsi="Times New Roman"/>
        </w:rPr>
        <w:t xml:space="preserve"> </w:t>
      </w:r>
      <w:r w:rsidR="000032A8">
        <w:rPr>
          <w:rFonts w:ascii="Times New Roman" w:hAnsi="Times New Roman"/>
        </w:rPr>
        <w:t>because</w:t>
      </w:r>
      <w:r>
        <w:rPr>
          <w:rFonts w:ascii="Times New Roman" w:hAnsi="Times New Roman"/>
        </w:rPr>
        <w:t xml:space="preserve"> they knew the only books they were allowed to read were the books written by the Great Leader.</w:t>
      </w:r>
    </w:p>
    <w:p w14:paraId="05C429B6" w14:textId="77777777" w:rsidR="00FC120D" w:rsidRDefault="00FC120D" w:rsidP="006C03AD">
      <w:pPr>
        <w:tabs>
          <w:tab w:val="left" w:pos="6120"/>
        </w:tabs>
        <w:spacing w:line="480" w:lineRule="auto"/>
        <w:ind w:firstLine="720"/>
        <w:rPr>
          <w:rFonts w:ascii="Times New Roman" w:hAnsi="Times New Roman"/>
        </w:rPr>
      </w:pPr>
      <w:r>
        <w:rPr>
          <w:rFonts w:ascii="Times New Roman" w:hAnsi="Times New Roman"/>
        </w:rPr>
        <w:t>“Silence. It is time to be</w:t>
      </w:r>
      <w:r w:rsidR="00C20543">
        <w:rPr>
          <w:rFonts w:ascii="Times New Roman" w:hAnsi="Times New Roman"/>
        </w:rPr>
        <w:t>gin</w:t>
      </w:r>
      <w:r>
        <w:rPr>
          <w:rFonts w:ascii="Times New Roman" w:hAnsi="Times New Roman"/>
        </w:rPr>
        <w:t>,” and Kyon started class.</w:t>
      </w:r>
    </w:p>
    <w:p w14:paraId="5180E868" w14:textId="77777777" w:rsidR="00FC120D" w:rsidRDefault="00E053DA" w:rsidP="00E053DA">
      <w:pPr>
        <w:tabs>
          <w:tab w:val="left" w:pos="6120"/>
        </w:tabs>
        <w:spacing w:line="480" w:lineRule="auto"/>
        <w:ind w:firstLine="720"/>
        <w:rPr>
          <w:rFonts w:ascii="Times New Roman" w:hAnsi="Times New Roman"/>
        </w:rPr>
      </w:pPr>
      <w:r>
        <w:rPr>
          <w:rFonts w:ascii="Times New Roman" w:hAnsi="Times New Roman"/>
        </w:rPr>
        <w:t>###</w:t>
      </w:r>
    </w:p>
    <w:p w14:paraId="5960CDF3" w14:textId="77777777" w:rsidR="00FC120D" w:rsidRDefault="00FC120D" w:rsidP="006C03AD">
      <w:pPr>
        <w:tabs>
          <w:tab w:val="left" w:pos="6120"/>
        </w:tabs>
        <w:spacing w:line="480" w:lineRule="auto"/>
        <w:ind w:firstLine="720"/>
        <w:rPr>
          <w:rFonts w:ascii="Times New Roman" w:hAnsi="Times New Roman"/>
        </w:rPr>
      </w:pPr>
      <w:r>
        <w:rPr>
          <w:rFonts w:ascii="Times New Roman" w:hAnsi="Times New Roman"/>
        </w:rPr>
        <w:t>Hea walked home from school and was met by her mother where the path to her family village met the road.</w:t>
      </w:r>
    </w:p>
    <w:p w14:paraId="71C9B9E4" w14:textId="77777777" w:rsidR="00FC120D" w:rsidRDefault="00AD512E" w:rsidP="006C03AD">
      <w:pPr>
        <w:tabs>
          <w:tab w:val="left" w:pos="6120"/>
        </w:tabs>
        <w:spacing w:line="480" w:lineRule="auto"/>
        <w:ind w:firstLine="720"/>
        <w:rPr>
          <w:rFonts w:ascii="Times New Roman" w:hAnsi="Times New Roman"/>
        </w:rPr>
      </w:pPr>
      <w:r>
        <w:rPr>
          <w:rFonts w:ascii="Times New Roman" w:hAnsi="Times New Roman"/>
        </w:rPr>
        <w:t>“How was your day?</w:t>
      </w:r>
      <w:r w:rsidR="00FC120D">
        <w:rPr>
          <w:rFonts w:ascii="Times New Roman" w:hAnsi="Times New Roman"/>
        </w:rPr>
        <w:t xml:space="preserve">” she asked her </w:t>
      </w:r>
      <w:r w:rsidR="00380B45">
        <w:rPr>
          <w:rFonts w:ascii="Times New Roman" w:hAnsi="Times New Roman"/>
        </w:rPr>
        <w:t>daughter</w:t>
      </w:r>
      <w:r w:rsidR="00FC120D">
        <w:rPr>
          <w:rFonts w:ascii="Times New Roman" w:hAnsi="Times New Roman"/>
        </w:rPr>
        <w:t>.</w:t>
      </w:r>
    </w:p>
    <w:p w14:paraId="62ED5F21" w14:textId="7EC3D0CF" w:rsidR="00380B45" w:rsidRDefault="00FC120D" w:rsidP="00FC120D">
      <w:pPr>
        <w:tabs>
          <w:tab w:val="left" w:pos="6120"/>
        </w:tabs>
        <w:spacing w:line="480" w:lineRule="auto"/>
        <w:ind w:firstLine="720"/>
        <w:rPr>
          <w:rFonts w:ascii="Times New Roman" w:hAnsi="Times New Roman"/>
        </w:rPr>
      </w:pPr>
      <w:r>
        <w:rPr>
          <w:rFonts w:ascii="Times New Roman" w:hAnsi="Times New Roman"/>
        </w:rPr>
        <w:t>“I was the only one in my grade who could ready and the teac</w:t>
      </w:r>
      <w:r w:rsidR="002A07BF">
        <w:rPr>
          <w:rFonts w:ascii="Times New Roman" w:hAnsi="Times New Roman"/>
        </w:rPr>
        <w:t>her asked me questions,</w:t>
      </w:r>
      <w:r w:rsidR="00380B45">
        <w:rPr>
          <w:rFonts w:ascii="Times New Roman" w:hAnsi="Times New Roman"/>
        </w:rPr>
        <w:t>”</w:t>
      </w:r>
      <w:r w:rsidR="002A07BF">
        <w:rPr>
          <w:rFonts w:ascii="Times New Roman" w:hAnsi="Times New Roman"/>
        </w:rPr>
        <w:t xml:space="preserve"> she said confidently.</w:t>
      </w:r>
      <w:r w:rsidR="00380B45">
        <w:rPr>
          <w:rFonts w:ascii="Times New Roman" w:hAnsi="Times New Roman"/>
        </w:rPr>
        <w:t xml:space="preserve"> </w:t>
      </w:r>
    </w:p>
    <w:p w14:paraId="47676634" w14:textId="77777777" w:rsidR="00FC120D" w:rsidRDefault="00380B45" w:rsidP="00FC120D">
      <w:pPr>
        <w:tabs>
          <w:tab w:val="left" w:pos="6120"/>
        </w:tabs>
        <w:spacing w:line="480" w:lineRule="auto"/>
        <w:ind w:firstLine="720"/>
        <w:rPr>
          <w:rFonts w:ascii="Times New Roman" w:hAnsi="Times New Roman"/>
        </w:rPr>
      </w:pPr>
      <w:r>
        <w:rPr>
          <w:rFonts w:ascii="Times New Roman" w:hAnsi="Times New Roman"/>
        </w:rPr>
        <w:t>“That is wonderful,” her mother answered with a proud smile.</w:t>
      </w:r>
    </w:p>
    <w:p w14:paraId="64C8C456" w14:textId="77777777" w:rsidR="00FC120D" w:rsidRDefault="00FC120D" w:rsidP="00FC120D">
      <w:pPr>
        <w:tabs>
          <w:tab w:val="left" w:pos="6120"/>
        </w:tabs>
        <w:spacing w:line="480" w:lineRule="auto"/>
        <w:ind w:firstLine="720"/>
        <w:rPr>
          <w:rFonts w:ascii="Times New Roman" w:hAnsi="Times New Roman"/>
        </w:rPr>
      </w:pPr>
      <w:r>
        <w:rPr>
          <w:rFonts w:ascii="Times New Roman" w:hAnsi="Times New Roman"/>
        </w:rPr>
        <w:t xml:space="preserve">The two walked up the </w:t>
      </w:r>
      <w:r w:rsidR="000032A8">
        <w:rPr>
          <w:rFonts w:ascii="Times New Roman" w:hAnsi="Times New Roman"/>
        </w:rPr>
        <w:t>path and inside their family hut</w:t>
      </w:r>
      <w:r>
        <w:rPr>
          <w:rFonts w:ascii="Times New Roman" w:hAnsi="Times New Roman"/>
        </w:rPr>
        <w:t>. Kim dropped to his knees to hug and speak to his educated daughter.</w:t>
      </w:r>
    </w:p>
    <w:p w14:paraId="05210338" w14:textId="77777777" w:rsidR="00380B45" w:rsidRDefault="00FC120D" w:rsidP="00FC120D">
      <w:pPr>
        <w:tabs>
          <w:tab w:val="left" w:pos="6120"/>
        </w:tabs>
        <w:spacing w:line="480" w:lineRule="auto"/>
        <w:ind w:firstLine="720"/>
        <w:rPr>
          <w:rFonts w:ascii="Times New Roman" w:hAnsi="Times New Roman"/>
        </w:rPr>
      </w:pPr>
      <w:r>
        <w:rPr>
          <w:rFonts w:ascii="Times New Roman" w:hAnsi="Times New Roman"/>
        </w:rPr>
        <w:t>“What happened at school today?”</w:t>
      </w:r>
    </w:p>
    <w:p w14:paraId="5E852501"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“I was the only one in my grade who could ready and my teacher asked what books I read and I told her about the book we read every night,” Hea said excitedly.</w:t>
      </w:r>
    </w:p>
    <w:p w14:paraId="34E970E7" w14:textId="77777777" w:rsidR="00380B45" w:rsidRDefault="00666DDB" w:rsidP="00FC120D">
      <w:pPr>
        <w:tabs>
          <w:tab w:val="left" w:pos="6120"/>
        </w:tabs>
        <w:spacing w:line="480" w:lineRule="auto"/>
        <w:ind w:firstLine="720"/>
        <w:rPr>
          <w:rFonts w:ascii="Times New Roman" w:hAnsi="Times New Roman"/>
        </w:rPr>
      </w:pPr>
      <w:r>
        <w:rPr>
          <w:rFonts w:ascii="Times New Roman" w:hAnsi="Times New Roman"/>
        </w:rPr>
        <w:t>“What did she say?</w:t>
      </w:r>
      <w:r w:rsidR="00380B45">
        <w:rPr>
          <w:rFonts w:ascii="Times New Roman" w:hAnsi="Times New Roman"/>
        </w:rPr>
        <w:t>”</w:t>
      </w:r>
    </w:p>
    <w:p w14:paraId="7A9D2A14"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“Nothing really.”</w:t>
      </w:r>
    </w:p>
    <w:p w14:paraId="7A642B23"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That night the close family of five, read from the book. Seated in her father’s lap, she listen</w:t>
      </w:r>
      <w:r w:rsidR="00B6443F">
        <w:rPr>
          <w:rFonts w:ascii="Times New Roman" w:hAnsi="Times New Roman"/>
        </w:rPr>
        <w:t>e</w:t>
      </w:r>
      <w:r>
        <w:rPr>
          <w:rFonts w:ascii="Times New Roman" w:hAnsi="Times New Roman"/>
        </w:rPr>
        <w:t>d to the words of her father while she followed his finger across the pages. Quickly her grandparents fell asleep and Hea was soon put to bed as well.</w:t>
      </w:r>
    </w:p>
    <w:p w14:paraId="6FD7D0E1"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The next morning Dae took Hea to school and Kim went to work the fields with his father. They had only worked a couple of rows when the party official arrived and walked across the dry raised path of the rice field.</w:t>
      </w:r>
    </w:p>
    <w:p w14:paraId="4575289F"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“I need to see the book you have been reading,’ he said without a proper greeting.</w:t>
      </w:r>
    </w:p>
    <w:p w14:paraId="3AA4305B"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Kim continued to pull the weeds from around the green stalks pushing though the muddy water at his feet. Kim was using the time to think about the question.</w:t>
      </w:r>
    </w:p>
    <w:p w14:paraId="47DFEFAB" w14:textId="77777777" w:rsidR="00924E10" w:rsidRDefault="00380B45" w:rsidP="00FC120D">
      <w:pPr>
        <w:tabs>
          <w:tab w:val="left" w:pos="6120"/>
        </w:tabs>
        <w:spacing w:line="480" w:lineRule="auto"/>
        <w:ind w:firstLine="720"/>
        <w:rPr>
          <w:rFonts w:ascii="Times New Roman" w:hAnsi="Times New Roman"/>
        </w:rPr>
      </w:pPr>
      <w:r>
        <w:rPr>
          <w:rFonts w:ascii="Times New Roman" w:hAnsi="Times New Roman"/>
        </w:rPr>
        <w:t>“Why do you need to see my book?”</w:t>
      </w:r>
    </w:p>
    <w:p w14:paraId="74FA6070" w14:textId="77777777" w:rsidR="00924E10" w:rsidRDefault="00924E10" w:rsidP="00FC120D">
      <w:pPr>
        <w:tabs>
          <w:tab w:val="left" w:pos="6120"/>
        </w:tabs>
        <w:spacing w:line="480" w:lineRule="auto"/>
        <w:ind w:firstLine="720"/>
        <w:rPr>
          <w:rFonts w:ascii="Times New Roman" w:hAnsi="Times New Roman"/>
        </w:rPr>
      </w:pPr>
      <w:r>
        <w:rPr>
          <w:rFonts w:ascii="Times New Roman" w:hAnsi="Times New Roman"/>
        </w:rPr>
        <w:t>“Because the only book we need are those given to us by our Great Leader.”</w:t>
      </w:r>
    </w:p>
    <w:p w14:paraId="4452A96A" w14:textId="77777777" w:rsidR="00D95C0E" w:rsidRDefault="00924E10" w:rsidP="00D95C0E">
      <w:pPr>
        <w:tabs>
          <w:tab w:val="left" w:pos="6120"/>
        </w:tabs>
        <w:spacing w:line="480" w:lineRule="auto"/>
        <w:ind w:firstLine="720"/>
        <w:rPr>
          <w:rFonts w:ascii="Times New Roman" w:hAnsi="Times New Roman"/>
        </w:rPr>
      </w:pPr>
      <w:r>
        <w:rPr>
          <w:rFonts w:ascii="Times New Roman" w:hAnsi="Times New Roman"/>
        </w:rPr>
        <w:t xml:space="preserve">Kim stopped what he was doing, looked at the official and without responding began walking up the hill to his home. The man followed two steps behind. </w:t>
      </w:r>
      <w:r w:rsidR="00B6443F">
        <w:rPr>
          <w:rFonts w:ascii="Times New Roman" w:hAnsi="Times New Roman"/>
        </w:rPr>
        <w:t>Kim went ins</w:t>
      </w:r>
      <w:r w:rsidR="00C20543">
        <w:rPr>
          <w:rFonts w:ascii="Times New Roman" w:hAnsi="Times New Roman"/>
        </w:rPr>
        <w:t xml:space="preserve">ide his hut, </w:t>
      </w:r>
      <w:r w:rsidR="00B6443F">
        <w:rPr>
          <w:rFonts w:ascii="Times New Roman" w:hAnsi="Times New Roman"/>
        </w:rPr>
        <w:t xml:space="preserve">got the book and brought it to the official who was standing at his door. </w:t>
      </w:r>
      <w:r w:rsidR="00D95C0E">
        <w:rPr>
          <w:rFonts w:ascii="Times New Roman" w:hAnsi="Times New Roman"/>
        </w:rPr>
        <w:t>As Kim handed the book to him</w:t>
      </w:r>
      <w:r w:rsidR="00C20543">
        <w:rPr>
          <w:rFonts w:ascii="Times New Roman" w:hAnsi="Times New Roman"/>
        </w:rPr>
        <w:t>,</w:t>
      </w:r>
      <w:r w:rsidR="00D95C0E">
        <w:rPr>
          <w:rFonts w:ascii="Times New Roman" w:hAnsi="Times New Roman"/>
        </w:rPr>
        <w:t xml:space="preserve"> Kim noticed the letters on the cover slowly disappeared</w:t>
      </w:r>
      <w:r w:rsidR="00C20543">
        <w:rPr>
          <w:rFonts w:ascii="Times New Roman" w:hAnsi="Times New Roman"/>
        </w:rPr>
        <w:t xml:space="preserve"> fading into the leather</w:t>
      </w:r>
      <w:r w:rsidR="00D95C0E">
        <w:rPr>
          <w:rFonts w:ascii="Times New Roman" w:hAnsi="Times New Roman"/>
        </w:rPr>
        <w:t>.</w:t>
      </w:r>
    </w:p>
    <w:p w14:paraId="323A23BF"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The man thumbed through the pages and started asking, “Do you read this every ni…” but ended the sentence because of surprise.  He flipped through to the end of the book and back to the beginning. </w:t>
      </w:r>
    </w:p>
    <w:p w14:paraId="7B7A20DD"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“These pages are blank,” he said.</w:t>
      </w:r>
    </w:p>
    <w:p w14:paraId="174BAD42"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Kim kept quiet confused as well.</w:t>
      </w:r>
    </w:p>
    <w:p w14:paraId="4D4270E7"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“Are you trying to trick </w:t>
      </w:r>
      <w:r w:rsidR="00B6443F">
        <w:rPr>
          <w:rFonts w:ascii="Times New Roman" w:hAnsi="Times New Roman"/>
        </w:rPr>
        <w:t>me?</w:t>
      </w:r>
      <w:r>
        <w:rPr>
          <w:rFonts w:ascii="Times New Roman" w:hAnsi="Times New Roman"/>
        </w:rPr>
        <w:t xml:space="preserve"> I know you read from a book every day and I need to see that book.”</w:t>
      </w:r>
    </w:p>
    <w:p w14:paraId="08F2230A"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“This is the book I read to my family.”</w:t>
      </w:r>
    </w:p>
    <w:p w14:paraId="4C36F74C"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“Let me see the real book,” he said </w:t>
      </w:r>
      <w:r w:rsidR="00E053DA">
        <w:rPr>
          <w:rFonts w:ascii="Times New Roman" w:hAnsi="Times New Roman"/>
        </w:rPr>
        <w:t>emphatically</w:t>
      </w:r>
      <w:r>
        <w:rPr>
          <w:rFonts w:ascii="Times New Roman" w:hAnsi="Times New Roman"/>
        </w:rPr>
        <w:t>.</w:t>
      </w:r>
    </w:p>
    <w:p w14:paraId="73B9EF14"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“This is the only book I have,” Kim answered.</w:t>
      </w:r>
    </w:p>
    <w:p w14:paraId="3F15D59E"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“Then let me in your house so I can see for myself.”</w:t>
      </w:r>
    </w:p>
    <w:p w14:paraId="43B0D1E9"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Kim stepped aside from the door and let the man</w:t>
      </w:r>
      <w:r w:rsidR="005C188F">
        <w:rPr>
          <w:rFonts w:ascii="Times New Roman" w:hAnsi="Times New Roman"/>
        </w:rPr>
        <w:t xml:space="preserve"> dropped the </w:t>
      </w:r>
      <w:r w:rsidR="00C20543">
        <w:rPr>
          <w:rFonts w:ascii="Times New Roman" w:hAnsi="Times New Roman"/>
        </w:rPr>
        <w:t xml:space="preserve">blank </w:t>
      </w:r>
      <w:r w:rsidR="005C188F">
        <w:rPr>
          <w:rFonts w:ascii="Times New Roman" w:hAnsi="Times New Roman"/>
        </w:rPr>
        <w:t>book on the ground outside and</w:t>
      </w:r>
      <w:r>
        <w:rPr>
          <w:rFonts w:ascii="Times New Roman" w:hAnsi="Times New Roman"/>
        </w:rPr>
        <w:t xml:space="preserve"> entered the </w:t>
      </w:r>
      <w:r w:rsidR="00C20543">
        <w:rPr>
          <w:rFonts w:ascii="Times New Roman" w:hAnsi="Times New Roman"/>
        </w:rPr>
        <w:t>hut</w:t>
      </w:r>
      <w:r>
        <w:rPr>
          <w:rFonts w:ascii="Times New Roman" w:hAnsi="Times New Roman"/>
        </w:rPr>
        <w:t>. He looked around the small room and saw three sleeping mats rolled up, some food, clothing and a fading photo of the entire fam</w:t>
      </w:r>
      <w:r w:rsidR="00894D8E">
        <w:rPr>
          <w:rFonts w:ascii="Times New Roman" w:hAnsi="Times New Roman"/>
        </w:rPr>
        <w:t>ily. He lifted the mats and mov</w:t>
      </w:r>
      <w:r w:rsidR="00C20543">
        <w:rPr>
          <w:rFonts w:ascii="Times New Roman" w:hAnsi="Times New Roman"/>
        </w:rPr>
        <w:t>ed</w:t>
      </w:r>
      <w:r>
        <w:rPr>
          <w:rFonts w:ascii="Times New Roman" w:hAnsi="Times New Roman"/>
        </w:rPr>
        <w:t xml:space="preserve"> the other things around bu</w:t>
      </w:r>
      <w:r w:rsidR="00C20543">
        <w:rPr>
          <w:rFonts w:ascii="Times New Roman" w:hAnsi="Times New Roman"/>
        </w:rPr>
        <w:t>t</w:t>
      </w:r>
      <w:r>
        <w:rPr>
          <w:rFonts w:ascii="Times New Roman" w:hAnsi="Times New Roman"/>
        </w:rPr>
        <w:t xml:space="preserve"> did not find another book.</w:t>
      </w:r>
    </w:p>
    <w:p w14:paraId="7171A45E"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‘So you just make up these stories and look as if you are reading to your </w:t>
      </w:r>
      <w:r w:rsidR="001D5A63">
        <w:rPr>
          <w:rFonts w:ascii="Times New Roman" w:hAnsi="Times New Roman"/>
        </w:rPr>
        <w:t>daughter</w:t>
      </w:r>
      <w:r>
        <w:rPr>
          <w:rFonts w:ascii="Times New Roman" w:hAnsi="Times New Roman"/>
        </w:rPr>
        <w:t>?”</w:t>
      </w:r>
    </w:p>
    <w:p w14:paraId="2FBBAA5A"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“I do not know sir.”</w:t>
      </w:r>
    </w:p>
    <w:p w14:paraId="4D831071" w14:textId="77777777" w:rsidR="00E053DA" w:rsidRDefault="00D95C0E" w:rsidP="00D95C0E">
      <w:pPr>
        <w:tabs>
          <w:tab w:val="left" w:pos="6120"/>
        </w:tabs>
        <w:spacing w:line="480" w:lineRule="auto"/>
        <w:ind w:firstLine="720"/>
        <w:rPr>
          <w:rFonts w:ascii="Times New Roman" w:hAnsi="Times New Roman"/>
        </w:rPr>
      </w:pPr>
      <w:r>
        <w:rPr>
          <w:rFonts w:ascii="Times New Roman" w:hAnsi="Times New Roman"/>
        </w:rPr>
        <w:t>“I will be back on</w:t>
      </w:r>
      <w:r w:rsidR="00E053DA">
        <w:rPr>
          <w:rFonts w:ascii="Times New Roman" w:hAnsi="Times New Roman"/>
        </w:rPr>
        <w:t>e</w:t>
      </w:r>
      <w:r>
        <w:rPr>
          <w:rFonts w:ascii="Times New Roman" w:hAnsi="Times New Roman"/>
        </w:rPr>
        <w:t xml:space="preserve"> day </w:t>
      </w:r>
      <w:r w:rsidR="0027729F">
        <w:rPr>
          <w:rFonts w:ascii="Times New Roman" w:hAnsi="Times New Roman"/>
        </w:rPr>
        <w:t xml:space="preserve">soon </w:t>
      </w:r>
      <w:r>
        <w:rPr>
          <w:rFonts w:ascii="Times New Roman" w:hAnsi="Times New Roman"/>
        </w:rPr>
        <w:t>and then you will become a faithful servant of the workers party of Korea,” he said and turned to le</w:t>
      </w:r>
      <w:r w:rsidR="0027729F">
        <w:rPr>
          <w:rFonts w:ascii="Times New Roman" w:hAnsi="Times New Roman"/>
        </w:rPr>
        <w:t>ave. Kim watched him walk away,</w:t>
      </w:r>
      <w:r>
        <w:rPr>
          <w:rFonts w:ascii="Times New Roman" w:hAnsi="Times New Roman"/>
        </w:rPr>
        <w:t xml:space="preserve"> picked up the book off the ground and wiped it clean seeing the letters embossed on the cover.</w:t>
      </w:r>
    </w:p>
    <w:p w14:paraId="381A9F69" w14:textId="485ECFF6" w:rsidR="00E053DA" w:rsidRDefault="00E053DA" w:rsidP="00E053DA">
      <w:pPr>
        <w:tabs>
          <w:tab w:val="left" w:pos="6120"/>
        </w:tabs>
        <w:spacing w:line="480" w:lineRule="auto"/>
        <w:ind w:firstLine="720"/>
        <w:rPr>
          <w:rFonts w:ascii="Times New Roman" w:hAnsi="Times New Roman"/>
        </w:rPr>
      </w:pPr>
      <w:r>
        <w:rPr>
          <w:rFonts w:ascii="Times New Roman" w:hAnsi="Times New Roman"/>
        </w:rPr>
        <w:t xml:space="preserve">After he left, Kim found a bag and dug a square whole in the ground about 10 inches deep between his home and his </w:t>
      </w:r>
      <w:r w:rsidR="008A22FE">
        <w:rPr>
          <w:rFonts w:ascii="Times New Roman" w:hAnsi="Times New Roman"/>
        </w:rPr>
        <w:t>parent’s</w:t>
      </w:r>
      <w:r>
        <w:rPr>
          <w:rFonts w:ascii="Times New Roman" w:hAnsi="Times New Roman"/>
        </w:rPr>
        <w:t xml:space="preserve"> home. He lined the wall</w:t>
      </w:r>
      <w:r w:rsidR="002A07BF">
        <w:rPr>
          <w:rFonts w:ascii="Times New Roman" w:hAnsi="Times New Roman"/>
        </w:rPr>
        <w:t>s with</w:t>
      </w:r>
      <w:r>
        <w:rPr>
          <w:rFonts w:ascii="Times New Roman" w:hAnsi="Times New Roman"/>
        </w:rPr>
        <w:t xml:space="preserve"> some flat boards and cut a wooden lid for the hole and coved it will dirt. When Hea came home he explained the power of the book and that the family must protect the book and not tell anyone about it.  He </w:t>
      </w:r>
      <w:r w:rsidR="002A07BF">
        <w:rPr>
          <w:rFonts w:ascii="Times New Roman" w:hAnsi="Times New Roman"/>
        </w:rPr>
        <w:t xml:space="preserve">walked Dae and Hea over to the </w:t>
      </w:r>
      <w:r>
        <w:rPr>
          <w:rFonts w:ascii="Times New Roman" w:hAnsi="Times New Roman"/>
        </w:rPr>
        <w:t xml:space="preserve">hole and showed them how to hide the book in the ground. </w:t>
      </w:r>
    </w:p>
    <w:p w14:paraId="7062493F" w14:textId="77777777" w:rsidR="00E053DA" w:rsidRDefault="00E053DA" w:rsidP="00E053DA">
      <w:pPr>
        <w:tabs>
          <w:tab w:val="left" w:pos="6120"/>
        </w:tabs>
        <w:spacing w:line="480" w:lineRule="auto"/>
        <w:ind w:firstLine="720"/>
        <w:rPr>
          <w:rFonts w:ascii="Times New Roman" w:hAnsi="Times New Roman"/>
        </w:rPr>
      </w:pPr>
      <w:r>
        <w:rPr>
          <w:rFonts w:ascii="Times New Roman" w:hAnsi="Times New Roman"/>
        </w:rPr>
        <w:t xml:space="preserve">Each night after reading the stories, one </w:t>
      </w:r>
      <w:r w:rsidR="008A22FE">
        <w:rPr>
          <w:rFonts w:ascii="Times New Roman" w:hAnsi="Times New Roman"/>
        </w:rPr>
        <w:t>of them would</w:t>
      </w:r>
      <w:r>
        <w:rPr>
          <w:rFonts w:ascii="Times New Roman" w:hAnsi="Times New Roman"/>
        </w:rPr>
        <w:t xml:space="preserve"> go outside and burry the book in order to keep it from being taken away. </w:t>
      </w:r>
    </w:p>
    <w:p w14:paraId="05A0E862" w14:textId="77777777" w:rsidR="00D95C0E" w:rsidRDefault="00E053DA" w:rsidP="00E053DA">
      <w:pPr>
        <w:tabs>
          <w:tab w:val="left" w:pos="6120"/>
        </w:tabs>
        <w:spacing w:line="480" w:lineRule="auto"/>
        <w:ind w:firstLine="720"/>
        <w:rPr>
          <w:rFonts w:ascii="Times New Roman" w:hAnsi="Times New Roman"/>
        </w:rPr>
      </w:pPr>
      <w:r>
        <w:rPr>
          <w:rFonts w:ascii="Times New Roman" w:hAnsi="Times New Roman"/>
        </w:rPr>
        <w:t>###</w:t>
      </w:r>
    </w:p>
    <w:p w14:paraId="08FF99B3" w14:textId="77777777" w:rsidR="00E4456C" w:rsidRDefault="00E053DA" w:rsidP="00FC120D">
      <w:pPr>
        <w:tabs>
          <w:tab w:val="left" w:pos="6120"/>
        </w:tabs>
        <w:spacing w:line="480" w:lineRule="auto"/>
        <w:ind w:firstLine="720"/>
        <w:rPr>
          <w:rFonts w:ascii="Times New Roman" w:hAnsi="Times New Roman"/>
        </w:rPr>
      </w:pPr>
      <w:r>
        <w:rPr>
          <w:rFonts w:ascii="Times New Roman" w:hAnsi="Times New Roman"/>
        </w:rPr>
        <w:t xml:space="preserve">Hea grew older and she realized the ideas and views of her Great Leader she has been taught in school are very different than those her father had been teaching her in practice, </w:t>
      </w:r>
      <w:r w:rsidR="0027729F">
        <w:rPr>
          <w:rFonts w:ascii="Times New Roman" w:hAnsi="Times New Roman"/>
        </w:rPr>
        <w:t xml:space="preserve">his </w:t>
      </w:r>
      <w:r>
        <w:rPr>
          <w:rFonts w:ascii="Times New Roman" w:hAnsi="Times New Roman"/>
        </w:rPr>
        <w:t xml:space="preserve">words and through the worn pages. </w:t>
      </w:r>
      <w:r w:rsidR="00E4456C">
        <w:rPr>
          <w:rFonts w:ascii="Times New Roman" w:hAnsi="Times New Roman"/>
        </w:rPr>
        <w:t xml:space="preserve">By the time she was 14, the evening reading became longer and more of a question and answer secession. Hea’s mind had many deep questions that were difficult for Kim to answer but he always tried. Sometimes the answer </w:t>
      </w:r>
      <w:r w:rsidR="00B6443F">
        <w:rPr>
          <w:rFonts w:ascii="Times New Roman" w:hAnsi="Times New Roman"/>
        </w:rPr>
        <w:t>was,</w:t>
      </w:r>
      <w:r w:rsidR="00E4456C">
        <w:rPr>
          <w:rFonts w:ascii="Times New Roman" w:hAnsi="Times New Roman"/>
        </w:rPr>
        <w:t xml:space="preserve"> “ I do not know. We will have to read again to find that answer.” Other times Kim would use his own life experiences to explain tough answers to his intelligent and intrigued daughter.</w:t>
      </w:r>
    </w:p>
    <w:p w14:paraId="50B80DF1"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Hea never spoke of the book outside of the family but at school her eyes and </w:t>
      </w:r>
      <w:r w:rsidR="0027729F">
        <w:rPr>
          <w:rFonts w:ascii="Times New Roman" w:hAnsi="Times New Roman"/>
        </w:rPr>
        <w:t>speech was</w:t>
      </w:r>
      <w:r>
        <w:rPr>
          <w:rFonts w:ascii="Times New Roman" w:hAnsi="Times New Roman"/>
        </w:rPr>
        <w:t xml:space="preserve"> filled with hope, joy and freedom and her teacher and classmates noticed something</w:t>
      </w:r>
      <w:r w:rsidR="0027729F">
        <w:rPr>
          <w:rFonts w:ascii="Times New Roman" w:hAnsi="Times New Roman"/>
        </w:rPr>
        <w:t xml:space="preserve"> was</w:t>
      </w:r>
      <w:r>
        <w:rPr>
          <w:rFonts w:ascii="Times New Roman" w:hAnsi="Times New Roman"/>
        </w:rPr>
        <w:t xml:space="preserve"> different in her.</w:t>
      </w:r>
    </w:p>
    <w:p w14:paraId="3FFBACF2"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While walking home from school down the same road she had walked for the last 10 years, a boy in her class stopped her. </w:t>
      </w:r>
    </w:p>
    <w:p w14:paraId="352683F3"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“Why do you think you</w:t>
      </w:r>
      <w:r w:rsidR="00AD512E">
        <w:rPr>
          <w:rFonts w:ascii="Times New Roman" w:hAnsi="Times New Roman"/>
        </w:rPr>
        <w:t xml:space="preserve"> are better than the rest of us?</w:t>
      </w:r>
      <w:r>
        <w:rPr>
          <w:rFonts w:ascii="Times New Roman" w:hAnsi="Times New Roman"/>
        </w:rPr>
        <w:t>” he asked.</w:t>
      </w:r>
    </w:p>
    <w:p w14:paraId="21A0D86C"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“I do not think I am better than you our anyone else. I just have hope in the future and I believe in something greater than anything I have ever seen.”</w:t>
      </w:r>
    </w:p>
    <w:p w14:paraId="329B643A" w14:textId="5B48DFAA"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“You mean you believe in </w:t>
      </w:r>
      <w:r w:rsidR="005B1E4F">
        <w:rPr>
          <w:rFonts w:ascii="Times New Roman" w:hAnsi="Times New Roman"/>
        </w:rPr>
        <w:t>our Great Leader? We all do,</w:t>
      </w:r>
      <w:r w:rsidR="0027729F">
        <w:rPr>
          <w:rFonts w:ascii="Times New Roman" w:hAnsi="Times New Roman"/>
        </w:rPr>
        <w:t xml:space="preserve">” he said in an inquisitive </w:t>
      </w:r>
      <w:r>
        <w:rPr>
          <w:rFonts w:ascii="Times New Roman" w:hAnsi="Times New Roman"/>
        </w:rPr>
        <w:t xml:space="preserve">tone.   </w:t>
      </w:r>
    </w:p>
    <w:p w14:paraId="0E60D95E"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Hea lowered her head and </w:t>
      </w:r>
      <w:r w:rsidR="0027729F">
        <w:rPr>
          <w:rFonts w:ascii="Times New Roman" w:hAnsi="Times New Roman"/>
        </w:rPr>
        <w:t>she continued</w:t>
      </w:r>
      <w:r>
        <w:rPr>
          <w:rFonts w:ascii="Times New Roman" w:hAnsi="Times New Roman"/>
        </w:rPr>
        <w:t xml:space="preserve"> to walk home </w:t>
      </w:r>
      <w:r w:rsidR="0027729F">
        <w:rPr>
          <w:rFonts w:ascii="Times New Roman" w:hAnsi="Times New Roman"/>
        </w:rPr>
        <w:t xml:space="preserve">but </w:t>
      </w:r>
      <w:r>
        <w:rPr>
          <w:rFonts w:ascii="Times New Roman" w:hAnsi="Times New Roman"/>
        </w:rPr>
        <w:t xml:space="preserve">the boy followed. </w:t>
      </w:r>
    </w:p>
    <w:p w14:paraId="347FABE3"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“I believe in someth</w:t>
      </w:r>
      <w:r w:rsidR="0027729F">
        <w:rPr>
          <w:rFonts w:ascii="Times New Roman" w:hAnsi="Times New Roman"/>
        </w:rPr>
        <w:t>ing greater than him</w:t>
      </w:r>
      <w:r>
        <w:rPr>
          <w:rFonts w:ascii="Times New Roman" w:hAnsi="Times New Roman"/>
        </w:rPr>
        <w:t>.”</w:t>
      </w:r>
    </w:p>
    <w:p w14:paraId="20F1FAE9" w14:textId="77777777" w:rsidR="008D762A" w:rsidRDefault="00E4456C" w:rsidP="00FC120D">
      <w:pPr>
        <w:tabs>
          <w:tab w:val="left" w:pos="6120"/>
        </w:tabs>
        <w:spacing w:line="480" w:lineRule="auto"/>
        <w:ind w:firstLine="720"/>
        <w:rPr>
          <w:rFonts w:ascii="Times New Roman" w:hAnsi="Times New Roman"/>
        </w:rPr>
      </w:pPr>
      <w:r>
        <w:rPr>
          <w:rFonts w:ascii="Times New Roman" w:hAnsi="Times New Roman"/>
        </w:rPr>
        <w:t>“But nothing is Greater than our Dear Leader. He saved us from the imperialists and will always care for every Korean.”</w:t>
      </w:r>
    </w:p>
    <w:p w14:paraId="7E336F25" w14:textId="77777777" w:rsidR="00A91343" w:rsidRDefault="008D762A" w:rsidP="00FC120D">
      <w:pPr>
        <w:tabs>
          <w:tab w:val="left" w:pos="6120"/>
        </w:tabs>
        <w:spacing w:line="480" w:lineRule="auto"/>
        <w:ind w:firstLine="720"/>
        <w:rPr>
          <w:rFonts w:ascii="Times New Roman" w:hAnsi="Times New Roman"/>
        </w:rPr>
      </w:pPr>
      <w:r>
        <w:rPr>
          <w:rFonts w:ascii="Times New Roman" w:hAnsi="Times New Roman"/>
        </w:rPr>
        <w:t>She spoke softly and thoughtfully and answer</w:t>
      </w:r>
      <w:r w:rsidR="00A91343">
        <w:rPr>
          <w:rFonts w:ascii="Times New Roman" w:hAnsi="Times New Roman"/>
        </w:rPr>
        <w:t>ed him.</w:t>
      </w:r>
    </w:p>
    <w:p w14:paraId="163BC89E" w14:textId="77777777" w:rsidR="00A91343" w:rsidRDefault="008D762A" w:rsidP="00FC120D">
      <w:pPr>
        <w:tabs>
          <w:tab w:val="left" w:pos="6120"/>
        </w:tabs>
        <w:spacing w:line="480" w:lineRule="auto"/>
        <w:ind w:firstLine="720"/>
        <w:rPr>
          <w:rFonts w:ascii="Times New Roman" w:hAnsi="Times New Roman"/>
        </w:rPr>
      </w:pPr>
      <w:r>
        <w:rPr>
          <w:rFonts w:ascii="Times New Roman" w:hAnsi="Times New Roman"/>
        </w:rPr>
        <w:t xml:space="preserve"> “I respect and support our Dear Leader but I also believe in someone who is greater than he.”</w:t>
      </w:r>
    </w:p>
    <w:p w14:paraId="0E8C17B7" w14:textId="77777777" w:rsidR="00350AE9" w:rsidRDefault="00A91343" w:rsidP="00FC120D">
      <w:pPr>
        <w:tabs>
          <w:tab w:val="left" w:pos="6120"/>
        </w:tabs>
        <w:spacing w:line="480" w:lineRule="auto"/>
        <w:ind w:firstLine="720"/>
        <w:rPr>
          <w:rFonts w:ascii="Times New Roman" w:hAnsi="Times New Roman"/>
        </w:rPr>
      </w:pPr>
      <w:r>
        <w:rPr>
          <w:rFonts w:ascii="Times New Roman" w:hAnsi="Times New Roman"/>
        </w:rPr>
        <w:t xml:space="preserve">“I do not </w:t>
      </w:r>
      <w:r w:rsidR="00350AE9">
        <w:rPr>
          <w:rFonts w:ascii="Times New Roman" w:hAnsi="Times New Roman"/>
        </w:rPr>
        <w:t>understand but if you are not carful the Part</w:t>
      </w:r>
      <w:r w:rsidR="0027729F">
        <w:rPr>
          <w:rFonts w:ascii="Times New Roman" w:hAnsi="Times New Roman"/>
        </w:rPr>
        <w:t>y</w:t>
      </w:r>
      <w:r w:rsidR="00350AE9">
        <w:rPr>
          <w:rFonts w:ascii="Times New Roman" w:hAnsi="Times New Roman"/>
        </w:rPr>
        <w:t xml:space="preserve"> is </w:t>
      </w:r>
      <w:r w:rsidR="00B6443F">
        <w:rPr>
          <w:rFonts w:ascii="Times New Roman" w:hAnsi="Times New Roman"/>
        </w:rPr>
        <w:t>going to</w:t>
      </w:r>
      <w:r w:rsidR="00350AE9">
        <w:rPr>
          <w:rFonts w:ascii="Times New Roman" w:hAnsi="Times New Roman"/>
        </w:rPr>
        <w:t xml:space="preserve"> arrest you for saying these things.”</w:t>
      </w:r>
    </w:p>
    <w:p w14:paraId="2F767171" w14:textId="77777777" w:rsidR="00350AE9" w:rsidRDefault="00350AE9" w:rsidP="00FC120D">
      <w:pPr>
        <w:tabs>
          <w:tab w:val="left" w:pos="6120"/>
        </w:tabs>
        <w:spacing w:line="480" w:lineRule="auto"/>
        <w:ind w:firstLine="720"/>
        <w:rPr>
          <w:rFonts w:ascii="Times New Roman" w:hAnsi="Times New Roman"/>
        </w:rPr>
      </w:pPr>
      <w:r>
        <w:rPr>
          <w:rFonts w:ascii="Times New Roman" w:hAnsi="Times New Roman"/>
        </w:rPr>
        <w:t>Hea lowered her head and continued to walk in silence. The boy did not say anything more.</w:t>
      </w:r>
    </w:p>
    <w:p w14:paraId="15B97193" w14:textId="0646CEB3" w:rsidR="005B1E4F" w:rsidRDefault="005B1E4F" w:rsidP="00FC120D">
      <w:pPr>
        <w:tabs>
          <w:tab w:val="left" w:pos="6120"/>
        </w:tabs>
        <w:spacing w:line="480" w:lineRule="auto"/>
        <w:ind w:firstLine="720"/>
        <w:rPr>
          <w:rFonts w:ascii="Times New Roman" w:hAnsi="Times New Roman"/>
        </w:rPr>
      </w:pPr>
      <w:r>
        <w:rPr>
          <w:rFonts w:ascii="Times New Roman" w:hAnsi="Times New Roman"/>
        </w:rPr>
        <w:t>###</w:t>
      </w:r>
    </w:p>
    <w:p w14:paraId="6DEACB19" w14:textId="77777777" w:rsidR="009874F7" w:rsidRDefault="00350AE9" w:rsidP="00FC120D">
      <w:pPr>
        <w:tabs>
          <w:tab w:val="left" w:pos="6120"/>
        </w:tabs>
        <w:spacing w:line="480" w:lineRule="auto"/>
        <w:ind w:firstLine="720"/>
        <w:rPr>
          <w:rFonts w:ascii="Times New Roman" w:hAnsi="Times New Roman"/>
        </w:rPr>
      </w:pPr>
      <w:r>
        <w:rPr>
          <w:rFonts w:ascii="Times New Roman" w:hAnsi="Times New Roman"/>
        </w:rPr>
        <w:t xml:space="preserve">Kim and his father were working in the field when they heard Dai scream. Kim </w:t>
      </w:r>
      <w:r w:rsidR="0027729F">
        <w:rPr>
          <w:rFonts w:ascii="Times New Roman" w:hAnsi="Times New Roman"/>
        </w:rPr>
        <w:t>dropped the bag of rice seed,</w:t>
      </w:r>
      <w:r>
        <w:rPr>
          <w:rFonts w:ascii="Times New Roman" w:hAnsi="Times New Roman"/>
        </w:rPr>
        <w:t xml:space="preserve"> ran up the hill and saw four men in dark suits. One grabbed his wife by the arm and threw her to the ground. </w:t>
      </w:r>
    </w:p>
    <w:p w14:paraId="637E701F" w14:textId="77777777" w:rsidR="009874F7" w:rsidRDefault="009874F7" w:rsidP="00FC120D">
      <w:pPr>
        <w:tabs>
          <w:tab w:val="left" w:pos="6120"/>
        </w:tabs>
        <w:spacing w:line="480" w:lineRule="auto"/>
        <w:ind w:firstLine="720"/>
        <w:rPr>
          <w:rFonts w:ascii="Times New Roman" w:hAnsi="Times New Roman"/>
        </w:rPr>
      </w:pPr>
      <w:r>
        <w:rPr>
          <w:rFonts w:ascii="Times New Roman" w:hAnsi="Times New Roman"/>
        </w:rPr>
        <w:t>“What are you doing to her,” Kim screamed as he ran and two of the men moved towards him and tackled him to the ground.</w:t>
      </w:r>
    </w:p>
    <w:p w14:paraId="04A040CA" w14:textId="77777777" w:rsidR="009874F7" w:rsidRDefault="009874F7" w:rsidP="00FC120D">
      <w:pPr>
        <w:tabs>
          <w:tab w:val="left" w:pos="6120"/>
        </w:tabs>
        <w:spacing w:line="480" w:lineRule="auto"/>
        <w:ind w:firstLine="720"/>
        <w:rPr>
          <w:rFonts w:ascii="Times New Roman" w:hAnsi="Times New Roman"/>
        </w:rPr>
      </w:pPr>
      <w:r>
        <w:rPr>
          <w:rFonts w:ascii="Times New Roman" w:hAnsi="Times New Roman"/>
        </w:rPr>
        <w:t>Hea was walking down the path when she heard the commotion near her home. She saw one of the men grab her mother by the hair and drag her across the dirt. Hea tried to scream out but the at the moment she did a hand reach around from behind her and covered her mouth. Fear ran through her veins but quickly subsided when she heard the familiar voice of her grandfather whispering in her ear to keep quiet.  She knelt down behind a tree out of sight and watched as they beat Kim and Dae in front of his home.</w:t>
      </w:r>
      <w:r w:rsidR="00BE4915">
        <w:rPr>
          <w:rFonts w:ascii="Times New Roman" w:hAnsi="Times New Roman"/>
        </w:rPr>
        <w:t xml:space="preserve"> Her grandfather quietly moved around</w:t>
      </w:r>
      <w:r w:rsidR="002037D4">
        <w:rPr>
          <w:rFonts w:ascii="Times New Roman" w:hAnsi="Times New Roman"/>
        </w:rPr>
        <w:t xml:space="preserve"> to the back of the house.</w:t>
      </w:r>
      <w:r>
        <w:rPr>
          <w:rFonts w:ascii="Times New Roman" w:hAnsi="Times New Roman"/>
        </w:rPr>
        <w:t xml:space="preserve"> </w:t>
      </w:r>
    </w:p>
    <w:p w14:paraId="12E22B99" w14:textId="3DDF3D96" w:rsidR="00830EC7" w:rsidRDefault="009874F7" w:rsidP="00FC120D">
      <w:pPr>
        <w:tabs>
          <w:tab w:val="left" w:pos="6120"/>
        </w:tabs>
        <w:spacing w:line="480" w:lineRule="auto"/>
        <w:ind w:firstLine="720"/>
        <w:rPr>
          <w:rFonts w:ascii="Times New Roman" w:hAnsi="Times New Roman"/>
        </w:rPr>
      </w:pPr>
      <w:r>
        <w:rPr>
          <w:rFonts w:ascii="Times New Roman" w:hAnsi="Times New Roman"/>
        </w:rPr>
        <w:t xml:space="preserve">“Where is the book,” they yelled again and again and with each question came another blow. One of the men held him down while the other kicked and punched him. </w:t>
      </w:r>
      <w:r w:rsidR="005B1E4F">
        <w:rPr>
          <w:rFonts w:ascii="Times New Roman" w:hAnsi="Times New Roman"/>
        </w:rPr>
        <w:t xml:space="preserve">Blood streamed down his face and into his eyes. </w:t>
      </w:r>
      <w:r>
        <w:rPr>
          <w:rFonts w:ascii="Times New Roman" w:hAnsi="Times New Roman"/>
        </w:rPr>
        <w:t>The third man pulled Dai into a green military truck and the fourth searched the home destroying everything in the process.</w:t>
      </w:r>
    </w:p>
    <w:p w14:paraId="09AF587D" w14:textId="77777777" w:rsidR="00830EC7" w:rsidRDefault="00830EC7" w:rsidP="00830EC7">
      <w:pPr>
        <w:tabs>
          <w:tab w:val="left" w:pos="6120"/>
        </w:tabs>
        <w:spacing w:line="480" w:lineRule="auto"/>
        <w:ind w:firstLine="720"/>
        <w:rPr>
          <w:rFonts w:ascii="Times New Roman" w:hAnsi="Times New Roman"/>
        </w:rPr>
      </w:pPr>
      <w:r>
        <w:rPr>
          <w:rFonts w:ascii="Times New Roman" w:hAnsi="Times New Roman"/>
        </w:rPr>
        <w:t xml:space="preserve">“Where is it,” and the question was immediately followed by another blow to the head. </w:t>
      </w:r>
    </w:p>
    <w:p w14:paraId="26E266F6" w14:textId="5D7F79DD" w:rsidR="00F645B1" w:rsidRDefault="00830EC7" w:rsidP="00830EC7">
      <w:pPr>
        <w:tabs>
          <w:tab w:val="left" w:pos="6120"/>
        </w:tabs>
        <w:spacing w:line="480" w:lineRule="auto"/>
        <w:ind w:firstLine="720"/>
        <w:rPr>
          <w:rFonts w:ascii="Times New Roman" w:hAnsi="Times New Roman"/>
        </w:rPr>
      </w:pPr>
      <w:r>
        <w:rPr>
          <w:rFonts w:ascii="Times New Roman" w:hAnsi="Times New Roman"/>
        </w:rPr>
        <w:t>Hea saw her grandfather quietly sn</w:t>
      </w:r>
      <w:r w:rsidR="005B1E4F">
        <w:rPr>
          <w:rFonts w:ascii="Times New Roman" w:hAnsi="Times New Roman"/>
        </w:rPr>
        <w:t>eek</w:t>
      </w:r>
      <w:r>
        <w:rPr>
          <w:rFonts w:ascii="Times New Roman" w:hAnsi="Times New Roman"/>
        </w:rPr>
        <w:t xml:space="preserve"> between th</w:t>
      </w:r>
      <w:r w:rsidR="005B1E4F">
        <w:rPr>
          <w:rFonts w:ascii="Times New Roman" w:hAnsi="Times New Roman"/>
        </w:rPr>
        <w:t>e two homes and crawl</w:t>
      </w:r>
      <w:r w:rsidR="003832B8">
        <w:rPr>
          <w:rFonts w:ascii="Times New Roman" w:hAnsi="Times New Roman"/>
        </w:rPr>
        <w:t xml:space="preserve"> to the </w:t>
      </w:r>
      <w:r>
        <w:rPr>
          <w:rFonts w:ascii="Times New Roman" w:hAnsi="Times New Roman"/>
        </w:rPr>
        <w:t xml:space="preserve">hole where they kept the book. He quietly removed the cover, removed the book and replaced the dirt. Kim saw his father </w:t>
      </w:r>
      <w:r w:rsidR="00F645B1">
        <w:rPr>
          <w:rFonts w:ascii="Times New Roman" w:hAnsi="Times New Roman"/>
        </w:rPr>
        <w:t>between the homes and behind the man</w:t>
      </w:r>
      <w:r>
        <w:rPr>
          <w:rFonts w:ascii="Times New Roman" w:hAnsi="Times New Roman"/>
        </w:rPr>
        <w:t xml:space="preserve"> who was beating him </w:t>
      </w:r>
      <w:r w:rsidR="00F645B1">
        <w:rPr>
          <w:rFonts w:ascii="Times New Roman" w:hAnsi="Times New Roman"/>
        </w:rPr>
        <w:t>so he</w:t>
      </w:r>
      <w:r>
        <w:rPr>
          <w:rFonts w:ascii="Times New Roman" w:hAnsi="Times New Roman"/>
        </w:rPr>
        <w:t xml:space="preserve"> </w:t>
      </w:r>
      <w:r w:rsidR="00F645B1">
        <w:rPr>
          <w:rFonts w:ascii="Times New Roman" w:hAnsi="Times New Roman"/>
        </w:rPr>
        <w:t>fought</w:t>
      </w:r>
      <w:r>
        <w:rPr>
          <w:rFonts w:ascii="Times New Roman" w:hAnsi="Times New Roman"/>
        </w:rPr>
        <w:t xml:space="preserve"> to keep the attention on him allowing his father</w:t>
      </w:r>
      <w:r w:rsidR="00394090">
        <w:rPr>
          <w:rFonts w:ascii="Times New Roman" w:hAnsi="Times New Roman"/>
        </w:rPr>
        <w:t xml:space="preserve"> to get</w:t>
      </w:r>
      <w:r w:rsidR="00F645B1">
        <w:rPr>
          <w:rFonts w:ascii="Times New Roman" w:hAnsi="Times New Roman"/>
        </w:rPr>
        <w:t xml:space="preserve"> the book and get away returning to </w:t>
      </w:r>
      <w:r>
        <w:rPr>
          <w:rFonts w:ascii="Times New Roman" w:hAnsi="Times New Roman"/>
        </w:rPr>
        <w:t xml:space="preserve">Hea without being detected. </w:t>
      </w:r>
    </w:p>
    <w:p w14:paraId="5694C402" w14:textId="77777777" w:rsidR="00F645B1" w:rsidRDefault="00F645B1" w:rsidP="00830EC7">
      <w:pPr>
        <w:tabs>
          <w:tab w:val="left" w:pos="6120"/>
        </w:tabs>
        <w:spacing w:line="480" w:lineRule="auto"/>
        <w:ind w:firstLine="720"/>
        <w:rPr>
          <w:rFonts w:ascii="Times New Roman" w:hAnsi="Times New Roman"/>
        </w:rPr>
      </w:pPr>
      <w:r>
        <w:rPr>
          <w:rFonts w:ascii="Times New Roman" w:hAnsi="Times New Roman"/>
        </w:rPr>
        <w:t xml:space="preserve">“You must take this </w:t>
      </w:r>
      <w:r w:rsidR="003832B8">
        <w:rPr>
          <w:rFonts w:ascii="Times New Roman" w:hAnsi="Times New Roman"/>
        </w:rPr>
        <w:t>and run. Get far away from here!</w:t>
      </w:r>
      <w:r>
        <w:rPr>
          <w:rFonts w:ascii="Times New Roman" w:hAnsi="Times New Roman"/>
        </w:rPr>
        <w:t xml:space="preserve">” he said. </w:t>
      </w:r>
      <w:r w:rsidR="00B6443F">
        <w:rPr>
          <w:rFonts w:ascii="Times New Roman" w:hAnsi="Times New Roman"/>
        </w:rPr>
        <w:t>But Hea cried and shook her head</w:t>
      </w:r>
      <w:r w:rsidR="003832B8">
        <w:rPr>
          <w:rFonts w:ascii="Times New Roman" w:hAnsi="Times New Roman"/>
        </w:rPr>
        <w:t xml:space="preserve"> no</w:t>
      </w:r>
      <w:r w:rsidR="00B6443F">
        <w:rPr>
          <w:rFonts w:ascii="Times New Roman" w:hAnsi="Times New Roman"/>
        </w:rPr>
        <w:t>.</w:t>
      </w:r>
    </w:p>
    <w:p w14:paraId="243055FF" w14:textId="77777777" w:rsidR="00F645B1" w:rsidRDefault="00F645B1" w:rsidP="00F645B1">
      <w:pPr>
        <w:tabs>
          <w:tab w:val="left" w:pos="6120"/>
        </w:tabs>
        <w:spacing w:line="480" w:lineRule="auto"/>
        <w:ind w:firstLine="720"/>
        <w:rPr>
          <w:rFonts w:ascii="Times New Roman" w:hAnsi="Times New Roman"/>
        </w:rPr>
      </w:pPr>
      <w:r>
        <w:rPr>
          <w:rFonts w:ascii="Times New Roman" w:hAnsi="Times New Roman"/>
        </w:rPr>
        <w:t xml:space="preserve">“You must go and go now!” Hea remained frozen behind the tree. </w:t>
      </w:r>
    </w:p>
    <w:p w14:paraId="6D5FE63C" w14:textId="77777777" w:rsidR="00F645B1" w:rsidRDefault="00F645B1" w:rsidP="00F645B1">
      <w:pPr>
        <w:tabs>
          <w:tab w:val="left" w:pos="6120"/>
        </w:tabs>
        <w:spacing w:line="480" w:lineRule="auto"/>
        <w:ind w:firstLine="720"/>
        <w:rPr>
          <w:rFonts w:ascii="Times New Roman" w:hAnsi="Times New Roman"/>
        </w:rPr>
      </w:pPr>
      <w:r>
        <w:rPr>
          <w:rFonts w:ascii="Times New Roman" w:hAnsi="Times New Roman"/>
        </w:rPr>
        <w:t>“I must try to rescue your mother,” he said as he left her again.</w:t>
      </w:r>
    </w:p>
    <w:p w14:paraId="13107A65" w14:textId="1CE834CE" w:rsidR="00830EC7" w:rsidRDefault="00F645B1" w:rsidP="00830EC7">
      <w:pPr>
        <w:tabs>
          <w:tab w:val="left" w:pos="6120"/>
        </w:tabs>
        <w:spacing w:line="480" w:lineRule="auto"/>
        <w:ind w:firstLine="720"/>
        <w:rPr>
          <w:rFonts w:ascii="Times New Roman" w:hAnsi="Times New Roman"/>
        </w:rPr>
      </w:pPr>
      <w:r>
        <w:rPr>
          <w:rFonts w:ascii="Times New Roman" w:hAnsi="Times New Roman"/>
        </w:rPr>
        <w:t xml:space="preserve">He approached the </w:t>
      </w:r>
      <w:r w:rsidR="0094657E">
        <w:rPr>
          <w:rFonts w:ascii="Times New Roman" w:hAnsi="Times New Roman"/>
        </w:rPr>
        <w:t>man holding</w:t>
      </w:r>
      <w:r w:rsidR="003832B8">
        <w:rPr>
          <w:rFonts w:ascii="Times New Roman" w:hAnsi="Times New Roman"/>
        </w:rPr>
        <w:t xml:space="preserve"> his</w:t>
      </w:r>
      <w:r>
        <w:rPr>
          <w:rFonts w:ascii="Times New Roman" w:hAnsi="Times New Roman"/>
        </w:rPr>
        <w:t xml:space="preserve"> </w:t>
      </w:r>
      <w:r w:rsidR="00394090">
        <w:rPr>
          <w:rFonts w:ascii="Times New Roman" w:hAnsi="Times New Roman"/>
        </w:rPr>
        <w:t>daughter</w:t>
      </w:r>
      <w:r>
        <w:rPr>
          <w:rFonts w:ascii="Times New Roman" w:hAnsi="Times New Roman"/>
        </w:rPr>
        <w:t xml:space="preserve"> and </w:t>
      </w:r>
      <w:r w:rsidR="003832B8">
        <w:rPr>
          <w:rFonts w:ascii="Times New Roman" w:hAnsi="Times New Roman"/>
        </w:rPr>
        <w:t xml:space="preserve">he </w:t>
      </w:r>
      <w:r>
        <w:rPr>
          <w:rFonts w:ascii="Times New Roman" w:hAnsi="Times New Roman"/>
        </w:rPr>
        <w:t>took a swing</w:t>
      </w:r>
      <w:r w:rsidR="003832B8">
        <w:rPr>
          <w:rFonts w:ascii="Times New Roman" w:hAnsi="Times New Roman"/>
        </w:rPr>
        <w:t xml:space="preserve"> at the soldier</w:t>
      </w:r>
      <w:r>
        <w:rPr>
          <w:rFonts w:ascii="Times New Roman" w:hAnsi="Times New Roman"/>
        </w:rPr>
        <w:t xml:space="preserve"> but t</w:t>
      </w:r>
      <w:r w:rsidR="003832B8">
        <w:rPr>
          <w:rFonts w:ascii="Times New Roman" w:hAnsi="Times New Roman"/>
        </w:rPr>
        <w:t>he old man was no match for the t</w:t>
      </w:r>
      <w:r w:rsidR="00394090">
        <w:rPr>
          <w:rFonts w:ascii="Times New Roman" w:hAnsi="Times New Roman"/>
        </w:rPr>
        <w:t>wenty</w:t>
      </w:r>
      <w:r>
        <w:rPr>
          <w:rFonts w:ascii="Times New Roman" w:hAnsi="Times New Roman"/>
        </w:rPr>
        <w:t xml:space="preserve">-year-old government </w:t>
      </w:r>
      <w:r w:rsidR="005B1E4F">
        <w:rPr>
          <w:rFonts w:ascii="Times New Roman" w:hAnsi="Times New Roman"/>
        </w:rPr>
        <w:t>agent</w:t>
      </w:r>
      <w:r>
        <w:rPr>
          <w:rFonts w:ascii="Times New Roman" w:hAnsi="Times New Roman"/>
        </w:rPr>
        <w:t xml:space="preserve"> who </w:t>
      </w:r>
      <w:r w:rsidR="00830EC7">
        <w:rPr>
          <w:rFonts w:ascii="Times New Roman" w:hAnsi="Times New Roman"/>
        </w:rPr>
        <w:t xml:space="preserve">quickly knocked him to the ground </w:t>
      </w:r>
      <w:r>
        <w:rPr>
          <w:rFonts w:ascii="Times New Roman" w:hAnsi="Times New Roman"/>
        </w:rPr>
        <w:t>with a strike to the head with his</w:t>
      </w:r>
      <w:r w:rsidR="00830EC7">
        <w:rPr>
          <w:rFonts w:ascii="Times New Roman" w:hAnsi="Times New Roman"/>
        </w:rPr>
        <w:t xml:space="preserve"> club. Hea </w:t>
      </w:r>
      <w:r w:rsidR="00394090">
        <w:rPr>
          <w:rFonts w:ascii="Times New Roman" w:hAnsi="Times New Roman"/>
        </w:rPr>
        <w:t>winced</w:t>
      </w:r>
      <w:r w:rsidR="00830EC7">
        <w:rPr>
          <w:rFonts w:ascii="Times New Roman" w:hAnsi="Times New Roman"/>
        </w:rPr>
        <w:t xml:space="preserve"> and covered her mouth with her hand to avoid making a sound.  She heard the question again. </w:t>
      </w:r>
    </w:p>
    <w:p w14:paraId="7A342C0F" w14:textId="5F44E19C" w:rsidR="00574F8C" w:rsidRDefault="00830EC7" w:rsidP="00830EC7">
      <w:pPr>
        <w:tabs>
          <w:tab w:val="left" w:pos="6120"/>
        </w:tabs>
        <w:spacing w:line="480" w:lineRule="auto"/>
        <w:ind w:firstLine="720"/>
        <w:rPr>
          <w:rFonts w:ascii="Times New Roman" w:hAnsi="Times New Roman"/>
        </w:rPr>
      </w:pPr>
      <w:r>
        <w:rPr>
          <w:rFonts w:ascii="Times New Roman" w:hAnsi="Times New Roman"/>
        </w:rPr>
        <w:t xml:space="preserve">“Where is the book? We know you have it. But Kim remained silent. The man beating him wiped the sweat from his brow and pulled a black rope or cord from his pocket. </w:t>
      </w:r>
      <w:r w:rsidR="00574F8C">
        <w:rPr>
          <w:rFonts w:ascii="Times New Roman" w:hAnsi="Times New Roman"/>
        </w:rPr>
        <w:t>Hea thought the man was going to beat her father with the cord but he tied his legs and arms and the two men drug him to the truck.</w:t>
      </w:r>
      <w:r w:rsidR="005B1E4F">
        <w:rPr>
          <w:rFonts w:ascii="Times New Roman" w:hAnsi="Times New Roman"/>
        </w:rPr>
        <w:t xml:space="preserve"> </w:t>
      </w:r>
    </w:p>
    <w:p w14:paraId="622C4469" w14:textId="647D43BE" w:rsidR="005B1E4F" w:rsidRDefault="005B1E4F" w:rsidP="005B1E4F">
      <w:pPr>
        <w:tabs>
          <w:tab w:val="left" w:pos="6120"/>
        </w:tabs>
        <w:spacing w:line="480" w:lineRule="auto"/>
        <w:ind w:firstLine="720"/>
        <w:rPr>
          <w:rFonts w:ascii="Times New Roman" w:hAnsi="Times New Roman"/>
        </w:rPr>
      </w:pPr>
      <w:r>
        <w:rPr>
          <w:rFonts w:ascii="Times New Roman" w:hAnsi="Times New Roman"/>
        </w:rPr>
        <w:t>Three of the</w:t>
      </w:r>
      <w:r w:rsidR="00574F8C">
        <w:rPr>
          <w:rFonts w:ascii="Times New Roman" w:hAnsi="Times New Roman"/>
        </w:rPr>
        <w:t xml:space="preserve"> men quickly loaded the two into the truck</w:t>
      </w:r>
      <w:r>
        <w:rPr>
          <w:rFonts w:ascii="Times New Roman" w:hAnsi="Times New Roman"/>
        </w:rPr>
        <w:t xml:space="preserve"> while one of them walked over to the center of the family village</w:t>
      </w:r>
      <w:r w:rsidR="00574F8C">
        <w:rPr>
          <w:rFonts w:ascii="Times New Roman" w:hAnsi="Times New Roman"/>
        </w:rPr>
        <w:t>.</w:t>
      </w:r>
      <w:r>
        <w:rPr>
          <w:rFonts w:ascii="Times New Roman" w:hAnsi="Times New Roman"/>
        </w:rPr>
        <w:t xml:space="preserve"> He took some straw, dipped it into the cooking fire and then set the thatch roof </w:t>
      </w:r>
      <w:r w:rsidR="0007191E">
        <w:rPr>
          <w:rFonts w:ascii="Times New Roman" w:hAnsi="Times New Roman"/>
        </w:rPr>
        <w:t xml:space="preserve">of Kim and Dai’s home </w:t>
      </w:r>
      <w:r>
        <w:rPr>
          <w:rFonts w:ascii="Times New Roman" w:hAnsi="Times New Roman"/>
        </w:rPr>
        <w:t>on fire. The homes burned quickly and a thick black smoke filled the air as they drove away with Kim and Dai in the back.</w:t>
      </w:r>
    </w:p>
    <w:p w14:paraId="3E8B4492" w14:textId="66CD0456" w:rsidR="00574F8C" w:rsidRDefault="00574F8C" w:rsidP="00830EC7">
      <w:pPr>
        <w:tabs>
          <w:tab w:val="left" w:pos="6120"/>
        </w:tabs>
        <w:spacing w:line="480" w:lineRule="auto"/>
        <w:ind w:firstLine="720"/>
        <w:rPr>
          <w:rFonts w:ascii="Times New Roman" w:hAnsi="Times New Roman"/>
        </w:rPr>
      </w:pPr>
      <w:r>
        <w:rPr>
          <w:rFonts w:ascii="Times New Roman" w:hAnsi="Times New Roman"/>
        </w:rPr>
        <w:t xml:space="preserve"> Hea ran to her grandfather who was slowly beginning to move.</w:t>
      </w:r>
    </w:p>
    <w:p w14:paraId="7FD25819" w14:textId="77777777" w:rsidR="00574F8C" w:rsidRDefault="00574F8C" w:rsidP="00830EC7">
      <w:pPr>
        <w:tabs>
          <w:tab w:val="left" w:pos="6120"/>
        </w:tabs>
        <w:spacing w:line="480" w:lineRule="auto"/>
        <w:ind w:firstLine="720"/>
        <w:rPr>
          <w:rFonts w:ascii="Times New Roman" w:hAnsi="Times New Roman"/>
        </w:rPr>
      </w:pPr>
      <w:r>
        <w:rPr>
          <w:rFonts w:ascii="Times New Roman" w:hAnsi="Times New Roman"/>
        </w:rPr>
        <w:t xml:space="preserve">“Grand pa, are you </w:t>
      </w:r>
      <w:r w:rsidR="00F1442D">
        <w:rPr>
          <w:rFonts w:ascii="Times New Roman" w:hAnsi="Times New Roman"/>
        </w:rPr>
        <w:t>o.k.</w:t>
      </w:r>
      <w:r w:rsidR="00B6443F">
        <w:rPr>
          <w:rFonts w:ascii="Times New Roman" w:hAnsi="Times New Roman"/>
        </w:rPr>
        <w:t>”</w:t>
      </w:r>
    </w:p>
    <w:p w14:paraId="438AA6BA" w14:textId="77777777" w:rsidR="00574F8C" w:rsidRDefault="00574F8C" w:rsidP="00830EC7">
      <w:pPr>
        <w:tabs>
          <w:tab w:val="left" w:pos="6120"/>
        </w:tabs>
        <w:spacing w:line="480" w:lineRule="auto"/>
        <w:ind w:firstLine="720"/>
        <w:rPr>
          <w:rFonts w:ascii="Times New Roman" w:hAnsi="Times New Roman"/>
        </w:rPr>
      </w:pPr>
      <w:r>
        <w:rPr>
          <w:rFonts w:ascii="Times New Roman" w:hAnsi="Times New Roman"/>
        </w:rPr>
        <w:t>“Yes, you must go,” he struggled to say through the blood that filled his mouth and throat. “You have to run.”</w:t>
      </w:r>
    </w:p>
    <w:p w14:paraId="392AF9EC" w14:textId="77777777" w:rsidR="00FC2F6A" w:rsidRDefault="00574F8C" w:rsidP="00830EC7">
      <w:pPr>
        <w:tabs>
          <w:tab w:val="left" w:pos="6120"/>
        </w:tabs>
        <w:spacing w:line="480" w:lineRule="auto"/>
        <w:ind w:firstLine="720"/>
        <w:rPr>
          <w:rFonts w:ascii="Times New Roman" w:hAnsi="Times New Roman"/>
        </w:rPr>
      </w:pPr>
      <w:r>
        <w:rPr>
          <w:rFonts w:ascii="Times New Roman" w:hAnsi="Times New Roman"/>
        </w:rPr>
        <w:t>“No, why did this happen? Where did they take th</w:t>
      </w:r>
      <w:r w:rsidR="00FC2F6A">
        <w:rPr>
          <w:rFonts w:ascii="Times New Roman" w:hAnsi="Times New Roman"/>
        </w:rPr>
        <w:t>em</w:t>
      </w:r>
      <w:r>
        <w:rPr>
          <w:rFonts w:ascii="Times New Roman" w:hAnsi="Times New Roman"/>
        </w:rPr>
        <w:t>?”</w:t>
      </w:r>
    </w:p>
    <w:p w14:paraId="40C2B018" w14:textId="77777777" w:rsidR="00CD3380" w:rsidRDefault="00FC2F6A" w:rsidP="00830EC7">
      <w:pPr>
        <w:tabs>
          <w:tab w:val="left" w:pos="6120"/>
        </w:tabs>
        <w:spacing w:line="480" w:lineRule="auto"/>
        <w:ind w:firstLine="720"/>
        <w:rPr>
          <w:rFonts w:ascii="Times New Roman" w:hAnsi="Times New Roman"/>
        </w:rPr>
      </w:pPr>
      <w:r>
        <w:rPr>
          <w:rFonts w:ascii="Times New Roman" w:hAnsi="Times New Roman"/>
        </w:rPr>
        <w:t xml:space="preserve">“To a work camp and the men will come back looking for you. They are </w:t>
      </w:r>
      <w:r w:rsidR="00394090">
        <w:rPr>
          <w:rFonts w:ascii="Times New Roman" w:hAnsi="Times New Roman"/>
        </w:rPr>
        <w:t>probably</w:t>
      </w:r>
      <w:r>
        <w:rPr>
          <w:rFonts w:ascii="Times New Roman" w:hAnsi="Times New Roman"/>
        </w:rPr>
        <w:t xml:space="preserve"> looking for you now,” he said.</w:t>
      </w:r>
    </w:p>
    <w:p w14:paraId="07EA6F00" w14:textId="77777777" w:rsidR="00CD3380" w:rsidRDefault="00CD3380" w:rsidP="00830EC7">
      <w:pPr>
        <w:tabs>
          <w:tab w:val="left" w:pos="6120"/>
        </w:tabs>
        <w:spacing w:line="480" w:lineRule="auto"/>
        <w:ind w:firstLine="720"/>
        <w:rPr>
          <w:rFonts w:ascii="Times New Roman" w:hAnsi="Times New Roman"/>
        </w:rPr>
      </w:pPr>
      <w:r>
        <w:rPr>
          <w:rFonts w:ascii="Times New Roman" w:hAnsi="Times New Roman"/>
        </w:rPr>
        <w:t>“You must take the book and run. Go now.”</w:t>
      </w:r>
    </w:p>
    <w:p w14:paraId="47B10427" w14:textId="77777777" w:rsidR="00CD3380" w:rsidRDefault="00CD3380" w:rsidP="00830EC7">
      <w:pPr>
        <w:tabs>
          <w:tab w:val="left" w:pos="6120"/>
        </w:tabs>
        <w:spacing w:line="480" w:lineRule="auto"/>
        <w:ind w:firstLine="720"/>
        <w:rPr>
          <w:rFonts w:ascii="Times New Roman" w:hAnsi="Times New Roman"/>
        </w:rPr>
      </w:pPr>
      <w:r>
        <w:rPr>
          <w:rFonts w:ascii="Times New Roman" w:hAnsi="Times New Roman"/>
        </w:rPr>
        <w:t>“No, I will not leave you.”</w:t>
      </w:r>
    </w:p>
    <w:p w14:paraId="6CF92C00" w14:textId="77777777" w:rsidR="00CA186A" w:rsidRDefault="00CA186A" w:rsidP="00830EC7">
      <w:pPr>
        <w:tabs>
          <w:tab w:val="left" w:pos="6120"/>
        </w:tabs>
        <w:spacing w:line="480" w:lineRule="auto"/>
        <w:ind w:firstLine="720"/>
        <w:rPr>
          <w:rFonts w:ascii="Times New Roman" w:hAnsi="Times New Roman"/>
        </w:rPr>
      </w:pPr>
      <w:r>
        <w:rPr>
          <w:rFonts w:ascii="Times New Roman" w:hAnsi="Times New Roman"/>
        </w:rPr>
        <w:t>“I am an old man and I have lived my life. I am prepared to leave this world but you have an important life to live,” he said.</w:t>
      </w:r>
    </w:p>
    <w:p w14:paraId="2E19E20E" w14:textId="77777777" w:rsidR="00CA186A" w:rsidRDefault="00CA186A" w:rsidP="00830EC7">
      <w:pPr>
        <w:tabs>
          <w:tab w:val="left" w:pos="6120"/>
        </w:tabs>
        <w:spacing w:line="480" w:lineRule="auto"/>
        <w:ind w:firstLine="720"/>
        <w:rPr>
          <w:rFonts w:ascii="Times New Roman" w:hAnsi="Times New Roman"/>
        </w:rPr>
      </w:pPr>
      <w:r>
        <w:rPr>
          <w:rFonts w:ascii="Times New Roman" w:hAnsi="Times New Roman"/>
        </w:rPr>
        <w:t>“But where will I go?”</w:t>
      </w:r>
    </w:p>
    <w:p w14:paraId="3201F5D9" w14:textId="77777777" w:rsidR="00CA186A" w:rsidRDefault="00CA186A" w:rsidP="00830EC7">
      <w:pPr>
        <w:tabs>
          <w:tab w:val="left" w:pos="6120"/>
        </w:tabs>
        <w:spacing w:line="480" w:lineRule="auto"/>
        <w:ind w:firstLine="720"/>
        <w:rPr>
          <w:rFonts w:ascii="Times New Roman" w:hAnsi="Times New Roman"/>
        </w:rPr>
      </w:pPr>
      <w:r>
        <w:rPr>
          <w:rFonts w:ascii="Times New Roman" w:hAnsi="Times New Roman"/>
        </w:rPr>
        <w:t>“I do not know but trust the book to guide you.”</w:t>
      </w:r>
    </w:p>
    <w:p w14:paraId="1041599B" w14:textId="44497170" w:rsidR="00CA186A" w:rsidRDefault="00CA186A" w:rsidP="00830EC7">
      <w:pPr>
        <w:tabs>
          <w:tab w:val="left" w:pos="6120"/>
        </w:tabs>
        <w:spacing w:line="480" w:lineRule="auto"/>
        <w:ind w:firstLine="720"/>
        <w:rPr>
          <w:rFonts w:ascii="Times New Roman" w:hAnsi="Times New Roman"/>
        </w:rPr>
      </w:pPr>
      <w:r>
        <w:rPr>
          <w:rFonts w:ascii="Times New Roman" w:hAnsi="Times New Roman"/>
        </w:rPr>
        <w:t>“He</w:t>
      </w:r>
      <w:r w:rsidR="00572C31">
        <w:rPr>
          <w:rFonts w:ascii="Times New Roman" w:hAnsi="Times New Roman"/>
        </w:rPr>
        <w:t>a</w:t>
      </w:r>
      <w:r>
        <w:rPr>
          <w:rFonts w:ascii="Times New Roman" w:hAnsi="Times New Roman"/>
        </w:rPr>
        <w:t xml:space="preserve"> had the book in the waist of her school skirt and she ran back to her </w:t>
      </w:r>
      <w:r w:rsidR="0007191E">
        <w:rPr>
          <w:rFonts w:ascii="Times New Roman" w:hAnsi="Times New Roman"/>
        </w:rPr>
        <w:t xml:space="preserve">grandparents’ </w:t>
      </w:r>
      <w:r>
        <w:rPr>
          <w:rFonts w:ascii="Times New Roman" w:hAnsi="Times New Roman"/>
        </w:rPr>
        <w:t xml:space="preserve">home </w:t>
      </w:r>
      <w:r w:rsidR="00C02CBC">
        <w:rPr>
          <w:rFonts w:ascii="Times New Roman" w:hAnsi="Times New Roman"/>
        </w:rPr>
        <w:t xml:space="preserve">to find her lying on the floor. She found the </w:t>
      </w:r>
      <w:r>
        <w:rPr>
          <w:rFonts w:ascii="Times New Roman" w:hAnsi="Times New Roman"/>
        </w:rPr>
        <w:t>little bit of money</w:t>
      </w:r>
      <w:r w:rsidR="00C02CBC">
        <w:rPr>
          <w:rFonts w:ascii="Times New Roman" w:hAnsi="Times New Roman"/>
        </w:rPr>
        <w:t xml:space="preserve"> they had saved</w:t>
      </w:r>
      <w:r>
        <w:rPr>
          <w:rFonts w:ascii="Times New Roman" w:hAnsi="Times New Roman"/>
        </w:rPr>
        <w:t>, some cabbage and some fruit that had been thrown across floor when the men were searching for the book.</w:t>
      </w:r>
    </w:p>
    <w:p w14:paraId="361745A2" w14:textId="79D867E0" w:rsidR="00433D4B" w:rsidRDefault="0007191E" w:rsidP="00830EC7">
      <w:pPr>
        <w:tabs>
          <w:tab w:val="left" w:pos="6120"/>
        </w:tabs>
        <w:spacing w:line="480" w:lineRule="auto"/>
        <w:ind w:firstLine="720"/>
        <w:rPr>
          <w:rFonts w:ascii="Times New Roman" w:hAnsi="Times New Roman"/>
        </w:rPr>
      </w:pPr>
      <w:r>
        <w:rPr>
          <w:rFonts w:ascii="Times New Roman" w:hAnsi="Times New Roman"/>
        </w:rPr>
        <w:t>She kissed her grandmother, cried as she said goodbye and then</w:t>
      </w:r>
      <w:r w:rsidR="00CA186A">
        <w:rPr>
          <w:rFonts w:ascii="Times New Roman" w:hAnsi="Times New Roman"/>
        </w:rPr>
        <w:t xml:space="preserve"> ran back to her grandfather who was struggling for each breath. She knelt beside him. Kissed his forehead and she held his hand. He squeezed her hand </w:t>
      </w:r>
      <w:r w:rsidR="00394090">
        <w:rPr>
          <w:rFonts w:ascii="Times New Roman" w:hAnsi="Times New Roman"/>
        </w:rPr>
        <w:t>slightly</w:t>
      </w:r>
      <w:r w:rsidR="00CA186A">
        <w:rPr>
          <w:rFonts w:ascii="Times New Roman" w:hAnsi="Times New Roman"/>
        </w:rPr>
        <w:t>, closed his eyes and took his last breath as Hea’s tears drop</w:t>
      </w:r>
      <w:r>
        <w:rPr>
          <w:rFonts w:ascii="Times New Roman" w:hAnsi="Times New Roman"/>
        </w:rPr>
        <w:t>ed</w:t>
      </w:r>
      <w:r w:rsidR="00CA186A">
        <w:rPr>
          <w:rFonts w:ascii="Times New Roman" w:hAnsi="Times New Roman"/>
        </w:rPr>
        <w:t xml:space="preserve"> from her chin to his face. </w:t>
      </w:r>
    </w:p>
    <w:p w14:paraId="35D725C7" w14:textId="77777777" w:rsidR="00572C31" w:rsidRDefault="00572C31" w:rsidP="00433D4B">
      <w:pPr>
        <w:tabs>
          <w:tab w:val="left" w:pos="6120"/>
        </w:tabs>
        <w:spacing w:line="480" w:lineRule="auto"/>
        <w:rPr>
          <w:rFonts w:ascii="Times New Roman" w:hAnsi="Times New Roman"/>
        </w:rPr>
      </w:pPr>
    </w:p>
    <w:p w14:paraId="19D1198A" w14:textId="77777777" w:rsidR="00CA186A" w:rsidRDefault="00572C31" w:rsidP="00572C31">
      <w:pPr>
        <w:tabs>
          <w:tab w:val="left" w:pos="6120"/>
        </w:tabs>
        <w:spacing w:line="480" w:lineRule="auto"/>
        <w:ind w:firstLine="720"/>
        <w:jc w:val="center"/>
        <w:rPr>
          <w:rFonts w:ascii="Times New Roman" w:hAnsi="Times New Roman"/>
        </w:rPr>
      </w:pPr>
      <w:r>
        <w:rPr>
          <w:rFonts w:ascii="Times New Roman" w:hAnsi="Times New Roman"/>
        </w:rPr>
        <w:t>Chapter 3</w:t>
      </w:r>
    </w:p>
    <w:p w14:paraId="05CD793C" w14:textId="28888047" w:rsidR="00B84774" w:rsidRDefault="00B84774" w:rsidP="00830EC7">
      <w:pPr>
        <w:tabs>
          <w:tab w:val="left" w:pos="6120"/>
        </w:tabs>
        <w:spacing w:line="480" w:lineRule="auto"/>
        <w:ind w:firstLine="720"/>
        <w:rPr>
          <w:rFonts w:ascii="Times New Roman" w:hAnsi="Times New Roman"/>
        </w:rPr>
      </w:pPr>
      <w:r>
        <w:rPr>
          <w:rFonts w:ascii="Times New Roman" w:hAnsi="Times New Roman"/>
        </w:rPr>
        <w:t xml:space="preserve">The rural area she lived in was </w:t>
      </w:r>
      <w:r w:rsidR="00394090">
        <w:rPr>
          <w:rFonts w:ascii="Times New Roman" w:hAnsi="Times New Roman"/>
        </w:rPr>
        <w:t>entirely</w:t>
      </w:r>
      <w:r>
        <w:rPr>
          <w:rFonts w:ascii="Times New Roman" w:hAnsi="Times New Roman"/>
        </w:rPr>
        <w:t xml:space="preserve"> supported by the rice crop and the </w:t>
      </w:r>
      <w:r w:rsidR="00B6443F">
        <w:rPr>
          <w:rFonts w:ascii="Times New Roman" w:hAnsi="Times New Roman"/>
        </w:rPr>
        <w:t>checkerboard</w:t>
      </w:r>
      <w:r>
        <w:rPr>
          <w:rFonts w:ascii="Times New Roman" w:hAnsi="Times New Roman"/>
        </w:rPr>
        <w:t xml:space="preserve"> fields could </w:t>
      </w:r>
      <w:r w:rsidR="00B6443F">
        <w:rPr>
          <w:rFonts w:ascii="Times New Roman" w:hAnsi="Times New Roman"/>
        </w:rPr>
        <w:t>be</w:t>
      </w:r>
      <w:r>
        <w:rPr>
          <w:rFonts w:ascii="Times New Roman" w:hAnsi="Times New Roman"/>
        </w:rPr>
        <w:t xml:space="preserve"> seen for miles in the distance. </w:t>
      </w:r>
      <w:r w:rsidR="00572C31">
        <w:rPr>
          <w:rFonts w:ascii="Times New Roman" w:hAnsi="Times New Roman"/>
        </w:rPr>
        <w:t xml:space="preserve">With only a small sack </w:t>
      </w:r>
      <w:r w:rsidR="00351BA0">
        <w:rPr>
          <w:rFonts w:ascii="Times New Roman" w:hAnsi="Times New Roman"/>
        </w:rPr>
        <w:t xml:space="preserve">half filled with </w:t>
      </w:r>
      <w:r w:rsidR="00572C31">
        <w:rPr>
          <w:rFonts w:ascii="Times New Roman" w:hAnsi="Times New Roman"/>
        </w:rPr>
        <w:t xml:space="preserve">some </w:t>
      </w:r>
      <w:r w:rsidR="00351BA0">
        <w:rPr>
          <w:rFonts w:ascii="Times New Roman" w:hAnsi="Times New Roman"/>
        </w:rPr>
        <w:t>food</w:t>
      </w:r>
      <w:r w:rsidR="00572C31">
        <w:rPr>
          <w:rFonts w:ascii="Times New Roman" w:hAnsi="Times New Roman"/>
        </w:rPr>
        <w:t xml:space="preserve"> and the </w:t>
      </w:r>
      <w:r w:rsidR="00894D8E">
        <w:rPr>
          <w:rFonts w:ascii="Times New Roman" w:hAnsi="Times New Roman"/>
        </w:rPr>
        <w:t>book, she</w:t>
      </w:r>
      <w:r w:rsidR="00572C31">
        <w:rPr>
          <w:rFonts w:ascii="Times New Roman" w:hAnsi="Times New Roman"/>
        </w:rPr>
        <w:t xml:space="preserve"> ran down the hill into the rice fields. </w:t>
      </w:r>
      <w:r>
        <w:rPr>
          <w:rFonts w:ascii="Times New Roman" w:hAnsi="Times New Roman"/>
        </w:rPr>
        <w:t xml:space="preserve">She marched from one </w:t>
      </w:r>
      <w:r w:rsidR="00894D8E">
        <w:rPr>
          <w:rFonts w:ascii="Times New Roman" w:hAnsi="Times New Roman"/>
        </w:rPr>
        <w:t>field to another walking along the</w:t>
      </w:r>
      <w:r>
        <w:rPr>
          <w:rFonts w:ascii="Times New Roman" w:hAnsi="Times New Roman"/>
        </w:rPr>
        <w:t xml:space="preserve"> </w:t>
      </w:r>
      <w:r w:rsidR="00394090">
        <w:rPr>
          <w:rFonts w:ascii="Times New Roman" w:hAnsi="Times New Roman"/>
        </w:rPr>
        <w:t>six-inch</w:t>
      </w:r>
      <w:r>
        <w:rPr>
          <w:rFonts w:ascii="Times New Roman" w:hAnsi="Times New Roman"/>
        </w:rPr>
        <w:t xml:space="preserve"> mud dam that </w:t>
      </w:r>
      <w:r w:rsidR="00872F2C">
        <w:rPr>
          <w:rFonts w:ascii="Times New Roman" w:hAnsi="Times New Roman"/>
        </w:rPr>
        <w:t>separates</w:t>
      </w:r>
      <w:r w:rsidR="00351BA0">
        <w:rPr>
          <w:rFonts w:ascii="Times New Roman" w:hAnsi="Times New Roman"/>
        </w:rPr>
        <w:t xml:space="preserve"> the field</w:t>
      </w:r>
      <w:r>
        <w:rPr>
          <w:rFonts w:ascii="Times New Roman" w:hAnsi="Times New Roman"/>
        </w:rPr>
        <w:t xml:space="preserve"> into padd</w:t>
      </w:r>
      <w:r w:rsidR="00394090">
        <w:rPr>
          <w:rFonts w:ascii="Times New Roman" w:hAnsi="Times New Roman"/>
        </w:rPr>
        <w:t>ies. Hea found some twine left</w:t>
      </w:r>
      <w:r>
        <w:rPr>
          <w:rFonts w:ascii="Times New Roman" w:hAnsi="Times New Roman"/>
        </w:rPr>
        <w:t xml:space="preserve"> over from a previous harvest and </w:t>
      </w:r>
      <w:r w:rsidR="00394090">
        <w:rPr>
          <w:rFonts w:ascii="Times New Roman" w:hAnsi="Times New Roman"/>
        </w:rPr>
        <w:t>tied</w:t>
      </w:r>
      <w:r>
        <w:rPr>
          <w:rFonts w:ascii="Times New Roman" w:hAnsi="Times New Roman"/>
        </w:rPr>
        <w:t xml:space="preserve"> the book to her bare back and pulled her shirt down to hide it.</w:t>
      </w:r>
    </w:p>
    <w:p w14:paraId="36B0ABD1" w14:textId="3D38B2E7" w:rsidR="00B84774" w:rsidRDefault="00B84774" w:rsidP="00830EC7">
      <w:pPr>
        <w:tabs>
          <w:tab w:val="left" w:pos="6120"/>
        </w:tabs>
        <w:spacing w:line="480" w:lineRule="auto"/>
        <w:ind w:firstLine="720"/>
        <w:rPr>
          <w:rFonts w:ascii="Times New Roman" w:hAnsi="Times New Roman"/>
        </w:rPr>
      </w:pPr>
      <w:r>
        <w:rPr>
          <w:rFonts w:ascii="Times New Roman" w:hAnsi="Times New Roman"/>
        </w:rPr>
        <w:t>Just before the sun fell below the horizon she reached a wooded area. She had been running for at least four hours without stopping. She sat down beside a tree and tried to catch her breath. As her breathing slowed, tears fell. Her grand</w:t>
      </w:r>
      <w:r w:rsidR="00C02CBC">
        <w:rPr>
          <w:rFonts w:ascii="Times New Roman" w:hAnsi="Times New Roman"/>
        </w:rPr>
        <w:t>parents</w:t>
      </w:r>
      <w:r>
        <w:rPr>
          <w:rFonts w:ascii="Times New Roman" w:hAnsi="Times New Roman"/>
        </w:rPr>
        <w:t xml:space="preserve"> w</w:t>
      </w:r>
      <w:r w:rsidR="00C02CBC">
        <w:rPr>
          <w:rFonts w:ascii="Times New Roman" w:hAnsi="Times New Roman"/>
        </w:rPr>
        <w:t>ere</w:t>
      </w:r>
      <w:r>
        <w:rPr>
          <w:rFonts w:ascii="Times New Roman" w:hAnsi="Times New Roman"/>
        </w:rPr>
        <w:t xml:space="preserve"> killed in front of her and her parents had been taken to a work camp. </w:t>
      </w:r>
    </w:p>
    <w:p w14:paraId="32BC5388" w14:textId="77777777" w:rsidR="00B84774" w:rsidRDefault="00B84774" w:rsidP="00B84774">
      <w:pPr>
        <w:tabs>
          <w:tab w:val="left" w:pos="6120"/>
        </w:tabs>
        <w:spacing w:line="480" w:lineRule="auto"/>
        <w:ind w:firstLine="720"/>
        <w:rPr>
          <w:rFonts w:ascii="Times New Roman" w:hAnsi="Times New Roman"/>
        </w:rPr>
      </w:pPr>
      <w:r>
        <w:rPr>
          <w:rFonts w:ascii="Times New Roman" w:hAnsi="Times New Roman"/>
        </w:rPr>
        <w:t>“How could this happe</w:t>
      </w:r>
      <w:r w:rsidR="00AD512E">
        <w:rPr>
          <w:rFonts w:ascii="Times New Roman" w:hAnsi="Times New Roman"/>
        </w:rPr>
        <w:t>n?</w:t>
      </w:r>
      <w:r w:rsidR="00894D8E">
        <w:rPr>
          <w:rFonts w:ascii="Times New Roman" w:hAnsi="Times New Roman"/>
        </w:rPr>
        <w:t>” she asked her</w:t>
      </w:r>
      <w:r>
        <w:rPr>
          <w:rFonts w:ascii="Times New Roman" w:hAnsi="Times New Roman"/>
        </w:rPr>
        <w:t>self out</w:t>
      </w:r>
      <w:r w:rsidR="00394090">
        <w:rPr>
          <w:rFonts w:ascii="Times New Roman" w:hAnsi="Times New Roman"/>
        </w:rPr>
        <w:t xml:space="preserve"> loud</w:t>
      </w:r>
      <w:r>
        <w:rPr>
          <w:rFonts w:ascii="Times New Roman" w:hAnsi="Times New Roman"/>
        </w:rPr>
        <w:t>.</w:t>
      </w:r>
    </w:p>
    <w:p w14:paraId="7DDD63BE" w14:textId="211F53D1" w:rsidR="00E14677" w:rsidRDefault="00B84774" w:rsidP="00830EC7">
      <w:pPr>
        <w:tabs>
          <w:tab w:val="left" w:pos="6120"/>
        </w:tabs>
        <w:spacing w:line="480" w:lineRule="auto"/>
        <w:ind w:firstLine="720"/>
        <w:rPr>
          <w:rFonts w:ascii="Times New Roman" w:hAnsi="Times New Roman"/>
        </w:rPr>
      </w:pPr>
      <w:r>
        <w:rPr>
          <w:rFonts w:ascii="Times New Roman" w:hAnsi="Times New Roman"/>
        </w:rPr>
        <w:t>She pulle</w:t>
      </w:r>
      <w:r w:rsidR="00337C0F">
        <w:rPr>
          <w:rFonts w:ascii="Times New Roman" w:hAnsi="Times New Roman"/>
        </w:rPr>
        <w:t>d</w:t>
      </w:r>
      <w:r>
        <w:rPr>
          <w:rFonts w:ascii="Times New Roman" w:hAnsi="Times New Roman"/>
        </w:rPr>
        <w:t xml:space="preserve"> the book from behind her and </w:t>
      </w:r>
      <w:r w:rsidR="00E14677">
        <w:rPr>
          <w:rFonts w:ascii="Times New Roman" w:hAnsi="Times New Roman"/>
        </w:rPr>
        <w:t>opened</w:t>
      </w:r>
      <w:r>
        <w:rPr>
          <w:rFonts w:ascii="Times New Roman" w:hAnsi="Times New Roman"/>
        </w:rPr>
        <w:t xml:space="preserve"> it to the center. As she began to read, </w:t>
      </w:r>
      <w:r w:rsidR="00351BA0">
        <w:rPr>
          <w:rFonts w:ascii="Times New Roman" w:hAnsi="Times New Roman"/>
        </w:rPr>
        <w:t>tear drops</w:t>
      </w:r>
      <w:r>
        <w:rPr>
          <w:rFonts w:ascii="Times New Roman" w:hAnsi="Times New Roman"/>
        </w:rPr>
        <w:t xml:space="preserve"> fell from her chin onto the pages </w:t>
      </w:r>
      <w:r w:rsidR="00394090">
        <w:rPr>
          <w:rFonts w:ascii="Times New Roman" w:hAnsi="Times New Roman"/>
        </w:rPr>
        <w:t>smudging</w:t>
      </w:r>
      <w:r>
        <w:rPr>
          <w:rFonts w:ascii="Times New Roman" w:hAnsi="Times New Roman"/>
        </w:rPr>
        <w:t xml:space="preserve"> the characters a little. Soon the tea</w:t>
      </w:r>
      <w:r w:rsidR="00A17D7E">
        <w:rPr>
          <w:rFonts w:ascii="Times New Roman" w:hAnsi="Times New Roman"/>
        </w:rPr>
        <w:t>rs quit</w:t>
      </w:r>
      <w:r>
        <w:rPr>
          <w:rFonts w:ascii="Times New Roman" w:hAnsi="Times New Roman"/>
        </w:rPr>
        <w:t xml:space="preserve"> falling and she was comforted as she imagined her father’s voice reading to her and it was as if he were sitting </w:t>
      </w:r>
      <w:r w:rsidR="00A17D7E">
        <w:rPr>
          <w:rFonts w:ascii="Times New Roman" w:hAnsi="Times New Roman"/>
        </w:rPr>
        <w:t>there</w:t>
      </w:r>
      <w:r>
        <w:rPr>
          <w:rFonts w:ascii="Times New Roman" w:hAnsi="Times New Roman"/>
        </w:rPr>
        <w:t xml:space="preserve"> with his arm around her shoulders.</w:t>
      </w:r>
      <w:r w:rsidR="00E14677">
        <w:rPr>
          <w:rFonts w:ascii="Times New Roman" w:hAnsi="Times New Roman"/>
        </w:rPr>
        <w:t xml:space="preserve"> She read until she could no longer hold her heavy eyes open and slowly placed the leather book under her head and fell asleep against the tree.</w:t>
      </w:r>
    </w:p>
    <w:p w14:paraId="314859F9" w14:textId="167FC600" w:rsidR="00E14677" w:rsidRDefault="00E14677" w:rsidP="00830EC7">
      <w:pPr>
        <w:tabs>
          <w:tab w:val="left" w:pos="6120"/>
        </w:tabs>
        <w:spacing w:line="480" w:lineRule="auto"/>
        <w:ind w:firstLine="720"/>
        <w:rPr>
          <w:rFonts w:ascii="Times New Roman" w:hAnsi="Times New Roman"/>
        </w:rPr>
      </w:pPr>
      <w:r>
        <w:rPr>
          <w:rFonts w:ascii="Times New Roman" w:hAnsi="Times New Roman"/>
        </w:rPr>
        <w:t xml:space="preserve">Hea awoke to the sound of a large truck driving nearby. She knew the only </w:t>
      </w:r>
      <w:r w:rsidR="00394090">
        <w:rPr>
          <w:rFonts w:ascii="Times New Roman" w:hAnsi="Times New Roman"/>
        </w:rPr>
        <w:t>vehicles</w:t>
      </w:r>
      <w:r>
        <w:rPr>
          <w:rFonts w:ascii="Times New Roman" w:hAnsi="Times New Roman"/>
        </w:rPr>
        <w:t xml:space="preserve"> she had ever seen in </w:t>
      </w:r>
      <w:r w:rsidR="00351BA0">
        <w:rPr>
          <w:rFonts w:ascii="Times New Roman" w:hAnsi="Times New Roman"/>
        </w:rPr>
        <w:t>her country</w:t>
      </w:r>
      <w:r>
        <w:rPr>
          <w:rFonts w:ascii="Times New Roman" w:hAnsi="Times New Roman"/>
        </w:rPr>
        <w:t xml:space="preserve"> were government officials or military. She assumed they must </w:t>
      </w:r>
      <w:r w:rsidR="0094657E">
        <w:rPr>
          <w:rFonts w:ascii="Times New Roman" w:hAnsi="Times New Roman"/>
        </w:rPr>
        <w:t>have been</w:t>
      </w:r>
      <w:r>
        <w:rPr>
          <w:rFonts w:ascii="Times New Roman" w:hAnsi="Times New Roman"/>
        </w:rPr>
        <w:t xml:space="preserve"> looking for her. </w:t>
      </w:r>
    </w:p>
    <w:p w14:paraId="3FB0794D" w14:textId="3EDBAA2B" w:rsidR="00E14677" w:rsidRDefault="00E14677" w:rsidP="00E14677">
      <w:pPr>
        <w:tabs>
          <w:tab w:val="left" w:pos="6120"/>
        </w:tabs>
        <w:spacing w:line="480" w:lineRule="auto"/>
        <w:ind w:firstLine="720"/>
        <w:rPr>
          <w:rFonts w:ascii="Times New Roman" w:hAnsi="Times New Roman"/>
        </w:rPr>
      </w:pPr>
      <w:r>
        <w:rPr>
          <w:rFonts w:ascii="Times New Roman" w:hAnsi="Times New Roman"/>
        </w:rPr>
        <w:t xml:space="preserve">She </w:t>
      </w:r>
      <w:r w:rsidR="00351BA0">
        <w:rPr>
          <w:rFonts w:ascii="Times New Roman" w:hAnsi="Times New Roman"/>
        </w:rPr>
        <w:t xml:space="preserve">jumped to her feet, grabbed her stuff and </w:t>
      </w:r>
      <w:r>
        <w:rPr>
          <w:rFonts w:ascii="Times New Roman" w:hAnsi="Times New Roman"/>
        </w:rPr>
        <w:t xml:space="preserve">ran deeper into the woods away from the road that continued </w:t>
      </w:r>
      <w:r w:rsidR="00B6443F">
        <w:rPr>
          <w:rFonts w:ascii="Times New Roman" w:hAnsi="Times New Roman"/>
        </w:rPr>
        <w:t>north</w:t>
      </w:r>
      <w:r w:rsidR="00A17D7E">
        <w:rPr>
          <w:rFonts w:ascii="Times New Roman" w:hAnsi="Times New Roman"/>
        </w:rPr>
        <w:t xml:space="preserve"> to avoid being seen</w:t>
      </w:r>
      <w:r>
        <w:rPr>
          <w:rFonts w:ascii="Times New Roman" w:hAnsi="Times New Roman"/>
        </w:rPr>
        <w:t>. Hea could smell and see smoke from a small cook</w:t>
      </w:r>
      <w:r w:rsidR="00394090">
        <w:rPr>
          <w:rFonts w:ascii="Times New Roman" w:hAnsi="Times New Roman"/>
        </w:rPr>
        <w:t>ing fire off in the distance and</w:t>
      </w:r>
      <w:r>
        <w:rPr>
          <w:rFonts w:ascii="Times New Roman" w:hAnsi="Times New Roman"/>
        </w:rPr>
        <w:t xml:space="preserve"> she made her way towards the beautiful thin line of gray smoke painted on the blue morning sky.  When she arrived she saw a woman who looked like her grandmother and she paused for a moment. </w:t>
      </w:r>
    </w:p>
    <w:p w14:paraId="702A62A0" w14:textId="77777777" w:rsidR="00E14677" w:rsidRDefault="00AD512E" w:rsidP="00E14677">
      <w:pPr>
        <w:tabs>
          <w:tab w:val="left" w:pos="6120"/>
        </w:tabs>
        <w:spacing w:line="480" w:lineRule="auto"/>
        <w:ind w:firstLine="720"/>
        <w:rPr>
          <w:rFonts w:ascii="Times New Roman" w:hAnsi="Times New Roman"/>
        </w:rPr>
      </w:pPr>
      <w:r>
        <w:rPr>
          <w:rFonts w:ascii="Times New Roman" w:hAnsi="Times New Roman"/>
        </w:rPr>
        <w:t>“Hello, do you have any water?</w:t>
      </w:r>
      <w:r w:rsidR="00E14677">
        <w:rPr>
          <w:rFonts w:ascii="Times New Roman" w:hAnsi="Times New Roman"/>
        </w:rPr>
        <w:t xml:space="preserve">” she asked the woman. </w:t>
      </w:r>
    </w:p>
    <w:p w14:paraId="2516844B"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 xml:space="preserve">The woman jumped after being startled by the sound of a stranger’s voice. </w:t>
      </w:r>
    </w:p>
    <w:p w14:paraId="6BDE07F0"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“Of course my child. Drink this and I will make you some ginger tea.”</w:t>
      </w:r>
    </w:p>
    <w:p w14:paraId="3FE36219"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As the woman began to bail some water from the large basin and pour it into the kettle she asked Hea, “I know where you are going but where did you come from?”</w:t>
      </w:r>
    </w:p>
    <w:p w14:paraId="11371FBE"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“H</w:t>
      </w:r>
      <w:r w:rsidR="00AD512E">
        <w:rPr>
          <w:rFonts w:ascii="Times New Roman" w:hAnsi="Times New Roman"/>
        </w:rPr>
        <w:t>ow do you know where I am going?</w:t>
      </w:r>
      <w:r>
        <w:rPr>
          <w:rFonts w:ascii="Times New Roman" w:hAnsi="Times New Roman"/>
        </w:rPr>
        <w:t>” Hea asked.</w:t>
      </w:r>
    </w:p>
    <w:p w14:paraId="0AC97A84"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“Because you are not the first to cross my fields and I can see the fear in your eyes.”</w:t>
      </w:r>
    </w:p>
    <w:p w14:paraId="6E6DE029" w14:textId="77777777" w:rsidR="00E77AED" w:rsidRDefault="00E14677" w:rsidP="00E14677">
      <w:pPr>
        <w:tabs>
          <w:tab w:val="left" w:pos="6120"/>
        </w:tabs>
        <w:spacing w:line="480" w:lineRule="auto"/>
        <w:ind w:firstLine="720"/>
        <w:rPr>
          <w:rFonts w:ascii="Times New Roman" w:hAnsi="Times New Roman"/>
        </w:rPr>
      </w:pPr>
      <w:r>
        <w:rPr>
          <w:rFonts w:ascii="Times New Roman" w:hAnsi="Times New Roman"/>
        </w:rPr>
        <w:t>“I am from just on</w:t>
      </w:r>
      <w:r w:rsidR="00E77AED">
        <w:rPr>
          <w:rFonts w:ascii="Times New Roman" w:hAnsi="Times New Roman"/>
        </w:rPr>
        <w:t xml:space="preserve"> the other side of the mountain,” Hea said.</w:t>
      </w:r>
    </w:p>
    <w:p w14:paraId="083D664E"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“You are a long way from home my</w:t>
      </w:r>
      <w:r w:rsidR="00A17D7E">
        <w:rPr>
          <w:rFonts w:ascii="Times New Roman" w:hAnsi="Times New Roman"/>
        </w:rPr>
        <w:t xml:space="preserve"> child?</w:t>
      </w:r>
      <w:r>
        <w:rPr>
          <w:rFonts w:ascii="Times New Roman" w:hAnsi="Times New Roman"/>
        </w:rPr>
        <w:t xml:space="preserve"> Why are you running and why are you alone?”</w:t>
      </w:r>
    </w:p>
    <w:p w14:paraId="368A76E8"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“The Party arrested my parents and killed my grandparents.”</w:t>
      </w:r>
    </w:p>
    <w:p w14:paraId="79008170"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“My dear child, why did such a thing happen?”</w:t>
      </w:r>
    </w:p>
    <w:p w14:paraId="237299C1"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“Because my father has a book that was not written by our Dear Leader,” Hea said with a hint of fear not knowing if the woman would turn her in.</w:t>
      </w:r>
    </w:p>
    <w:p w14:paraId="7E814286"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“And they killed your grandparents for that too?’</w:t>
      </w:r>
    </w:p>
    <w:p w14:paraId="3FE1FE79" w14:textId="77777777" w:rsidR="00AC2BBF" w:rsidRDefault="00E77AED" w:rsidP="00E14677">
      <w:pPr>
        <w:tabs>
          <w:tab w:val="left" w:pos="6120"/>
        </w:tabs>
        <w:spacing w:line="480" w:lineRule="auto"/>
        <w:ind w:firstLine="720"/>
        <w:rPr>
          <w:rFonts w:ascii="Times New Roman" w:hAnsi="Times New Roman"/>
        </w:rPr>
      </w:pPr>
      <w:r>
        <w:rPr>
          <w:rFonts w:ascii="Times New Roman" w:hAnsi="Times New Roman"/>
        </w:rPr>
        <w:t xml:space="preserve">“I saw the entire thing. My grandparents were killed </w:t>
      </w:r>
      <w:r w:rsidR="00394090">
        <w:rPr>
          <w:rFonts w:ascii="Times New Roman" w:hAnsi="Times New Roman"/>
        </w:rPr>
        <w:t>trying</w:t>
      </w:r>
      <w:r>
        <w:rPr>
          <w:rFonts w:ascii="Times New Roman" w:hAnsi="Times New Roman"/>
        </w:rPr>
        <w:t xml:space="preserve"> to</w:t>
      </w:r>
      <w:r w:rsidR="00394090">
        <w:rPr>
          <w:rFonts w:ascii="Times New Roman" w:hAnsi="Times New Roman"/>
        </w:rPr>
        <w:t xml:space="preserve"> sto</w:t>
      </w:r>
      <w:r>
        <w:rPr>
          <w:rFonts w:ascii="Times New Roman" w:hAnsi="Times New Roman"/>
        </w:rPr>
        <w:t xml:space="preserve">p the officials from beating my mother and father. When my father would not tell them where the book was, they put them in the back of a truck and I am sure they took them to the work camp in </w:t>
      </w:r>
      <w:r w:rsidRPr="00E77AED">
        <w:rPr>
          <w:rFonts w:ascii="Times New Roman" w:hAnsi="Times New Roman"/>
        </w:rPr>
        <w:t>Haengyong</w:t>
      </w:r>
      <w:r>
        <w:rPr>
          <w:rFonts w:ascii="Times New Roman" w:hAnsi="Times New Roman"/>
        </w:rPr>
        <w:t>.</w:t>
      </w:r>
      <w:r w:rsidR="00AC2BBF">
        <w:rPr>
          <w:rFonts w:ascii="Times New Roman" w:hAnsi="Times New Roman"/>
        </w:rPr>
        <w:t>”</w:t>
      </w:r>
    </w:p>
    <w:p w14:paraId="5BEC4218" w14:textId="0178FF10" w:rsidR="00CA432D" w:rsidRDefault="00AC2BBF" w:rsidP="00E14677">
      <w:pPr>
        <w:tabs>
          <w:tab w:val="left" w:pos="6120"/>
        </w:tabs>
        <w:spacing w:line="480" w:lineRule="auto"/>
        <w:ind w:firstLine="720"/>
        <w:rPr>
          <w:rFonts w:ascii="Times New Roman" w:hAnsi="Times New Roman"/>
        </w:rPr>
      </w:pPr>
      <w:r>
        <w:rPr>
          <w:rFonts w:ascii="Times New Roman" w:hAnsi="Times New Roman"/>
        </w:rPr>
        <w:t>The woman poured the steaming water into a c</w:t>
      </w:r>
      <w:r w:rsidR="00A17D7E">
        <w:rPr>
          <w:rFonts w:ascii="Times New Roman" w:hAnsi="Times New Roman"/>
        </w:rPr>
        <w:t xml:space="preserve">lay cup and dropped in some </w:t>
      </w:r>
      <w:r w:rsidR="00872F2C">
        <w:rPr>
          <w:rFonts w:ascii="Times New Roman" w:hAnsi="Times New Roman"/>
        </w:rPr>
        <w:t>tealeaves</w:t>
      </w:r>
      <w:r>
        <w:rPr>
          <w:rFonts w:ascii="Times New Roman" w:hAnsi="Times New Roman"/>
        </w:rPr>
        <w:t xml:space="preserve"> and a slice of ginger root. She handed the cup to Hea with her right hand and moved her left arm across her body placing the fingers of her left hand under her elbow which </w:t>
      </w:r>
      <w:r w:rsidR="00C02CBC">
        <w:rPr>
          <w:rFonts w:ascii="Times New Roman" w:hAnsi="Times New Roman"/>
        </w:rPr>
        <w:t>was</w:t>
      </w:r>
      <w:r>
        <w:rPr>
          <w:rFonts w:ascii="Times New Roman" w:hAnsi="Times New Roman"/>
        </w:rPr>
        <w:t xml:space="preserve"> a sign of </w:t>
      </w:r>
      <w:r w:rsidR="004A56BA" w:rsidRPr="004A56BA">
        <w:rPr>
          <w:rFonts w:ascii="Times New Roman" w:hAnsi="Times New Roman"/>
        </w:rPr>
        <w:t>hospitality</w:t>
      </w:r>
      <w:r w:rsidR="003C73DF">
        <w:rPr>
          <w:rFonts w:ascii="Times New Roman" w:hAnsi="Times New Roman"/>
        </w:rPr>
        <w:t xml:space="preserve"> </w:t>
      </w:r>
      <w:r>
        <w:rPr>
          <w:rFonts w:ascii="Times New Roman" w:hAnsi="Times New Roman"/>
        </w:rPr>
        <w:t>and that she meant no harm to Hea.</w:t>
      </w:r>
    </w:p>
    <w:p w14:paraId="11B08044"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“Where is the book now</w:t>
      </w:r>
      <w:r w:rsidR="00AD512E">
        <w:rPr>
          <w:rFonts w:ascii="Times New Roman" w:hAnsi="Times New Roman"/>
        </w:rPr>
        <w:t>?</w:t>
      </w:r>
      <w:r>
        <w:rPr>
          <w:rFonts w:ascii="Times New Roman" w:hAnsi="Times New Roman"/>
        </w:rPr>
        <w:t>” the woman asked as she pulled up a small log and sat down beside Hea.</w:t>
      </w:r>
    </w:p>
    <w:p w14:paraId="3B35799C"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“I have it with me.”</w:t>
      </w:r>
    </w:p>
    <w:p w14:paraId="0D872566"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“Then you are not safe. You must give the book to the Secret Police or they will continue to hunt for you and could kill you.”</w:t>
      </w:r>
    </w:p>
    <w:p w14:paraId="14B277B9"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“I could never give up the book. This book is very special to me. My father died trying to protect it.”</w:t>
      </w:r>
    </w:p>
    <w:p w14:paraId="1DA7BA7E" w14:textId="77777777" w:rsidR="00CA432D" w:rsidRDefault="00CA432D" w:rsidP="00CA432D">
      <w:pPr>
        <w:tabs>
          <w:tab w:val="left" w:pos="6120"/>
        </w:tabs>
        <w:spacing w:line="480" w:lineRule="auto"/>
        <w:ind w:firstLine="720"/>
        <w:rPr>
          <w:rFonts w:ascii="Times New Roman" w:hAnsi="Times New Roman"/>
        </w:rPr>
      </w:pPr>
      <w:r>
        <w:rPr>
          <w:rFonts w:ascii="Times New Roman" w:hAnsi="Times New Roman"/>
        </w:rPr>
        <w:t>There was a long pause and Hea could read the woman’s disagreement with her idea. Changing the subject, the woman asked, “When was the last time you ate?”</w:t>
      </w:r>
    </w:p>
    <w:p w14:paraId="46AA35C9" w14:textId="77777777" w:rsidR="00CA432D" w:rsidRDefault="00CA432D" w:rsidP="00CA432D">
      <w:pPr>
        <w:tabs>
          <w:tab w:val="left" w:pos="6120"/>
        </w:tabs>
        <w:spacing w:line="480" w:lineRule="auto"/>
        <w:ind w:firstLine="720"/>
        <w:rPr>
          <w:rFonts w:ascii="Times New Roman" w:hAnsi="Times New Roman"/>
        </w:rPr>
      </w:pPr>
      <w:r>
        <w:rPr>
          <w:rFonts w:ascii="Times New Roman" w:hAnsi="Times New Roman"/>
        </w:rPr>
        <w:t>“Before I went to school yesterday.”</w:t>
      </w:r>
    </w:p>
    <w:p w14:paraId="0ADE3AD6" w14:textId="77777777"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“Let me make you some rice in soup. It will give you strength for your journey,” she said as she got to her feet to begin.</w:t>
      </w:r>
    </w:p>
    <w:p w14:paraId="0A83DCEB" w14:textId="77777777"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ate the soup and continued her journey across hundreds more </w:t>
      </w:r>
      <w:r w:rsidR="00A86E28">
        <w:rPr>
          <w:rFonts w:ascii="Times New Roman" w:hAnsi="Times New Roman"/>
        </w:rPr>
        <w:t>rice patties</w:t>
      </w:r>
      <w:r>
        <w:rPr>
          <w:rFonts w:ascii="Times New Roman" w:hAnsi="Times New Roman"/>
        </w:rPr>
        <w:t xml:space="preserve">. After three days of walking she could finally see a city on the horizon that must be </w:t>
      </w:r>
      <w:r w:rsidRPr="00CA432D">
        <w:rPr>
          <w:rFonts w:ascii="Times New Roman" w:hAnsi="Times New Roman"/>
        </w:rPr>
        <w:t>Dandong</w:t>
      </w:r>
      <w:r>
        <w:rPr>
          <w:rFonts w:ascii="Times New Roman" w:hAnsi="Times New Roman"/>
        </w:rPr>
        <w:t xml:space="preserve">, China. </w:t>
      </w:r>
    </w:p>
    <w:p w14:paraId="7FBEC72F" w14:textId="77777777"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Gray buildings rose above the tree lines ten to twenty stories, the largest buildings she had ever seen. There was also a gray haze that hovered over the city.</w:t>
      </w:r>
      <w:r w:rsidR="00A5077D">
        <w:rPr>
          <w:rFonts w:ascii="Times New Roman" w:hAnsi="Times New Roman"/>
        </w:rPr>
        <w:t xml:space="preserve"> This gray sight was more than a border </w:t>
      </w:r>
      <w:r w:rsidR="00B6443F">
        <w:rPr>
          <w:rFonts w:ascii="Times New Roman" w:hAnsi="Times New Roman"/>
        </w:rPr>
        <w:t>city;</w:t>
      </w:r>
      <w:r w:rsidR="00A5077D">
        <w:rPr>
          <w:rFonts w:ascii="Times New Roman" w:hAnsi="Times New Roman"/>
        </w:rPr>
        <w:t xml:space="preserve"> Dandong was a city of freedom</w:t>
      </w:r>
      <w:r w:rsidR="000D06AD">
        <w:rPr>
          <w:rFonts w:ascii="Times New Roman" w:hAnsi="Times New Roman"/>
        </w:rPr>
        <w:t>.</w:t>
      </w:r>
      <w:r w:rsidR="001F7561">
        <w:rPr>
          <w:rFonts w:ascii="Times New Roman" w:hAnsi="Times New Roman"/>
        </w:rPr>
        <w:t xml:space="preserve"> But between her and freedom were soldiers, a </w:t>
      </w:r>
      <w:r w:rsidR="00A03FCB">
        <w:rPr>
          <w:rFonts w:ascii="Times New Roman" w:hAnsi="Times New Roman"/>
        </w:rPr>
        <w:t xml:space="preserve">rusty </w:t>
      </w:r>
      <w:r w:rsidR="001F7561">
        <w:rPr>
          <w:rFonts w:ascii="Times New Roman" w:hAnsi="Times New Roman"/>
        </w:rPr>
        <w:t>barbed wire and a river she had hear</w:t>
      </w:r>
      <w:r w:rsidR="00A86E28">
        <w:rPr>
          <w:rFonts w:ascii="Times New Roman" w:hAnsi="Times New Roman"/>
        </w:rPr>
        <w:t xml:space="preserve">d was filled with explosives </w:t>
      </w:r>
      <w:r w:rsidR="001F7561">
        <w:rPr>
          <w:rFonts w:ascii="Times New Roman" w:hAnsi="Times New Roman"/>
        </w:rPr>
        <w:t>t</w:t>
      </w:r>
      <w:r w:rsidR="00A86E28">
        <w:rPr>
          <w:rFonts w:ascii="Times New Roman" w:hAnsi="Times New Roman"/>
        </w:rPr>
        <w:t>o</w:t>
      </w:r>
      <w:r w:rsidR="001F7561">
        <w:rPr>
          <w:rFonts w:ascii="Times New Roman" w:hAnsi="Times New Roman"/>
        </w:rPr>
        <w:t xml:space="preserve"> kill anyone who tried to swim across</w:t>
      </w:r>
      <w:r w:rsidR="00A03FCB">
        <w:rPr>
          <w:rFonts w:ascii="Times New Roman" w:hAnsi="Times New Roman"/>
        </w:rPr>
        <w:t>.</w:t>
      </w:r>
    </w:p>
    <w:p w14:paraId="54EC4F88" w14:textId="77777777"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felt her best shot was to try and swim the river but if s</w:t>
      </w:r>
      <w:r w:rsidR="00394090">
        <w:rPr>
          <w:rFonts w:ascii="Times New Roman" w:hAnsi="Times New Roman"/>
        </w:rPr>
        <w:t xml:space="preserve">he failed it would cost her </w:t>
      </w:r>
      <w:r>
        <w:rPr>
          <w:rFonts w:ascii="Times New Roman" w:hAnsi="Times New Roman"/>
        </w:rPr>
        <w:t xml:space="preserve">life. </w:t>
      </w:r>
    </w:p>
    <w:p w14:paraId="08B3FF2F" w14:textId="5BA1FF0A"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Pr="00DD6B16">
        <w:rPr>
          <w:rFonts w:ascii="Times New Roman" w:hAnsi="Times New Roman"/>
          <w:i/>
        </w:rPr>
        <w:t>Sh</w:t>
      </w:r>
      <w:r w:rsidR="00394090" w:rsidRPr="00DD6B16">
        <w:rPr>
          <w:rFonts w:ascii="Times New Roman" w:hAnsi="Times New Roman"/>
          <w:i/>
        </w:rPr>
        <w:t>ould I take such a ch</w:t>
      </w:r>
      <w:r w:rsidR="00DD6B16" w:rsidRPr="00DD6B16">
        <w:rPr>
          <w:rFonts w:ascii="Times New Roman" w:hAnsi="Times New Roman"/>
          <w:i/>
        </w:rPr>
        <w:t>allen</w:t>
      </w:r>
      <w:r w:rsidR="00394090" w:rsidRPr="00DD6B16">
        <w:rPr>
          <w:rFonts w:ascii="Times New Roman" w:hAnsi="Times New Roman"/>
          <w:i/>
        </w:rPr>
        <w:t>ge?</w:t>
      </w:r>
      <w:r w:rsidR="00394090">
        <w:rPr>
          <w:rFonts w:ascii="Times New Roman" w:hAnsi="Times New Roman"/>
        </w:rPr>
        <w:t xml:space="preserve"> </w:t>
      </w:r>
      <w:r w:rsidR="00394090" w:rsidRPr="00DD6B16">
        <w:rPr>
          <w:rFonts w:ascii="Times New Roman" w:hAnsi="Times New Roman"/>
          <w:i/>
        </w:rPr>
        <w:t>Is it</w:t>
      </w:r>
      <w:r w:rsidRPr="00DD6B16">
        <w:rPr>
          <w:rFonts w:ascii="Times New Roman" w:hAnsi="Times New Roman"/>
          <w:i/>
        </w:rPr>
        <w:t xml:space="preserve"> worth the risk</w:t>
      </w:r>
      <w:r>
        <w:rPr>
          <w:rFonts w:ascii="Times New Roman" w:hAnsi="Times New Roman"/>
        </w:rPr>
        <w:t xml:space="preserve">,” she thought to her self. </w:t>
      </w:r>
    </w:p>
    <w:p w14:paraId="7C515B54" w14:textId="77777777" w:rsidR="00433D4B" w:rsidRDefault="000F45BD" w:rsidP="00433D4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There were no trees to take cover under and soldiers were constantly patrolling the border. She m</w:t>
      </w:r>
      <w:r w:rsidR="00A86E28">
        <w:rPr>
          <w:rFonts w:ascii="Times New Roman" w:hAnsi="Times New Roman"/>
        </w:rPr>
        <w:t>ade</w:t>
      </w:r>
      <w:r>
        <w:rPr>
          <w:rFonts w:ascii="Times New Roman" w:hAnsi="Times New Roman"/>
        </w:rPr>
        <w:t xml:space="preserve"> her way to the middle of a rice field and laid face down till dark. It was almost harvest time so the grain </w:t>
      </w:r>
      <w:r w:rsidR="00394090">
        <w:rPr>
          <w:rFonts w:ascii="Times New Roman" w:hAnsi="Times New Roman"/>
        </w:rPr>
        <w:t>grew</w:t>
      </w:r>
      <w:r>
        <w:rPr>
          <w:rFonts w:ascii="Times New Roman" w:hAnsi="Times New Roman"/>
        </w:rPr>
        <w:t xml:space="preserve"> high and the ground was dry. Every sound she heard she jumped and fear began to take over. She placed the book on the ground in front of her face and began to read. As she turned a page, she dreamed of a place she could read freely and read this book or any other book she might find without fear.</w:t>
      </w:r>
    </w:p>
    <w:p w14:paraId="58299AA1" w14:textId="77777777" w:rsidR="006B73ED" w:rsidRDefault="000F45BD" w:rsidP="00433D4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sun finally sat and a full moon ros</w:t>
      </w:r>
      <w:r w:rsidR="00433D4B">
        <w:rPr>
          <w:rFonts w:ascii="Times New Roman" w:hAnsi="Times New Roman"/>
        </w:rPr>
        <w:t>e casting a beautiful blue light</w:t>
      </w:r>
      <w:r>
        <w:rPr>
          <w:rFonts w:ascii="Times New Roman" w:hAnsi="Times New Roman"/>
        </w:rPr>
        <w:t xml:space="preserve"> over the top of the rice and the lights in the distances signaled her freedom so she thought. She crawled through the field on her hands and knees to displace and move as few </w:t>
      </w:r>
      <w:r w:rsidR="00394090">
        <w:rPr>
          <w:rFonts w:ascii="Times New Roman" w:hAnsi="Times New Roman"/>
        </w:rPr>
        <w:t>stems</w:t>
      </w:r>
      <w:r w:rsidR="006B73ED">
        <w:rPr>
          <w:rFonts w:ascii="Times New Roman" w:hAnsi="Times New Roman"/>
        </w:rPr>
        <w:t xml:space="preserve"> of </w:t>
      </w:r>
      <w:r>
        <w:rPr>
          <w:rFonts w:ascii="Times New Roman" w:hAnsi="Times New Roman"/>
        </w:rPr>
        <w:t>as possible.</w:t>
      </w:r>
      <w:r w:rsidR="006B73ED">
        <w:rPr>
          <w:rFonts w:ascii="Times New Roman" w:hAnsi="Times New Roman"/>
        </w:rPr>
        <w:t xml:space="preserve"> Her knees </w:t>
      </w:r>
      <w:r w:rsidR="00A86E28">
        <w:rPr>
          <w:rFonts w:ascii="Times New Roman" w:hAnsi="Times New Roman"/>
        </w:rPr>
        <w:t>bleed</w:t>
      </w:r>
      <w:r w:rsidR="006B73ED">
        <w:rPr>
          <w:rFonts w:ascii="Times New Roman" w:hAnsi="Times New Roman"/>
        </w:rPr>
        <w:t xml:space="preserve"> and her palms were cut by dried rice husks and </w:t>
      </w:r>
      <w:r w:rsidR="00394090">
        <w:rPr>
          <w:rFonts w:ascii="Times New Roman" w:hAnsi="Times New Roman"/>
        </w:rPr>
        <w:t>chaffs</w:t>
      </w:r>
      <w:r w:rsidR="006B73ED">
        <w:rPr>
          <w:rFonts w:ascii="Times New Roman" w:hAnsi="Times New Roman"/>
        </w:rPr>
        <w:t xml:space="preserve"> that laid from a previous harvest. </w:t>
      </w:r>
      <w:r w:rsidR="00A86E28">
        <w:rPr>
          <w:rFonts w:ascii="Times New Roman" w:hAnsi="Times New Roman"/>
        </w:rPr>
        <w:t>Twelve</w:t>
      </w:r>
      <w:r w:rsidR="006B73ED">
        <w:rPr>
          <w:rFonts w:ascii="Times New Roman" w:hAnsi="Times New Roman"/>
        </w:rPr>
        <w:t xml:space="preserve"> rice fields </w:t>
      </w:r>
      <w:r w:rsidR="00872F2C">
        <w:rPr>
          <w:rFonts w:ascii="Times New Roman" w:hAnsi="Times New Roman"/>
        </w:rPr>
        <w:t>later;</w:t>
      </w:r>
      <w:r w:rsidR="001038FD">
        <w:rPr>
          <w:rFonts w:ascii="Times New Roman" w:hAnsi="Times New Roman"/>
        </w:rPr>
        <w:t xml:space="preserve"> </w:t>
      </w:r>
      <w:r w:rsidR="006B73ED">
        <w:rPr>
          <w:rFonts w:ascii="Times New Roman" w:hAnsi="Times New Roman"/>
        </w:rPr>
        <w:t xml:space="preserve">she reached a barbed wire fence on the bank of the Tumen </w:t>
      </w:r>
      <w:r w:rsidR="00B6443F">
        <w:rPr>
          <w:rFonts w:ascii="Times New Roman" w:hAnsi="Times New Roman"/>
        </w:rPr>
        <w:t>River</w:t>
      </w:r>
      <w:r w:rsidR="006B73ED">
        <w:rPr>
          <w:rFonts w:ascii="Times New Roman" w:hAnsi="Times New Roman"/>
        </w:rPr>
        <w:t>.</w:t>
      </w:r>
    </w:p>
    <w:p w14:paraId="49762A65" w14:textId="5D10BEDA" w:rsidR="006B73ED" w:rsidRDefault="006B73ED" w:rsidP="00DD6B16">
      <w:pPr>
        <w:pBdr>
          <w:bottom w:val="thinThickThinMediumGap" w:sz="18" w:space="0" w:color="auto"/>
        </w:pBdr>
        <w:tabs>
          <w:tab w:val="left" w:pos="6120"/>
        </w:tabs>
        <w:spacing w:line="480" w:lineRule="auto"/>
        <w:ind w:firstLine="720"/>
        <w:rPr>
          <w:rFonts w:ascii="Times New Roman" w:hAnsi="Times New Roman"/>
        </w:rPr>
      </w:pPr>
      <w:r w:rsidRPr="00872F2C">
        <w:rPr>
          <w:rFonts w:ascii="Times New Roman" w:hAnsi="Times New Roman"/>
        </w:rPr>
        <w:t>With her book tied to her back again and covered by the waist of her now torn and dirty school skirt she had been wearing for days she looked for a place she could fit through the wire.</w:t>
      </w:r>
      <w:r w:rsidR="00DD6B16">
        <w:rPr>
          <w:rFonts w:ascii="Times New Roman" w:hAnsi="Times New Roman"/>
        </w:rPr>
        <w:t xml:space="preserve"> </w:t>
      </w:r>
      <w:r>
        <w:rPr>
          <w:rFonts w:ascii="Times New Roman" w:hAnsi="Times New Roman"/>
        </w:rPr>
        <w:t>The fence had been built more than twenty year ago and was not well maintained so it was not long before she found a place she could raise one wire with a stick, hold another down with a rock and crawl through.</w:t>
      </w:r>
    </w:p>
    <w:p w14:paraId="55454413" w14:textId="66769838" w:rsidR="003F03A6" w:rsidRDefault="006B73ED"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As she tried to fit without cutting her arms and legs the book and her shirt caught the </w:t>
      </w:r>
      <w:r w:rsidR="00DD6B16">
        <w:rPr>
          <w:rFonts w:ascii="Times New Roman" w:hAnsi="Times New Roman"/>
        </w:rPr>
        <w:t xml:space="preserve">top </w:t>
      </w:r>
      <w:r>
        <w:rPr>
          <w:rFonts w:ascii="Times New Roman" w:hAnsi="Times New Roman"/>
        </w:rPr>
        <w:t xml:space="preserve">wire etching a long deep scratch into the back of the leather cover. She lowered her self to get through and quickly pulled her legs through and removed the stick and rock allowing the fence to bounce back into place. She quickly lowered herself into the cold </w:t>
      </w:r>
      <w:r w:rsidR="008C323B">
        <w:rPr>
          <w:rFonts w:ascii="Times New Roman" w:hAnsi="Times New Roman"/>
        </w:rPr>
        <w:t>but gentle moving</w:t>
      </w:r>
      <w:r>
        <w:rPr>
          <w:rFonts w:ascii="Times New Roman" w:hAnsi="Times New Roman"/>
        </w:rPr>
        <w:t xml:space="preserve"> river and gasped as her body was submerged.</w:t>
      </w:r>
      <w:r w:rsidR="008C323B">
        <w:rPr>
          <w:rFonts w:ascii="Times New Roman" w:hAnsi="Times New Roman"/>
        </w:rPr>
        <w:t xml:space="preserve"> The water was only about four feet deep but she choose to swim with just her head above water rather than wade so the patrols on the bank would not see her. She swam quickly and quietly rarely breaking the surface of the water with her hands. She swam as fast as she could across the thirty feet of polluted </w:t>
      </w:r>
      <w:r w:rsidR="00ED6A34">
        <w:rPr>
          <w:rFonts w:ascii="Times New Roman" w:hAnsi="Times New Roman"/>
        </w:rPr>
        <w:t>murky</w:t>
      </w:r>
      <w:r w:rsidR="008C323B">
        <w:rPr>
          <w:rFonts w:ascii="Times New Roman" w:hAnsi="Times New Roman"/>
        </w:rPr>
        <w:t xml:space="preserve"> water but she d</w:t>
      </w:r>
      <w:r w:rsidR="00ED6A34">
        <w:rPr>
          <w:rFonts w:ascii="Times New Roman" w:hAnsi="Times New Roman"/>
        </w:rPr>
        <w:t>id not swim fast enough. A spot</w:t>
      </w:r>
      <w:r w:rsidR="008C323B">
        <w:rPr>
          <w:rFonts w:ascii="Times New Roman" w:hAnsi="Times New Roman"/>
        </w:rPr>
        <w:t>light illum</w:t>
      </w:r>
      <w:r w:rsidR="003F03A6">
        <w:rPr>
          <w:rFonts w:ascii="Times New Roman" w:hAnsi="Times New Roman"/>
        </w:rPr>
        <w:t xml:space="preserve">inated the water around her. Guards in a tower behind and south of her were yelling for soldiers to catch her. North Korean </w:t>
      </w:r>
      <w:r w:rsidR="00ED6A34">
        <w:rPr>
          <w:rFonts w:ascii="Times New Roman" w:hAnsi="Times New Roman"/>
        </w:rPr>
        <w:t>soldiers</w:t>
      </w:r>
      <w:r w:rsidR="003F03A6">
        <w:rPr>
          <w:rFonts w:ascii="Times New Roman" w:hAnsi="Times New Roman"/>
        </w:rPr>
        <w:t xml:space="preserve"> raced towards her running on the bank behind her. </w:t>
      </w:r>
    </w:p>
    <w:p w14:paraId="5D516F82"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did not see anyone waiting for her on the bank as she approached so she continued to swim for her life as the light followed her every stroke.</w:t>
      </w:r>
    </w:p>
    <w:p w14:paraId="182FA991"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Bullets splashed around her at the same time she heard the guns fire. She continued to swim with all she had. </w:t>
      </w:r>
      <w:r w:rsidR="00ED6A34">
        <w:rPr>
          <w:rFonts w:ascii="Times New Roman" w:hAnsi="Times New Roman"/>
        </w:rPr>
        <w:t>The rising bank shortened her strokes</w:t>
      </w:r>
      <w:r>
        <w:rPr>
          <w:rFonts w:ascii="Times New Roman" w:hAnsi="Times New Roman"/>
        </w:rPr>
        <w:t xml:space="preserve"> and she began to crawl as fast as she could into the brush as the shots </w:t>
      </w:r>
      <w:r w:rsidR="00B6443F">
        <w:rPr>
          <w:rFonts w:ascii="Times New Roman" w:hAnsi="Times New Roman"/>
        </w:rPr>
        <w:t>continue</w:t>
      </w:r>
      <w:r>
        <w:rPr>
          <w:rFonts w:ascii="Times New Roman" w:hAnsi="Times New Roman"/>
        </w:rPr>
        <w:t xml:space="preserve">. She pulled herself through the vines and grass out of sight from the Koreans and the shots stopped. </w:t>
      </w:r>
    </w:p>
    <w:p w14:paraId="7788E342" w14:textId="44E7B1C3" w:rsidR="003F03A6" w:rsidRDefault="00872F2C"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silence</w:t>
      </w:r>
      <w:r w:rsidR="003F03A6">
        <w:rPr>
          <w:rFonts w:ascii="Times New Roman" w:hAnsi="Times New Roman"/>
        </w:rPr>
        <w:t xml:space="preserve"> lasted </w:t>
      </w:r>
      <w:r>
        <w:rPr>
          <w:rFonts w:ascii="Times New Roman" w:hAnsi="Times New Roman"/>
        </w:rPr>
        <w:t xml:space="preserve">only </w:t>
      </w:r>
      <w:r w:rsidR="003F03A6">
        <w:rPr>
          <w:rFonts w:ascii="Times New Roman" w:hAnsi="Times New Roman"/>
        </w:rPr>
        <w:t>a second before she heard soldiers comi</w:t>
      </w:r>
      <w:r w:rsidR="00DD6B16">
        <w:rPr>
          <w:rFonts w:ascii="Times New Roman" w:hAnsi="Times New Roman"/>
        </w:rPr>
        <w:t>ng towards her on the bank she just landed</w:t>
      </w:r>
      <w:r w:rsidR="003F03A6">
        <w:rPr>
          <w:rFonts w:ascii="Times New Roman" w:hAnsi="Times New Roman"/>
        </w:rPr>
        <w:t>. Hea ran</w:t>
      </w:r>
      <w:r w:rsidR="00DD6B16">
        <w:rPr>
          <w:rFonts w:ascii="Times New Roman" w:hAnsi="Times New Roman"/>
        </w:rPr>
        <w:t xml:space="preserve"> down the bank</w:t>
      </w:r>
      <w:r w:rsidR="003F03A6">
        <w:rPr>
          <w:rFonts w:ascii="Times New Roman" w:hAnsi="Times New Roman"/>
        </w:rPr>
        <w:t xml:space="preserve"> in the opposite direction</w:t>
      </w:r>
      <w:r w:rsidR="00DD6B16">
        <w:rPr>
          <w:rFonts w:ascii="Times New Roman" w:hAnsi="Times New Roman"/>
        </w:rPr>
        <w:t xml:space="preserve"> of the sound</w:t>
      </w:r>
      <w:r w:rsidR="003F03A6">
        <w:rPr>
          <w:rFonts w:ascii="Times New Roman" w:hAnsi="Times New Roman"/>
        </w:rPr>
        <w:t xml:space="preserve"> not knowing where she was running but just ran for the lights. The Chinese soldiers did not fire upon her but gave chase. </w:t>
      </w:r>
    </w:p>
    <w:p w14:paraId="59835509"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Pr="00DD6B16">
        <w:rPr>
          <w:rFonts w:ascii="Times New Roman" w:hAnsi="Times New Roman"/>
          <w:i/>
        </w:rPr>
        <w:t>If I can only make it to the crowded town, maybe I can blend in,</w:t>
      </w:r>
      <w:r>
        <w:rPr>
          <w:rFonts w:ascii="Times New Roman" w:hAnsi="Times New Roman"/>
        </w:rPr>
        <w:t xml:space="preserve">” she thought as she fought her quick breaths and racing heart. </w:t>
      </w:r>
    </w:p>
    <w:p w14:paraId="1E621011"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finally broke free from the brush and stepped onto a concrete street. The men and women walking in the streets were wearing dark clothes with thick pants and she was soaking wet in a torn and dirty school uniform that was dripping water.</w:t>
      </w:r>
    </w:p>
    <w:p w14:paraId="330F0ED4" w14:textId="6D7915FA" w:rsidR="00E74EE2" w:rsidRDefault="003F03A6"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Walking down a street lined with apartment buildings </w:t>
      </w:r>
      <w:r w:rsidR="00B6443F">
        <w:rPr>
          <w:rFonts w:ascii="Times New Roman" w:hAnsi="Times New Roman"/>
        </w:rPr>
        <w:t>and</w:t>
      </w:r>
      <w:r>
        <w:rPr>
          <w:rFonts w:ascii="Times New Roman" w:hAnsi="Times New Roman"/>
        </w:rPr>
        <w:t xml:space="preserve"> a crazy web of electrical wires hanging </w:t>
      </w:r>
      <w:r w:rsidR="00ED6A34">
        <w:rPr>
          <w:rFonts w:ascii="Times New Roman" w:hAnsi="Times New Roman"/>
        </w:rPr>
        <w:t>above</w:t>
      </w:r>
      <w:r>
        <w:rPr>
          <w:rFonts w:ascii="Times New Roman" w:hAnsi="Times New Roman"/>
        </w:rPr>
        <w:t xml:space="preserve">, she was the only person on the street at this time of night. She heard the </w:t>
      </w:r>
      <w:r w:rsidR="00ED6A34">
        <w:rPr>
          <w:rFonts w:ascii="Times New Roman" w:hAnsi="Times New Roman"/>
        </w:rPr>
        <w:t>footsteps</w:t>
      </w:r>
      <w:r>
        <w:rPr>
          <w:rFonts w:ascii="Times New Roman" w:hAnsi="Times New Roman"/>
        </w:rPr>
        <w:t xml:space="preserve"> of t</w:t>
      </w:r>
      <w:r w:rsidR="00E74EE2">
        <w:rPr>
          <w:rFonts w:ascii="Times New Roman" w:hAnsi="Times New Roman"/>
        </w:rPr>
        <w:t xml:space="preserve">hree men walking up </w:t>
      </w:r>
      <w:r w:rsidR="00ED6A34">
        <w:rPr>
          <w:rFonts w:ascii="Times New Roman" w:hAnsi="Times New Roman"/>
        </w:rPr>
        <w:t>behind</w:t>
      </w:r>
      <w:r w:rsidR="00E74EE2">
        <w:rPr>
          <w:rFonts w:ascii="Times New Roman" w:hAnsi="Times New Roman"/>
        </w:rPr>
        <w:t xml:space="preserve"> her. She looked over her </w:t>
      </w:r>
      <w:r w:rsidR="00DD6B16">
        <w:rPr>
          <w:rFonts w:ascii="Times New Roman" w:hAnsi="Times New Roman"/>
        </w:rPr>
        <w:t>left</w:t>
      </w:r>
      <w:r w:rsidR="00E74EE2">
        <w:rPr>
          <w:rFonts w:ascii="Times New Roman" w:hAnsi="Times New Roman"/>
        </w:rPr>
        <w:t xml:space="preserve"> shoulder and saw the outline of soldiers with guns </w:t>
      </w:r>
      <w:r w:rsidR="00ED6A34">
        <w:rPr>
          <w:rFonts w:ascii="Times New Roman" w:hAnsi="Times New Roman"/>
        </w:rPr>
        <w:t>holstered</w:t>
      </w:r>
      <w:r w:rsidR="00E74EE2">
        <w:rPr>
          <w:rFonts w:ascii="Times New Roman" w:hAnsi="Times New Roman"/>
        </w:rPr>
        <w:t xml:space="preserve"> walking only a few steps behind he</w:t>
      </w:r>
      <w:r w:rsidR="00ED6A34">
        <w:rPr>
          <w:rFonts w:ascii="Times New Roman" w:hAnsi="Times New Roman"/>
        </w:rPr>
        <w:t xml:space="preserve">r. She picked up her walking </w:t>
      </w:r>
      <w:r w:rsidR="00B6443F">
        <w:rPr>
          <w:rFonts w:ascii="Times New Roman" w:hAnsi="Times New Roman"/>
        </w:rPr>
        <w:t>pace</w:t>
      </w:r>
      <w:r w:rsidR="00E74EE2">
        <w:rPr>
          <w:rFonts w:ascii="Times New Roman" w:hAnsi="Times New Roman"/>
        </w:rPr>
        <w:t xml:space="preserve"> but trying to remain at a walk. As she felt the men closing in on her an iron door swung open and a man </w:t>
      </w:r>
      <w:r w:rsidR="00ED6A34">
        <w:rPr>
          <w:rFonts w:ascii="Times New Roman" w:hAnsi="Times New Roman"/>
        </w:rPr>
        <w:t>stepped</w:t>
      </w:r>
      <w:r w:rsidR="00E74EE2">
        <w:rPr>
          <w:rFonts w:ascii="Times New Roman" w:hAnsi="Times New Roman"/>
        </w:rPr>
        <w:t xml:space="preserve"> out and </w:t>
      </w:r>
      <w:r w:rsidR="00ED6A34">
        <w:rPr>
          <w:rFonts w:ascii="Times New Roman" w:hAnsi="Times New Roman"/>
        </w:rPr>
        <w:t>griped</w:t>
      </w:r>
      <w:r w:rsidR="00E74EE2">
        <w:rPr>
          <w:rFonts w:ascii="Times New Roman" w:hAnsi="Times New Roman"/>
        </w:rPr>
        <w:t xml:space="preserve"> her arm</w:t>
      </w:r>
      <w:r w:rsidR="00ED6A34">
        <w:rPr>
          <w:rFonts w:ascii="Times New Roman" w:hAnsi="Times New Roman"/>
        </w:rPr>
        <w:t xml:space="preserve"> tightly</w:t>
      </w:r>
      <w:r w:rsidR="00E74EE2">
        <w:rPr>
          <w:rFonts w:ascii="Times New Roman" w:hAnsi="Times New Roman"/>
        </w:rPr>
        <w:t xml:space="preserve">. Hea gasped for air and pulled against him but he forced her inside and pulled the door closed. As the door </w:t>
      </w:r>
      <w:r w:rsidR="00ED6A34">
        <w:rPr>
          <w:rFonts w:ascii="Times New Roman" w:hAnsi="Times New Roman"/>
        </w:rPr>
        <w:t>slammed</w:t>
      </w:r>
      <w:r w:rsidR="00E74EE2">
        <w:rPr>
          <w:rFonts w:ascii="Times New Roman" w:hAnsi="Times New Roman"/>
        </w:rPr>
        <w:t xml:space="preserve"> he covered her mouth and said in Korean, “I am here to help you. Stay quiet.” </w:t>
      </w:r>
    </w:p>
    <w:p w14:paraId="63B8ACC3"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Someone pulled at the door but it was locked. Switching to mandarin he asked, “What do you want?”</w:t>
      </w:r>
    </w:p>
    <w:p w14:paraId="3EC89533"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“We are looking for a Korean defector. Open the door!”</w:t>
      </w:r>
    </w:p>
    <w:p w14:paraId="30108FA2" w14:textId="1D52AF25"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 </w:t>
      </w:r>
      <w:r w:rsidR="00ED6A34">
        <w:rPr>
          <w:rFonts w:ascii="Times New Roman" w:hAnsi="Times New Roman"/>
        </w:rPr>
        <w:t>opened</w:t>
      </w:r>
      <w:r>
        <w:rPr>
          <w:rFonts w:ascii="Times New Roman" w:hAnsi="Times New Roman"/>
        </w:rPr>
        <w:t xml:space="preserve"> the door and placed himself between He</w:t>
      </w:r>
      <w:r w:rsidR="00F06530">
        <w:rPr>
          <w:rFonts w:ascii="Times New Roman" w:hAnsi="Times New Roman"/>
        </w:rPr>
        <w:t>a</w:t>
      </w:r>
      <w:r>
        <w:rPr>
          <w:rFonts w:ascii="Times New Roman" w:hAnsi="Times New Roman"/>
        </w:rPr>
        <w:t xml:space="preserve"> and the door </w:t>
      </w:r>
      <w:r w:rsidR="00ED6A34">
        <w:rPr>
          <w:rFonts w:ascii="Times New Roman" w:hAnsi="Times New Roman"/>
        </w:rPr>
        <w:t>in order</w:t>
      </w:r>
      <w:r>
        <w:rPr>
          <w:rFonts w:ascii="Times New Roman" w:hAnsi="Times New Roman"/>
        </w:rPr>
        <w:t xml:space="preserve"> to protect her and hide her wet clothes.  Hea bowed her head.</w:t>
      </w:r>
    </w:p>
    <w:p w14:paraId="066305FC" w14:textId="77777777"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is my daughter who stays out at night with men.”</w:t>
      </w:r>
    </w:p>
    <w:p w14:paraId="1FE936A4" w14:textId="77777777"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looks Korean,” one of the soldiers said.</w:t>
      </w:r>
    </w:p>
    <w:p w14:paraId="50E1FDDB"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“My mother was Korean but I am Chinese and she is my daughter. She is going to pay for being out late and is going to be punished.”</w:t>
      </w:r>
    </w:p>
    <w:p w14:paraId="08D490F4" w14:textId="120E8C93" w:rsidR="00744644"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Satisfied with his response, the soldiers moved down the street and the door slammed again. The man checked the lock and Hea whispered, “Thank you</w:t>
      </w:r>
    </w:p>
    <w:p w14:paraId="5DC9A4AD" w14:textId="7A2F9EB3" w:rsidR="005E42D0" w:rsidRDefault="00744644"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“Come with me,” he said as he </w:t>
      </w:r>
      <w:r w:rsidR="00B6443F">
        <w:rPr>
          <w:rFonts w:ascii="Times New Roman" w:hAnsi="Times New Roman"/>
        </w:rPr>
        <w:t>led</w:t>
      </w:r>
      <w:r>
        <w:rPr>
          <w:rFonts w:ascii="Times New Roman" w:hAnsi="Times New Roman"/>
        </w:rPr>
        <w:t xml:space="preserve"> her up the dark iron stairway to the 12</w:t>
      </w:r>
      <w:r w:rsidRPr="00744644">
        <w:rPr>
          <w:rFonts w:ascii="Times New Roman" w:hAnsi="Times New Roman"/>
          <w:vertAlign w:val="superscript"/>
        </w:rPr>
        <w:t>th</w:t>
      </w:r>
      <w:r>
        <w:rPr>
          <w:rFonts w:ascii="Times New Roman" w:hAnsi="Times New Roman"/>
        </w:rPr>
        <w:t xml:space="preserve"> floor. </w:t>
      </w:r>
      <w:r w:rsidR="00F06530">
        <w:rPr>
          <w:rFonts w:ascii="Times New Roman" w:hAnsi="Times New Roman"/>
        </w:rPr>
        <w:t xml:space="preserve">Each </w:t>
      </w:r>
      <w:del w:id="11" w:author="School of Journalism" w:date="2013-07-05T03:39:00Z">
        <w:r w:rsidR="00F06530" w:rsidDel="006A2EFB">
          <w:rPr>
            <w:rFonts w:ascii="Times New Roman" w:hAnsi="Times New Roman"/>
          </w:rPr>
          <w:delText xml:space="preserve">fliht </w:delText>
        </w:r>
      </w:del>
      <w:ins w:id="12" w:author="School of Journalism" w:date="2013-07-05T03:39:00Z">
        <w:r w:rsidR="006A2EFB">
          <w:rPr>
            <w:rFonts w:ascii="Times New Roman" w:hAnsi="Times New Roman"/>
          </w:rPr>
          <w:t xml:space="preserve">flight </w:t>
        </w:r>
      </w:ins>
      <w:r w:rsidR="00F06530">
        <w:rPr>
          <w:rFonts w:ascii="Times New Roman" w:hAnsi="Times New Roman"/>
        </w:rPr>
        <w:t xml:space="preserve">of stairs made her more and more nervous. </w:t>
      </w:r>
      <w:r>
        <w:rPr>
          <w:rFonts w:ascii="Times New Roman" w:hAnsi="Times New Roman"/>
        </w:rPr>
        <w:t>This was the highest Hea had ever been since she grew up in a</w:t>
      </w:r>
      <w:r w:rsidR="00F06530">
        <w:rPr>
          <w:rFonts w:ascii="Times New Roman" w:hAnsi="Times New Roman"/>
        </w:rPr>
        <w:t xml:space="preserve"> village</w:t>
      </w:r>
      <w:r w:rsidR="005E42D0">
        <w:rPr>
          <w:rFonts w:ascii="Times New Roman" w:hAnsi="Times New Roman"/>
        </w:rPr>
        <w:t>. The man unlocked another door and Hea found six people asleep on the concrete floor.</w:t>
      </w:r>
    </w:p>
    <w:p w14:paraId="1BBF57FE" w14:textId="77777777"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“There is a blanket over </w:t>
      </w:r>
      <w:r w:rsidR="00ED6A34">
        <w:rPr>
          <w:rFonts w:ascii="Times New Roman" w:hAnsi="Times New Roman"/>
        </w:rPr>
        <w:t>there</w:t>
      </w:r>
      <w:r>
        <w:rPr>
          <w:rFonts w:ascii="Times New Roman" w:hAnsi="Times New Roman"/>
        </w:rPr>
        <w:t xml:space="preserve"> and her</w:t>
      </w:r>
      <w:r w:rsidR="00872F2C">
        <w:rPr>
          <w:rFonts w:ascii="Times New Roman" w:hAnsi="Times New Roman"/>
        </w:rPr>
        <w:t>e</w:t>
      </w:r>
      <w:r>
        <w:rPr>
          <w:rFonts w:ascii="Times New Roman" w:hAnsi="Times New Roman"/>
        </w:rPr>
        <w:t xml:space="preserve"> is water and some rice.”</w:t>
      </w:r>
    </w:p>
    <w:p w14:paraId="169F6845" w14:textId="77777777"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“How did you know I nee</w:t>
      </w:r>
      <w:r w:rsidR="00AD512E">
        <w:rPr>
          <w:rFonts w:ascii="Times New Roman" w:hAnsi="Times New Roman"/>
        </w:rPr>
        <w:t>d your help?</w:t>
      </w:r>
      <w:r>
        <w:rPr>
          <w:rFonts w:ascii="Times New Roman" w:hAnsi="Times New Roman"/>
        </w:rPr>
        <w:t>” Hea</w:t>
      </w:r>
      <w:r w:rsidR="00ED6A34">
        <w:rPr>
          <w:rFonts w:ascii="Times New Roman" w:hAnsi="Times New Roman"/>
        </w:rPr>
        <w:t xml:space="preserve"> </w:t>
      </w:r>
      <w:r>
        <w:rPr>
          <w:rFonts w:ascii="Times New Roman" w:hAnsi="Times New Roman"/>
        </w:rPr>
        <w:t>asked.</w:t>
      </w:r>
    </w:p>
    <w:p w14:paraId="7C6FCCFE" w14:textId="77777777"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“Shush, I will tell you in the morning. Eat and get some sleep.”</w:t>
      </w:r>
    </w:p>
    <w:p w14:paraId="681839BC" w14:textId="3AEC0B16" w:rsidR="00C321E2" w:rsidRDefault="00B6443F"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ate the rice in the dark and looke</w:t>
      </w:r>
      <w:r w:rsidR="00F06530">
        <w:rPr>
          <w:rFonts w:ascii="Times New Roman" w:hAnsi="Times New Roman"/>
        </w:rPr>
        <w:t>d around the room wondering who</w:t>
      </w:r>
      <w:r>
        <w:rPr>
          <w:rFonts w:ascii="Times New Roman" w:hAnsi="Times New Roman"/>
        </w:rPr>
        <w:t xml:space="preserve"> all the people asleep on the floor were. </w:t>
      </w:r>
      <w:r w:rsidR="00F06530">
        <w:rPr>
          <w:rFonts w:ascii="Times New Roman" w:hAnsi="Times New Roman"/>
        </w:rPr>
        <w:t>She grabbed the blanket</w:t>
      </w:r>
      <w:r w:rsidR="005E42D0">
        <w:rPr>
          <w:rFonts w:ascii="Times New Roman" w:hAnsi="Times New Roman"/>
        </w:rPr>
        <w:t xml:space="preserve"> and curled up by the door in the only space left.</w:t>
      </w:r>
      <w:r w:rsidR="00C321E2">
        <w:rPr>
          <w:rFonts w:ascii="Times New Roman" w:hAnsi="Times New Roman"/>
        </w:rPr>
        <w:t xml:space="preserve"> </w:t>
      </w:r>
    </w:p>
    <w:p w14:paraId="046BDF1B" w14:textId="532DEE6B" w:rsidR="00C321E2" w:rsidRDefault="00C321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was exhausted and tried to sleep but her </w:t>
      </w:r>
      <w:r w:rsidR="00ED6A34">
        <w:rPr>
          <w:rFonts w:ascii="Times New Roman" w:hAnsi="Times New Roman"/>
        </w:rPr>
        <w:t>mind raced wit</w:t>
      </w:r>
      <w:r w:rsidR="00F06530">
        <w:rPr>
          <w:rFonts w:ascii="Times New Roman" w:hAnsi="Times New Roman"/>
        </w:rPr>
        <w:t xml:space="preserve">h </w:t>
      </w:r>
      <w:r w:rsidR="00ED6A34">
        <w:rPr>
          <w:rFonts w:ascii="Times New Roman" w:hAnsi="Times New Roman"/>
        </w:rPr>
        <w:t>all that had happened</w:t>
      </w:r>
      <w:r>
        <w:rPr>
          <w:rFonts w:ascii="Times New Roman" w:hAnsi="Times New Roman"/>
        </w:rPr>
        <w:t xml:space="preserve"> in the last four days.</w:t>
      </w:r>
      <w:r w:rsidR="00F06530">
        <w:rPr>
          <w:rFonts w:ascii="Times New Roman" w:hAnsi="Times New Roman"/>
        </w:rPr>
        <w:t xml:space="preserve"> Here eyes swelled up with tears but she kept silent and eventually fell asleep.</w:t>
      </w:r>
    </w:p>
    <w:p w14:paraId="395AC150" w14:textId="4CECF0A7" w:rsidR="009A72D3" w:rsidRDefault="00C321E2"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awoke to find everyone eating r</w:t>
      </w:r>
      <w:r w:rsidR="009A72D3">
        <w:rPr>
          <w:rFonts w:ascii="Times New Roman" w:hAnsi="Times New Roman"/>
        </w:rPr>
        <w:t>ice and in addition to the six K</w:t>
      </w:r>
      <w:r w:rsidR="00F06530">
        <w:rPr>
          <w:rFonts w:ascii="Times New Roman" w:hAnsi="Times New Roman"/>
        </w:rPr>
        <w:t>orean men and women</w:t>
      </w:r>
      <w:r>
        <w:rPr>
          <w:rFonts w:ascii="Times New Roman" w:hAnsi="Times New Roman"/>
        </w:rPr>
        <w:t xml:space="preserve"> was the man who had saved her</w:t>
      </w:r>
      <w:r w:rsidR="00F06530">
        <w:rPr>
          <w:rFonts w:ascii="Times New Roman" w:hAnsi="Times New Roman"/>
        </w:rPr>
        <w:t xml:space="preserve"> life. H</w:t>
      </w:r>
      <w:r>
        <w:rPr>
          <w:rFonts w:ascii="Times New Roman" w:hAnsi="Times New Roman"/>
        </w:rPr>
        <w:t xml:space="preserve">is </w:t>
      </w:r>
      <w:r w:rsidR="00B6443F">
        <w:rPr>
          <w:rFonts w:ascii="Times New Roman" w:hAnsi="Times New Roman"/>
        </w:rPr>
        <w:t>twelve-year</w:t>
      </w:r>
      <w:r>
        <w:rPr>
          <w:rFonts w:ascii="Times New Roman" w:hAnsi="Times New Roman"/>
        </w:rPr>
        <w:t>–old son</w:t>
      </w:r>
      <w:r w:rsidR="00F06530">
        <w:rPr>
          <w:rFonts w:ascii="Times New Roman" w:hAnsi="Times New Roman"/>
        </w:rPr>
        <w:t xml:space="preserve"> also ate with the group</w:t>
      </w:r>
      <w:r>
        <w:rPr>
          <w:rFonts w:ascii="Times New Roman" w:hAnsi="Times New Roman"/>
        </w:rPr>
        <w:t>.</w:t>
      </w:r>
      <w:r w:rsidR="00744644">
        <w:rPr>
          <w:rFonts w:ascii="Times New Roman" w:hAnsi="Times New Roman"/>
        </w:rPr>
        <w:t xml:space="preserve"> </w:t>
      </w:r>
    </w:p>
    <w:p w14:paraId="69B6DDDF" w14:textId="77777777" w:rsidR="009A72D3" w:rsidRDefault="00ED6A34"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w:t>
      </w:r>
      <w:r w:rsidR="009A72D3">
        <w:rPr>
          <w:rFonts w:ascii="Times New Roman" w:hAnsi="Times New Roman"/>
        </w:rPr>
        <w:t>ould you lik</w:t>
      </w:r>
      <w:r w:rsidR="00B81AEF">
        <w:rPr>
          <w:rFonts w:ascii="Times New Roman" w:hAnsi="Times New Roman"/>
        </w:rPr>
        <w:t>e</w:t>
      </w:r>
      <w:r w:rsidR="009A72D3">
        <w:rPr>
          <w:rFonts w:ascii="Times New Roman" w:hAnsi="Times New Roman"/>
        </w:rPr>
        <w:t xml:space="preserve"> some rice a Korean woman only about ten years older than her said as she offered a bowl to her.</w:t>
      </w:r>
    </w:p>
    <w:p w14:paraId="276A9C9D"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commentRangeStart w:id="13"/>
      <w:r>
        <w:rPr>
          <w:rFonts w:ascii="Times New Roman" w:hAnsi="Times New Roman"/>
        </w:rPr>
        <w:t xml:space="preserve">“Thank you,” </w:t>
      </w:r>
      <w:commentRangeEnd w:id="13"/>
      <w:r w:rsidR="00F06530">
        <w:rPr>
          <w:rStyle w:val="CommentReference"/>
        </w:rPr>
        <w:commentReference w:id="13"/>
      </w:r>
      <w:r>
        <w:rPr>
          <w:rFonts w:ascii="Times New Roman" w:hAnsi="Times New Roman"/>
        </w:rPr>
        <w:t>and Hea took the bowl and began to eat.</w:t>
      </w:r>
    </w:p>
    <w:p w14:paraId="4006FC64" w14:textId="77777777" w:rsidR="009A72D3" w:rsidRDefault="00AD512E"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“Are you a defector too?</w:t>
      </w:r>
      <w:r w:rsidR="009A72D3">
        <w:rPr>
          <w:rFonts w:ascii="Times New Roman" w:hAnsi="Times New Roman"/>
        </w:rPr>
        <w:t xml:space="preserve">” the woman asked. </w:t>
      </w:r>
    </w:p>
    <w:p w14:paraId="670D5B7F"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“What is a defector?”</w:t>
      </w:r>
    </w:p>
    <w:p w14:paraId="067C08CF" w14:textId="77777777" w:rsidR="009A72D3" w:rsidRDefault="00872F2C"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009A72D3">
        <w:rPr>
          <w:rFonts w:ascii="Times New Roman" w:hAnsi="Times New Roman"/>
        </w:rPr>
        <w:t>Are you from the Democratic Peoples Republic of Korea?”</w:t>
      </w:r>
    </w:p>
    <w:p w14:paraId="5F6A8F5D"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answered with a quick, “yes.”</w:t>
      </w:r>
    </w:p>
    <w:p w14:paraId="160ADC66"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“Then you are a defector like all of us.”</w:t>
      </w:r>
    </w:p>
    <w:p w14:paraId="39B5E0F7"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looked around to size up the two woman and four men eating and looking at her. Everyone was Korean and much older than her.</w:t>
      </w:r>
    </w:p>
    <w:p w14:paraId="11842825" w14:textId="77777777" w:rsidR="00965A67" w:rsidRDefault="009A72D3"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“Do you have a </w:t>
      </w:r>
      <w:r w:rsidR="00AD512E">
        <w:rPr>
          <w:rFonts w:ascii="Times New Roman" w:hAnsi="Times New Roman"/>
        </w:rPr>
        <w:t>life here?</w:t>
      </w:r>
      <w:r>
        <w:rPr>
          <w:rFonts w:ascii="Times New Roman" w:hAnsi="Times New Roman"/>
        </w:rPr>
        <w:t>” Hea asked.</w:t>
      </w:r>
    </w:p>
    <w:p w14:paraId="1604C0B3" w14:textId="09E2C35E" w:rsidR="00965A67" w:rsidRDefault="00965A67"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“No, we a</w:t>
      </w:r>
      <w:r w:rsidR="00ED6A34">
        <w:rPr>
          <w:rFonts w:ascii="Times New Roman" w:hAnsi="Times New Roman"/>
        </w:rPr>
        <w:t>r</w:t>
      </w:r>
      <w:r>
        <w:rPr>
          <w:rFonts w:ascii="Times New Roman" w:hAnsi="Times New Roman"/>
        </w:rPr>
        <w:t>e waiting her</w:t>
      </w:r>
      <w:r w:rsidR="00F06530">
        <w:rPr>
          <w:rFonts w:ascii="Times New Roman" w:hAnsi="Times New Roman"/>
        </w:rPr>
        <w:t>e</w:t>
      </w:r>
      <w:r>
        <w:rPr>
          <w:rFonts w:ascii="Times New Roman" w:hAnsi="Times New Roman"/>
        </w:rPr>
        <w:t xml:space="preserve"> to move south to Thailand</w:t>
      </w:r>
      <w:r w:rsidR="00F06530">
        <w:rPr>
          <w:rFonts w:ascii="Times New Roman" w:hAnsi="Times New Roman"/>
        </w:rPr>
        <w:t>. The Thai government will</w:t>
      </w:r>
      <w:r>
        <w:rPr>
          <w:rFonts w:ascii="Times New Roman" w:hAnsi="Times New Roman"/>
        </w:rPr>
        <w:t xml:space="preserve"> deport us to South Korea.”</w:t>
      </w:r>
    </w:p>
    <w:p w14:paraId="4F6161C7" w14:textId="77777777" w:rsidR="00965A67" w:rsidRDefault="00AD512E"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“When are you leaving?</w:t>
      </w:r>
      <w:r w:rsidR="00965A67">
        <w:rPr>
          <w:rFonts w:ascii="Times New Roman" w:hAnsi="Times New Roman"/>
        </w:rPr>
        <w:t>” Hea asked.</w:t>
      </w:r>
    </w:p>
    <w:p w14:paraId="65F0E575" w14:textId="77777777" w:rsidR="00965A67" w:rsidRDefault="00965A67"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“We do not know.”</w:t>
      </w:r>
    </w:p>
    <w:p w14:paraId="659FB55C" w14:textId="77777777" w:rsidR="0011081C" w:rsidRDefault="00AD512E"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“Why did you leave North Korea?</w:t>
      </w:r>
      <w:r w:rsidR="00965A67">
        <w:rPr>
          <w:rFonts w:ascii="Times New Roman" w:hAnsi="Times New Roman"/>
        </w:rPr>
        <w:t xml:space="preserve">” Hea </w:t>
      </w:r>
      <w:r w:rsidR="0011081C">
        <w:rPr>
          <w:rFonts w:ascii="Times New Roman" w:hAnsi="Times New Roman"/>
        </w:rPr>
        <w:t>asked the woman.</w:t>
      </w:r>
    </w:p>
    <w:p w14:paraId="3AFD6DED" w14:textId="1844C576"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“I was going to be locked up unless </w:t>
      </w:r>
      <w:r w:rsidR="00F06530">
        <w:rPr>
          <w:rFonts w:ascii="Times New Roman" w:hAnsi="Times New Roman"/>
        </w:rPr>
        <w:t>I</w:t>
      </w:r>
      <w:r>
        <w:rPr>
          <w:rFonts w:ascii="Times New Roman" w:hAnsi="Times New Roman"/>
        </w:rPr>
        <w:t xml:space="preserve"> worshiped Kim Il Sung. They took my family and friends and I decided to take my chances at the river.</w:t>
      </w:r>
    </w:p>
    <w:p w14:paraId="276EFF55" w14:textId="093E0A68"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told her story about the book and everyone in the room listened. Hea was not sure if it was </w:t>
      </w:r>
      <w:r w:rsidR="00ED6A34">
        <w:rPr>
          <w:rFonts w:ascii="Times New Roman" w:hAnsi="Times New Roman"/>
        </w:rPr>
        <w:t>because</w:t>
      </w:r>
      <w:r>
        <w:rPr>
          <w:rFonts w:ascii="Times New Roman" w:hAnsi="Times New Roman"/>
        </w:rPr>
        <w:t xml:space="preserve"> it was a good story or if they were all listening because it was a new story to hear</w:t>
      </w:r>
      <w:r w:rsidR="00F06530">
        <w:rPr>
          <w:rFonts w:ascii="Times New Roman" w:hAnsi="Times New Roman"/>
        </w:rPr>
        <w:t xml:space="preserve"> in what seemed to be a boring existence</w:t>
      </w:r>
      <w:r>
        <w:rPr>
          <w:rFonts w:ascii="Times New Roman" w:hAnsi="Times New Roman"/>
        </w:rPr>
        <w:t xml:space="preserve">. </w:t>
      </w:r>
    </w:p>
    <w:p w14:paraId="6846185F" w14:textId="2E227F71"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 few minutes later the man told them </w:t>
      </w:r>
      <w:r w:rsidR="00F06530">
        <w:rPr>
          <w:rFonts w:ascii="Times New Roman" w:hAnsi="Times New Roman"/>
        </w:rPr>
        <w:t>that a few</w:t>
      </w:r>
      <w:r>
        <w:rPr>
          <w:rFonts w:ascii="Times New Roman" w:hAnsi="Times New Roman"/>
        </w:rPr>
        <w:t xml:space="preserve"> could go to the bath house a few blocks away but they must be carful and watch out for each other.</w:t>
      </w:r>
    </w:p>
    <w:p w14:paraId="6421F310" w14:textId="4EEBC524"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group left in groups of two and Hea </w:t>
      </w:r>
      <w:r w:rsidR="00F06530">
        <w:rPr>
          <w:rFonts w:ascii="Times New Roman" w:hAnsi="Times New Roman"/>
        </w:rPr>
        <w:t xml:space="preserve">went </w:t>
      </w:r>
      <w:r>
        <w:rPr>
          <w:rFonts w:ascii="Times New Roman" w:hAnsi="Times New Roman"/>
        </w:rPr>
        <w:t>with Park</w:t>
      </w:r>
      <w:r w:rsidR="00F06530">
        <w:rPr>
          <w:rFonts w:ascii="Times New Roman" w:hAnsi="Times New Roman"/>
        </w:rPr>
        <w:t>, her new friend</w:t>
      </w:r>
      <w:r>
        <w:rPr>
          <w:rFonts w:ascii="Times New Roman" w:hAnsi="Times New Roman"/>
        </w:rPr>
        <w:t>.</w:t>
      </w:r>
    </w:p>
    <w:p w14:paraId="0576A500"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“You can not speak to anyone and do not speak in Korean even to me.”</w:t>
      </w:r>
    </w:p>
    <w:p w14:paraId="33A4B1F7"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and Park walked with their heads down and tried to not make eye contact with anyone.</w:t>
      </w:r>
    </w:p>
    <w:p w14:paraId="504C16B6" w14:textId="45F6E619" w:rsidR="0011081C" w:rsidRDefault="00ED6A34"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“Do you speak Chin</w:t>
      </w:r>
      <w:r w:rsidR="0011081C">
        <w:rPr>
          <w:rFonts w:ascii="Times New Roman" w:hAnsi="Times New Roman"/>
        </w:rPr>
        <w:t>ese,” Hea whispered</w:t>
      </w:r>
      <w:r w:rsidR="00F06530">
        <w:rPr>
          <w:rFonts w:ascii="Times New Roman" w:hAnsi="Times New Roman"/>
        </w:rPr>
        <w:t xml:space="preserve"> in Korean</w:t>
      </w:r>
      <w:r w:rsidR="0011081C">
        <w:rPr>
          <w:rFonts w:ascii="Times New Roman" w:hAnsi="Times New Roman"/>
        </w:rPr>
        <w:t>.</w:t>
      </w:r>
    </w:p>
    <w:p w14:paraId="121036FC" w14:textId="168261DF"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my father traded with them befo</w:t>
      </w:r>
      <w:r w:rsidR="007C0031">
        <w:rPr>
          <w:rFonts w:ascii="Times New Roman" w:hAnsi="Times New Roman"/>
        </w:rPr>
        <w:t xml:space="preserve">re the war and I traveled with </w:t>
      </w:r>
      <w:r>
        <w:rPr>
          <w:rFonts w:ascii="Times New Roman" w:hAnsi="Times New Roman"/>
        </w:rPr>
        <w:t>him s</w:t>
      </w:r>
      <w:r w:rsidR="00F06530">
        <w:rPr>
          <w:rFonts w:ascii="Times New Roman" w:hAnsi="Times New Roman"/>
        </w:rPr>
        <w:t>ometimes but I speak with an accent</w:t>
      </w:r>
      <w:r>
        <w:rPr>
          <w:rFonts w:ascii="Times New Roman" w:hAnsi="Times New Roman"/>
        </w:rPr>
        <w:t xml:space="preserve"> and everyone would know I was a defector if I say a word.”</w:t>
      </w:r>
    </w:p>
    <w:p w14:paraId="131A267C"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two walked in silence as they entered the more crowded streets.</w:t>
      </w:r>
    </w:p>
    <w:p w14:paraId="6D431AB7" w14:textId="77777777" w:rsidR="0011081C" w:rsidRDefault="0040071D"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Bicycles</w:t>
      </w:r>
      <w:r w:rsidR="0011081C">
        <w:rPr>
          <w:rFonts w:ascii="Times New Roman" w:hAnsi="Times New Roman"/>
        </w:rPr>
        <w:t xml:space="preserve"> moved down the street and ven</w:t>
      </w:r>
      <w:r>
        <w:rPr>
          <w:rFonts w:ascii="Times New Roman" w:hAnsi="Times New Roman"/>
        </w:rPr>
        <w:t>ders lined the way selling fish</w:t>
      </w:r>
      <w:r w:rsidR="0011081C">
        <w:rPr>
          <w:rFonts w:ascii="Times New Roman" w:hAnsi="Times New Roman"/>
        </w:rPr>
        <w:t xml:space="preserve"> and pork both dried and fried.</w:t>
      </w:r>
    </w:p>
    <w:p w14:paraId="4264DD1C" w14:textId="174F9BB3" w:rsidR="0011081C"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As they </w:t>
      </w:r>
      <w:r w:rsidR="0040071D">
        <w:rPr>
          <w:rFonts w:ascii="Times New Roman" w:hAnsi="Times New Roman"/>
        </w:rPr>
        <w:t>approached</w:t>
      </w:r>
      <w:r w:rsidR="0011081C">
        <w:rPr>
          <w:rFonts w:ascii="Times New Roman" w:hAnsi="Times New Roman"/>
        </w:rPr>
        <w:t xml:space="preserve"> the </w:t>
      </w:r>
      <w:r w:rsidR="0040071D">
        <w:rPr>
          <w:rFonts w:ascii="Times New Roman" w:hAnsi="Times New Roman"/>
        </w:rPr>
        <w:t>bathhouse</w:t>
      </w:r>
      <w:r w:rsidR="0011081C">
        <w:rPr>
          <w:rFonts w:ascii="Times New Roman" w:hAnsi="Times New Roman"/>
        </w:rPr>
        <w:t xml:space="preserve"> they noticed two police officer</w:t>
      </w:r>
      <w:r w:rsidR="0040071D">
        <w:rPr>
          <w:rFonts w:ascii="Times New Roman" w:hAnsi="Times New Roman"/>
        </w:rPr>
        <w:t>s</w:t>
      </w:r>
      <w:r w:rsidR="0011081C">
        <w:rPr>
          <w:rFonts w:ascii="Times New Roman" w:hAnsi="Times New Roman"/>
        </w:rPr>
        <w:t xml:space="preserve"> standing on either side of the entrance. Park leaned into Hea and</w:t>
      </w:r>
      <w:r w:rsidR="00F06530">
        <w:rPr>
          <w:rFonts w:ascii="Times New Roman" w:hAnsi="Times New Roman"/>
        </w:rPr>
        <w:t xml:space="preserve"> the two moved away and sat on </w:t>
      </w:r>
      <w:r w:rsidR="0011081C">
        <w:rPr>
          <w:rFonts w:ascii="Times New Roman" w:hAnsi="Times New Roman"/>
        </w:rPr>
        <w:t xml:space="preserve"> </w:t>
      </w:r>
      <w:r w:rsidR="00F06530">
        <w:rPr>
          <w:rFonts w:ascii="Times New Roman" w:hAnsi="Times New Roman"/>
        </w:rPr>
        <w:t>a dirty curb</w:t>
      </w:r>
      <w:r w:rsidR="0011081C">
        <w:rPr>
          <w:rFonts w:ascii="Times New Roman" w:hAnsi="Times New Roman"/>
        </w:rPr>
        <w:t xml:space="preserve"> facing away from the </w:t>
      </w:r>
      <w:r w:rsidR="0040071D">
        <w:rPr>
          <w:rFonts w:ascii="Times New Roman" w:hAnsi="Times New Roman"/>
        </w:rPr>
        <w:t>bathhouse</w:t>
      </w:r>
      <w:r w:rsidR="00F06530">
        <w:rPr>
          <w:rFonts w:ascii="Times New Roman" w:hAnsi="Times New Roman"/>
        </w:rPr>
        <w:t>. Park listened to the t</w:t>
      </w:r>
      <w:r w:rsidR="0011081C">
        <w:rPr>
          <w:rFonts w:ascii="Times New Roman" w:hAnsi="Times New Roman"/>
        </w:rPr>
        <w:t>w</w:t>
      </w:r>
      <w:r w:rsidR="00F06530">
        <w:rPr>
          <w:rFonts w:ascii="Times New Roman" w:hAnsi="Times New Roman"/>
        </w:rPr>
        <w:t>o me</w:t>
      </w:r>
      <w:r w:rsidR="0011081C">
        <w:rPr>
          <w:rFonts w:ascii="Times New Roman" w:hAnsi="Times New Roman"/>
        </w:rPr>
        <w:t xml:space="preserve">n seated near by speaking in Chinese. Two other </w:t>
      </w:r>
      <w:r w:rsidR="0040071D">
        <w:rPr>
          <w:rFonts w:ascii="Times New Roman" w:hAnsi="Times New Roman"/>
        </w:rPr>
        <w:t>policemen</w:t>
      </w:r>
      <w:r w:rsidR="0011081C">
        <w:rPr>
          <w:rFonts w:ascii="Times New Roman" w:hAnsi="Times New Roman"/>
        </w:rPr>
        <w:t xml:space="preserve"> passed them on the street and Park knew they must </w:t>
      </w:r>
      <w:r w:rsidR="00B6443F">
        <w:rPr>
          <w:rFonts w:ascii="Times New Roman" w:hAnsi="Times New Roman"/>
        </w:rPr>
        <w:t>have been</w:t>
      </w:r>
      <w:r w:rsidR="0011081C">
        <w:rPr>
          <w:rFonts w:ascii="Times New Roman" w:hAnsi="Times New Roman"/>
        </w:rPr>
        <w:t xml:space="preserve"> looking for defectors looking to bathe. </w:t>
      </w:r>
      <w:r>
        <w:rPr>
          <w:rFonts w:ascii="Times New Roman" w:hAnsi="Times New Roman"/>
        </w:rPr>
        <w:t xml:space="preserve">Hea’s book was in her </w:t>
      </w:r>
      <w:r w:rsidR="0040071D">
        <w:rPr>
          <w:rFonts w:ascii="Times New Roman" w:hAnsi="Times New Roman"/>
        </w:rPr>
        <w:t>waistband</w:t>
      </w:r>
      <w:r>
        <w:rPr>
          <w:rFonts w:ascii="Times New Roman" w:hAnsi="Times New Roman"/>
        </w:rPr>
        <w:t xml:space="preserve"> so she pulled it and hid her face in the pages. </w:t>
      </w:r>
    </w:p>
    <w:p w14:paraId="3283541D" w14:textId="77777777" w:rsidR="0011081C" w:rsidRDefault="0011081C"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“What are they saying” Hea </w:t>
      </w:r>
      <w:r w:rsidR="0040071D">
        <w:rPr>
          <w:rFonts w:ascii="Times New Roman" w:hAnsi="Times New Roman"/>
        </w:rPr>
        <w:t>whispered</w:t>
      </w:r>
      <w:r>
        <w:rPr>
          <w:rFonts w:ascii="Times New Roman" w:hAnsi="Times New Roman"/>
        </w:rPr>
        <w:t xml:space="preserve"> in Korean.</w:t>
      </w:r>
    </w:p>
    <w:p w14:paraId="733EA750" w14:textId="77777777" w:rsidR="00504B28" w:rsidRDefault="0011081C"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“Sush!”</w:t>
      </w:r>
    </w:p>
    <w:p w14:paraId="45A58C8B"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 said the police are looking for a Korean girl who stole military documents from the Koreans. They want her and the documents.”</w:t>
      </w:r>
    </w:p>
    <w:p w14:paraId="7B0D7A4C"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quickly closed the book and placed it behind her in the place she had been hiding it for days now.</w:t>
      </w:r>
    </w:p>
    <w:p w14:paraId="4F19B297"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“Are you sure they are looking for a girl with documents?” </w:t>
      </w:r>
    </w:p>
    <w:p w14:paraId="27E523CC"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a leather book I think he said.”</w:t>
      </w:r>
    </w:p>
    <w:p w14:paraId="1C9B13E4"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Panic filled Hea’s face and she made sure her shirt hid the book from view.</w:t>
      </w:r>
    </w:p>
    <w:p w14:paraId="0456CFF3" w14:textId="77777777" w:rsidR="00504B28" w:rsidRDefault="00AD512E"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“Is that you?</w:t>
      </w:r>
      <w:r w:rsidR="00504B28">
        <w:rPr>
          <w:rFonts w:ascii="Times New Roman" w:hAnsi="Times New Roman"/>
        </w:rPr>
        <w:t>” asked Park.</w:t>
      </w:r>
    </w:p>
    <w:p w14:paraId="117440A6"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but I did not steal any documents. This is my father’s book. They killed him for it and I know they will kill me if they have the chance.”</w:t>
      </w:r>
    </w:p>
    <w:p w14:paraId="33E0C997" w14:textId="293EA086" w:rsidR="00504B28"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“Then we must hide right now. Quickly, go to the outhouse over there,” and Park pointed at a wooden building about thirty yards away. The two walked towards the public </w:t>
      </w:r>
      <w:r w:rsidR="0040071D">
        <w:rPr>
          <w:rFonts w:ascii="Times New Roman" w:hAnsi="Times New Roman"/>
        </w:rPr>
        <w:t>restrooms that were</w:t>
      </w:r>
      <w:r>
        <w:rPr>
          <w:rFonts w:ascii="Times New Roman" w:hAnsi="Times New Roman"/>
        </w:rPr>
        <w:t xml:space="preserve"> a quickly assembled shack with wooden slats for a floor over a pit of muck. As the</w:t>
      </w:r>
      <w:r w:rsidR="00140D80">
        <w:rPr>
          <w:rFonts w:ascii="Times New Roman" w:hAnsi="Times New Roman"/>
        </w:rPr>
        <w:t>y</w:t>
      </w:r>
      <w:r>
        <w:rPr>
          <w:rFonts w:ascii="Times New Roman" w:hAnsi="Times New Roman"/>
        </w:rPr>
        <w:t xml:space="preserve"> entered, Park looked back to see two soldiers following them. The two Korean girls stepped inside the long room and went down the line as </w:t>
      </w:r>
      <w:r w:rsidR="00B6443F">
        <w:rPr>
          <w:rFonts w:ascii="Times New Roman" w:hAnsi="Times New Roman"/>
        </w:rPr>
        <w:t>far</w:t>
      </w:r>
      <w:r>
        <w:rPr>
          <w:rFonts w:ascii="Times New Roman" w:hAnsi="Times New Roman"/>
        </w:rPr>
        <w:t xml:space="preserve"> as possible. Hea had grown up in the country and had never smelled something so bad in her life. Hundreds of people must use this each day and she thought she could smell everyone of them.</w:t>
      </w:r>
    </w:p>
    <w:p w14:paraId="51A282EA" w14:textId="77777777" w:rsidR="00504B28" w:rsidRDefault="00872F2C"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“They are after us!</w:t>
      </w:r>
      <w:r w:rsidR="00504B28">
        <w:rPr>
          <w:rFonts w:ascii="Times New Roman" w:hAnsi="Times New Roman"/>
        </w:rPr>
        <w:t xml:space="preserve">” Park said. </w:t>
      </w:r>
    </w:p>
    <w:p w14:paraId="62853BC6" w14:textId="77777777" w:rsidR="00504B28"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could see two soldiers standing outside waiting for them to come out. </w:t>
      </w:r>
    </w:p>
    <w:p w14:paraId="2C5302EF" w14:textId="77777777" w:rsidR="004548A3"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“We must find a different way out,” Park said as she looked </w:t>
      </w:r>
      <w:r w:rsidR="004548A3">
        <w:rPr>
          <w:rFonts w:ascii="Times New Roman" w:hAnsi="Times New Roman"/>
        </w:rPr>
        <w:t xml:space="preserve">around but the walls were made of </w:t>
      </w:r>
      <w:r w:rsidR="0040071D">
        <w:rPr>
          <w:rFonts w:ascii="Times New Roman" w:hAnsi="Times New Roman"/>
        </w:rPr>
        <w:t>concrete</w:t>
      </w:r>
      <w:r w:rsidR="004548A3">
        <w:rPr>
          <w:rFonts w:ascii="Times New Roman" w:hAnsi="Times New Roman"/>
        </w:rPr>
        <w:t xml:space="preserve"> with only a small vent near the roof. A Chinese woman who was </w:t>
      </w:r>
      <w:r w:rsidR="0040071D">
        <w:rPr>
          <w:rFonts w:ascii="Times New Roman" w:hAnsi="Times New Roman"/>
        </w:rPr>
        <w:t>squatted</w:t>
      </w:r>
      <w:r w:rsidR="00872F2C">
        <w:rPr>
          <w:rFonts w:ascii="Times New Roman" w:hAnsi="Times New Roman"/>
        </w:rPr>
        <w:t xml:space="preserve"> nearby heard the t</w:t>
      </w:r>
      <w:r w:rsidR="004548A3">
        <w:rPr>
          <w:rFonts w:ascii="Times New Roman" w:hAnsi="Times New Roman"/>
        </w:rPr>
        <w:t>w</w:t>
      </w:r>
      <w:r w:rsidR="00872F2C">
        <w:rPr>
          <w:rFonts w:ascii="Times New Roman" w:hAnsi="Times New Roman"/>
        </w:rPr>
        <w:t>o</w:t>
      </w:r>
      <w:r w:rsidR="004548A3">
        <w:rPr>
          <w:rFonts w:ascii="Times New Roman" w:hAnsi="Times New Roman"/>
        </w:rPr>
        <w:t xml:space="preserve"> </w:t>
      </w:r>
      <w:r w:rsidR="0040071D">
        <w:rPr>
          <w:rFonts w:ascii="Times New Roman" w:hAnsi="Times New Roman"/>
        </w:rPr>
        <w:t>whispering</w:t>
      </w:r>
      <w:r w:rsidR="004548A3">
        <w:rPr>
          <w:rFonts w:ascii="Times New Roman" w:hAnsi="Times New Roman"/>
        </w:rPr>
        <w:t xml:space="preserve"> in Korean and said, “You must separate and you,” pointing at Hea, “you must change your clothes.”</w:t>
      </w:r>
    </w:p>
    <w:p w14:paraId="07A442CD"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woman began pulling off her cotton</w:t>
      </w:r>
      <w:r w:rsidR="00872F2C">
        <w:rPr>
          <w:rFonts w:ascii="Times New Roman" w:hAnsi="Times New Roman"/>
        </w:rPr>
        <w:t xml:space="preserve"> shirt and said “Quickly,</w:t>
      </w:r>
      <w:r>
        <w:rPr>
          <w:rFonts w:ascii="Times New Roman" w:hAnsi="Times New Roman"/>
        </w:rPr>
        <w:t xml:space="preserve"> switch clothes with me. If</w:t>
      </w:r>
      <w:r w:rsidR="0040071D">
        <w:rPr>
          <w:rFonts w:ascii="Times New Roman" w:hAnsi="Times New Roman"/>
        </w:rPr>
        <w:t xml:space="preserve"> they see that</w:t>
      </w:r>
      <w:r>
        <w:rPr>
          <w:rFonts w:ascii="Times New Roman" w:hAnsi="Times New Roman"/>
        </w:rPr>
        <w:t xml:space="preserve"> outfit they will know you are recently from Korea.”</w:t>
      </w:r>
    </w:p>
    <w:p w14:paraId="43A359E3"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When Hea removed her skirt, the leather book fell to the floor and landed face down on the filthy slats.</w:t>
      </w:r>
    </w:p>
    <w:p w14:paraId="6CBC21C5"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“You have to get rid of that book,” Park said.</w:t>
      </w:r>
    </w:p>
    <w:p w14:paraId="08686746"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“But I can not! It is very important to me. It was my father’s.”</w:t>
      </w:r>
    </w:p>
    <w:p w14:paraId="284EA0B4"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“If they catch you with it they will give you an</w:t>
      </w:r>
      <w:r w:rsidR="0064333C">
        <w:rPr>
          <w:rFonts w:ascii="Times New Roman" w:hAnsi="Times New Roman"/>
        </w:rPr>
        <w:t>d the book to the Koreans who w</w:t>
      </w:r>
      <w:r>
        <w:rPr>
          <w:rFonts w:ascii="Times New Roman" w:hAnsi="Times New Roman"/>
        </w:rPr>
        <w:t xml:space="preserve">ill </w:t>
      </w:r>
      <w:r w:rsidR="0064333C">
        <w:rPr>
          <w:rFonts w:ascii="Times New Roman" w:hAnsi="Times New Roman"/>
        </w:rPr>
        <w:t>probably</w:t>
      </w:r>
      <w:r>
        <w:rPr>
          <w:rFonts w:ascii="Times New Roman" w:hAnsi="Times New Roman"/>
        </w:rPr>
        <w:t xml:space="preserve"> kill you.”</w:t>
      </w:r>
    </w:p>
    <w:p w14:paraId="6B77DCAD" w14:textId="7202411B" w:rsidR="00F7386C" w:rsidRDefault="004548A3"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thought hard as she continued to switch clothes. As she buttoned the</w:t>
      </w:r>
      <w:r w:rsidR="00872F2C">
        <w:rPr>
          <w:rFonts w:ascii="Times New Roman" w:hAnsi="Times New Roman"/>
        </w:rPr>
        <w:t xml:space="preserve"> thick wool</w:t>
      </w:r>
      <w:r>
        <w:rPr>
          <w:rFonts w:ascii="Times New Roman" w:hAnsi="Times New Roman"/>
        </w:rPr>
        <w:t xml:space="preserve"> pants the woman had given her, she heard one of the men yelling at the door. The other women in the room quickly ran towards the door and the three of them were left alone in the corner. </w:t>
      </w:r>
      <w:r w:rsidR="003B7542">
        <w:rPr>
          <w:rFonts w:ascii="Times New Roman" w:hAnsi="Times New Roman"/>
        </w:rPr>
        <w:t xml:space="preserve"> The woman, now dressed in the warn</w:t>
      </w:r>
      <w:r w:rsidR="00140D80">
        <w:rPr>
          <w:rFonts w:ascii="Times New Roman" w:hAnsi="Times New Roman"/>
        </w:rPr>
        <w:t>,</w:t>
      </w:r>
      <w:r w:rsidR="003B7542">
        <w:rPr>
          <w:rFonts w:ascii="Times New Roman" w:hAnsi="Times New Roman"/>
        </w:rPr>
        <w:t xml:space="preserve"> Korean school uniform smiled </w:t>
      </w:r>
      <w:r w:rsidR="0064333C">
        <w:rPr>
          <w:rFonts w:ascii="Times New Roman" w:hAnsi="Times New Roman"/>
        </w:rPr>
        <w:t>nervously</w:t>
      </w:r>
      <w:r w:rsidR="003B7542">
        <w:rPr>
          <w:rFonts w:ascii="Times New Roman" w:hAnsi="Times New Roman"/>
        </w:rPr>
        <w:t xml:space="preserve"> and ran towards the door but it was too late. The men were coming towards them and Hea knew she was going to be captured. As the solders approached, Hea lifted one side o</w:t>
      </w:r>
      <w:r w:rsidR="00140D80">
        <w:rPr>
          <w:rFonts w:ascii="Times New Roman" w:hAnsi="Times New Roman"/>
        </w:rPr>
        <w:t>f the book with her toe and let</w:t>
      </w:r>
      <w:r w:rsidR="003B7542">
        <w:rPr>
          <w:rFonts w:ascii="Times New Roman" w:hAnsi="Times New Roman"/>
        </w:rPr>
        <w:t xml:space="preserve"> the book slide spine first into the sewage below. At the same time the </w:t>
      </w:r>
      <w:r w:rsidR="0064333C">
        <w:rPr>
          <w:rFonts w:ascii="Times New Roman" w:hAnsi="Times New Roman"/>
        </w:rPr>
        <w:t>Chinese</w:t>
      </w:r>
      <w:r w:rsidR="003B7542">
        <w:rPr>
          <w:rFonts w:ascii="Times New Roman" w:hAnsi="Times New Roman"/>
        </w:rPr>
        <w:t xml:space="preserve"> woman tried to stop the soldiers but the first </w:t>
      </w:r>
      <w:r w:rsidR="0064333C">
        <w:rPr>
          <w:rFonts w:ascii="Times New Roman" w:hAnsi="Times New Roman"/>
        </w:rPr>
        <w:t>soldier</w:t>
      </w:r>
      <w:r w:rsidR="003B7542">
        <w:rPr>
          <w:rFonts w:ascii="Times New Roman" w:hAnsi="Times New Roman"/>
        </w:rPr>
        <w:t xml:space="preserve"> hit her across the head with his </w:t>
      </w:r>
      <w:r w:rsidR="0064333C">
        <w:rPr>
          <w:rFonts w:ascii="Times New Roman" w:hAnsi="Times New Roman"/>
        </w:rPr>
        <w:t>baton</w:t>
      </w:r>
      <w:r w:rsidR="003B7542">
        <w:rPr>
          <w:rFonts w:ascii="Times New Roman" w:hAnsi="Times New Roman"/>
        </w:rPr>
        <w:t xml:space="preserve"> and she fell face down on the wooden slats and did not move.</w:t>
      </w:r>
    </w:p>
    <w:p w14:paraId="7059B708" w14:textId="45E26B15" w:rsidR="002600A5" w:rsidRDefault="00F7386C"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ran towards the left and Park to the right. The soldiers knocked Park into the concrete wall </w:t>
      </w:r>
      <w:r w:rsidR="005E4715">
        <w:rPr>
          <w:rFonts w:ascii="Times New Roman" w:hAnsi="Times New Roman"/>
        </w:rPr>
        <w:t xml:space="preserve">with such force it shook </w:t>
      </w:r>
      <w:r>
        <w:rPr>
          <w:rFonts w:ascii="Times New Roman" w:hAnsi="Times New Roman"/>
        </w:rPr>
        <w:t>the entire building</w:t>
      </w:r>
      <w:r w:rsidR="00647091">
        <w:rPr>
          <w:rFonts w:ascii="Times New Roman" w:hAnsi="Times New Roman"/>
        </w:rPr>
        <w:t xml:space="preserve"> and gray dust and rock rained down</w:t>
      </w:r>
      <w:r>
        <w:rPr>
          <w:rFonts w:ascii="Times New Roman" w:hAnsi="Times New Roman"/>
        </w:rPr>
        <w:t>.</w:t>
      </w:r>
      <w:r w:rsidR="002600A5">
        <w:rPr>
          <w:rFonts w:ascii="Times New Roman" w:hAnsi="Times New Roman"/>
        </w:rPr>
        <w:t xml:space="preserve"> The other soldier gra</w:t>
      </w:r>
      <w:r w:rsidR="0064333C">
        <w:rPr>
          <w:rFonts w:ascii="Times New Roman" w:hAnsi="Times New Roman"/>
        </w:rPr>
        <w:t>b</w:t>
      </w:r>
      <w:r w:rsidR="002600A5">
        <w:rPr>
          <w:rFonts w:ascii="Times New Roman" w:hAnsi="Times New Roman"/>
        </w:rPr>
        <w:t xml:space="preserve">bed Hea’s arm spinning her around and then </w:t>
      </w:r>
      <w:r w:rsidR="0064333C">
        <w:rPr>
          <w:rFonts w:ascii="Times New Roman" w:hAnsi="Times New Roman"/>
        </w:rPr>
        <w:t>pulled</w:t>
      </w:r>
      <w:r w:rsidR="002600A5">
        <w:rPr>
          <w:rFonts w:ascii="Times New Roman" w:hAnsi="Times New Roman"/>
        </w:rPr>
        <w:t xml:space="preserve"> a hand full of her long dark hair in a tight grip. </w:t>
      </w:r>
      <w:r w:rsidR="00647091">
        <w:rPr>
          <w:rFonts w:ascii="Times New Roman" w:hAnsi="Times New Roman"/>
        </w:rPr>
        <w:t xml:space="preserve">Hea </w:t>
      </w:r>
      <w:r w:rsidR="002600A5">
        <w:rPr>
          <w:rFonts w:ascii="Times New Roman" w:hAnsi="Times New Roman"/>
        </w:rPr>
        <w:t xml:space="preserve">fell to the floor but the solder held her body up by her hair. The soldiers pulled Park and Hea out of the women’s </w:t>
      </w:r>
      <w:r w:rsidR="00647091">
        <w:rPr>
          <w:rFonts w:ascii="Times New Roman" w:hAnsi="Times New Roman"/>
        </w:rPr>
        <w:t>outhouse</w:t>
      </w:r>
      <w:r w:rsidR="002600A5">
        <w:rPr>
          <w:rFonts w:ascii="Times New Roman" w:hAnsi="Times New Roman"/>
        </w:rPr>
        <w:t xml:space="preserve"> and Hea’s already cut knees banged the threshold leaving two bloody marks. Hea knew she was going to be deported and prayed she would be placed in the same camp as her parents.</w:t>
      </w:r>
    </w:p>
    <w:p w14:paraId="3CCF942F" w14:textId="24155689" w:rsidR="002600A5" w:rsidRDefault="002600A5"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 few moments later, the </w:t>
      </w:r>
      <w:r w:rsidR="0064333C">
        <w:rPr>
          <w:rFonts w:ascii="Times New Roman" w:hAnsi="Times New Roman"/>
        </w:rPr>
        <w:t>unconscious</w:t>
      </w:r>
      <w:r>
        <w:rPr>
          <w:rFonts w:ascii="Times New Roman" w:hAnsi="Times New Roman"/>
        </w:rPr>
        <w:t xml:space="preserve"> woman</w:t>
      </w:r>
      <w:r w:rsidR="00647091">
        <w:rPr>
          <w:rFonts w:ascii="Times New Roman" w:hAnsi="Times New Roman"/>
        </w:rPr>
        <w:t>, weaing Hea’s damp school uniform</w:t>
      </w:r>
      <w:r>
        <w:rPr>
          <w:rFonts w:ascii="Times New Roman" w:hAnsi="Times New Roman"/>
        </w:rPr>
        <w:t xml:space="preserve"> awoke with her face </w:t>
      </w:r>
      <w:r w:rsidR="0064333C">
        <w:rPr>
          <w:rFonts w:ascii="Times New Roman" w:hAnsi="Times New Roman"/>
        </w:rPr>
        <w:t>against</w:t>
      </w:r>
      <w:r w:rsidR="00306478">
        <w:rPr>
          <w:rFonts w:ascii="Times New Roman" w:hAnsi="Times New Roman"/>
        </w:rPr>
        <w:t xml:space="preserve"> the mud-</w:t>
      </w:r>
      <w:r>
        <w:rPr>
          <w:rFonts w:ascii="Times New Roman" w:hAnsi="Times New Roman"/>
        </w:rPr>
        <w:t xml:space="preserve">caked </w:t>
      </w:r>
      <w:r w:rsidR="00306478">
        <w:rPr>
          <w:rFonts w:ascii="Times New Roman" w:hAnsi="Times New Roman"/>
        </w:rPr>
        <w:t>slat</w:t>
      </w:r>
      <w:r w:rsidR="0064333C">
        <w:rPr>
          <w:rFonts w:ascii="Times New Roman" w:hAnsi="Times New Roman"/>
        </w:rPr>
        <w:t xml:space="preserve"> floor. She looked down as her v</w:t>
      </w:r>
      <w:r>
        <w:rPr>
          <w:rFonts w:ascii="Times New Roman" w:hAnsi="Times New Roman"/>
        </w:rPr>
        <w:t>ision slowly clear</w:t>
      </w:r>
      <w:r w:rsidR="0064333C">
        <w:rPr>
          <w:rFonts w:ascii="Times New Roman" w:hAnsi="Times New Roman"/>
        </w:rPr>
        <w:t>e</w:t>
      </w:r>
      <w:r>
        <w:rPr>
          <w:rFonts w:ascii="Times New Roman" w:hAnsi="Times New Roman"/>
        </w:rPr>
        <w:t>d and noticed that</w:t>
      </w:r>
      <w:r w:rsidR="0064333C">
        <w:rPr>
          <w:rFonts w:ascii="Times New Roman" w:hAnsi="Times New Roman"/>
        </w:rPr>
        <w:t xml:space="preserve"> the book the gi</w:t>
      </w:r>
      <w:r>
        <w:rPr>
          <w:rFonts w:ascii="Times New Roman" w:hAnsi="Times New Roman"/>
        </w:rPr>
        <w:t>rl had dropped was lying i</w:t>
      </w:r>
      <w:r w:rsidR="0064333C">
        <w:rPr>
          <w:rFonts w:ascii="Times New Roman" w:hAnsi="Times New Roman"/>
        </w:rPr>
        <w:t xml:space="preserve">n the brown slop below. </w:t>
      </w:r>
      <w:r w:rsidR="00F1442D">
        <w:rPr>
          <w:rFonts w:ascii="Times New Roman" w:hAnsi="Times New Roman"/>
        </w:rPr>
        <w:t>The book was less than three feet away and if she could fit her arm through a slat, she could probably reach it.</w:t>
      </w:r>
    </w:p>
    <w:p w14:paraId="0274A6AB" w14:textId="5D05F848" w:rsidR="0019176E" w:rsidRDefault="00306478"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w:t>
      </w:r>
      <w:r w:rsidR="002600A5">
        <w:rPr>
          <w:rFonts w:ascii="Times New Roman" w:hAnsi="Times New Roman"/>
        </w:rPr>
        <w:t xml:space="preserve"> began to pull at a loose board. The dried wood split easily and she </w:t>
      </w:r>
      <w:r>
        <w:rPr>
          <w:rFonts w:ascii="Times New Roman" w:hAnsi="Times New Roman"/>
        </w:rPr>
        <w:t>laid</w:t>
      </w:r>
      <w:r w:rsidR="002600A5">
        <w:rPr>
          <w:rFonts w:ascii="Times New Roman" w:hAnsi="Times New Roman"/>
        </w:rPr>
        <w:t xml:space="preserve"> back down on the floor </w:t>
      </w:r>
      <w:r>
        <w:rPr>
          <w:rFonts w:ascii="Times New Roman" w:hAnsi="Times New Roman"/>
        </w:rPr>
        <w:t>reaching</w:t>
      </w:r>
      <w:r w:rsidR="002600A5">
        <w:rPr>
          <w:rFonts w:ascii="Times New Roman" w:hAnsi="Times New Roman"/>
        </w:rPr>
        <w:t xml:space="preserve"> through</w:t>
      </w:r>
      <w:r w:rsidR="008A22FE">
        <w:rPr>
          <w:rFonts w:ascii="Times New Roman" w:hAnsi="Times New Roman"/>
        </w:rPr>
        <w:t xml:space="preserve"> t</w:t>
      </w:r>
      <w:r w:rsidR="002600A5">
        <w:rPr>
          <w:rFonts w:ascii="Times New Roman" w:hAnsi="Times New Roman"/>
        </w:rPr>
        <w:t>he hole</w:t>
      </w:r>
      <w:r>
        <w:rPr>
          <w:rFonts w:ascii="Times New Roman" w:hAnsi="Times New Roman"/>
        </w:rPr>
        <w:t xml:space="preserve"> while</w:t>
      </w:r>
      <w:r w:rsidR="002600A5">
        <w:rPr>
          <w:rFonts w:ascii="Times New Roman" w:hAnsi="Times New Roman"/>
        </w:rPr>
        <w:t xml:space="preserve"> stretching her fingers towards the muck</w:t>
      </w:r>
      <w:r>
        <w:rPr>
          <w:rFonts w:ascii="Times New Roman" w:hAnsi="Times New Roman"/>
        </w:rPr>
        <w:t>. She strained to pinch</w:t>
      </w:r>
      <w:r w:rsidR="002600A5">
        <w:rPr>
          <w:rFonts w:ascii="Times New Roman" w:hAnsi="Times New Roman"/>
        </w:rPr>
        <w:t xml:space="preserve"> the leather cover between her index finger and thumb. She slowly pulled the book towards her, rol</w:t>
      </w:r>
      <w:r w:rsidR="0064333C">
        <w:rPr>
          <w:rFonts w:ascii="Times New Roman" w:hAnsi="Times New Roman"/>
        </w:rPr>
        <w:t>l</w:t>
      </w:r>
      <w:r w:rsidR="002600A5">
        <w:rPr>
          <w:rFonts w:ascii="Times New Roman" w:hAnsi="Times New Roman"/>
        </w:rPr>
        <w:t xml:space="preserve">ed over and </w:t>
      </w:r>
      <w:r w:rsidR="0064333C">
        <w:rPr>
          <w:rFonts w:ascii="Times New Roman" w:hAnsi="Times New Roman"/>
        </w:rPr>
        <w:t>leaned</w:t>
      </w:r>
      <w:r w:rsidR="002600A5">
        <w:rPr>
          <w:rFonts w:ascii="Times New Roman" w:hAnsi="Times New Roman"/>
        </w:rPr>
        <w:t xml:space="preserve"> against the wall. She took the </w:t>
      </w:r>
      <w:del w:id="14" w:author="School of Journalism" w:date="2013-07-05T03:40:00Z">
        <w:r w:rsidR="008A22FE" w:rsidDel="006A2EFB">
          <w:rPr>
            <w:rFonts w:ascii="Times New Roman" w:hAnsi="Times New Roman"/>
          </w:rPr>
          <w:delText>shirttail</w:delText>
        </w:r>
      </w:del>
      <w:ins w:id="15" w:author="School of Journalism" w:date="2013-07-05T03:40:00Z">
        <w:r w:rsidR="006A2EFB">
          <w:rPr>
            <w:rFonts w:ascii="Times New Roman" w:hAnsi="Times New Roman"/>
          </w:rPr>
          <w:t>shirttail</w:t>
        </w:r>
      </w:ins>
      <w:r w:rsidR="002600A5">
        <w:rPr>
          <w:rFonts w:ascii="Times New Roman" w:hAnsi="Times New Roman"/>
        </w:rPr>
        <w:t xml:space="preserve"> of the shirt she had just </w:t>
      </w:r>
      <w:r w:rsidR="0064333C">
        <w:rPr>
          <w:rFonts w:ascii="Times New Roman" w:hAnsi="Times New Roman"/>
        </w:rPr>
        <w:t>traded</w:t>
      </w:r>
      <w:r w:rsidR="002600A5">
        <w:rPr>
          <w:rFonts w:ascii="Times New Roman" w:hAnsi="Times New Roman"/>
        </w:rPr>
        <w:t xml:space="preserve"> and wipe the dark muck away from the cover to revile </w:t>
      </w:r>
      <w:r>
        <w:rPr>
          <w:rFonts w:ascii="Times New Roman" w:hAnsi="Times New Roman"/>
        </w:rPr>
        <w:t xml:space="preserve">the </w:t>
      </w:r>
      <w:r w:rsidR="002600A5">
        <w:rPr>
          <w:rFonts w:ascii="Times New Roman" w:hAnsi="Times New Roman"/>
        </w:rPr>
        <w:t xml:space="preserve">title written in Chinese Characters.  </w:t>
      </w:r>
    </w:p>
    <w:p w14:paraId="502AAE8F" w14:textId="77777777" w:rsidR="00CF0CB3" w:rsidRDefault="0019176E" w:rsidP="0019176E">
      <w:pPr>
        <w:pBdr>
          <w:bottom w:val="thinThickThinMediumGap" w:sz="18" w:space="0" w:color="auto"/>
        </w:pBdr>
        <w:tabs>
          <w:tab w:val="left" w:pos="6120"/>
        </w:tabs>
        <w:spacing w:line="480" w:lineRule="auto"/>
        <w:ind w:firstLine="720"/>
        <w:jc w:val="center"/>
        <w:rPr>
          <w:rFonts w:ascii="Times New Roman" w:hAnsi="Times New Roman"/>
        </w:rPr>
      </w:pPr>
      <w:r>
        <w:rPr>
          <w:rFonts w:ascii="Times New Roman" w:hAnsi="Times New Roman"/>
        </w:rPr>
        <w:br w:type="page"/>
        <w:t>Chapter 4</w:t>
      </w:r>
    </w:p>
    <w:p w14:paraId="107785E3" w14:textId="744D1392" w:rsidR="006025A3" w:rsidRDefault="00CF0CB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Xia took the book she had found and hid it in the waist of the skirt she had just received and pulled </w:t>
      </w:r>
      <w:r w:rsidR="009262B3">
        <w:rPr>
          <w:rFonts w:ascii="Times New Roman" w:hAnsi="Times New Roman"/>
        </w:rPr>
        <w:t>t</w:t>
      </w:r>
      <w:r>
        <w:rPr>
          <w:rFonts w:ascii="Times New Roman" w:hAnsi="Times New Roman"/>
        </w:rPr>
        <w:t xml:space="preserve">he dingy </w:t>
      </w:r>
      <w:r w:rsidR="00E857C0">
        <w:rPr>
          <w:rFonts w:ascii="Times New Roman" w:hAnsi="Times New Roman"/>
        </w:rPr>
        <w:t>shirttail</w:t>
      </w:r>
      <w:r>
        <w:rPr>
          <w:rFonts w:ascii="Times New Roman" w:hAnsi="Times New Roman"/>
        </w:rPr>
        <w:t xml:space="preserve"> over it. Crusty waste was stuck to her fac</w:t>
      </w:r>
      <w:r w:rsidR="006025A3">
        <w:rPr>
          <w:rFonts w:ascii="Times New Roman" w:hAnsi="Times New Roman"/>
        </w:rPr>
        <w:t xml:space="preserve">e from when she was knocked to the floor and a cut above her left eye ran with blood. She walked </w:t>
      </w:r>
      <w:r w:rsidR="00F1442D">
        <w:rPr>
          <w:rFonts w:ascii="Times New Roman" w:hAnsi="Times New Roman"/>
        </w:rPr>
        <w:t>straight</w:t>
      </w:r>
      <w:r w:rsidR="006025A3">
        <w:rPr>
          <w:rFonts w:ascii="Times New Roman" w:hAnsi="Times New Roman"/>
        </w:rPr>
        <w:t xml:space="preserve"> home forgetting to stop at the </w:t>
      </w:r>
      <w:r w:rsidR="00F1442D">
        <w:rPr>
          <w:rFonts w:ascii="Times New Roman" w:hAnsi="Times New Roman"/>
        </w:rPr>
        <w:t>markets,</w:t>
      </w:r>
      <w:r w:rsidR="006025A3">
        <w:rPr>
          <w:rFonts w:ascii="Times New Roman" w:hAnsi="Times New Roman"/>
        </w:rPr>
        <w:t xml:space="preserve"> as was her custom. After arriving in her small one room apartment on the 15</w:t>
      </w:r>
      <w:r w:rsidR="006025A3" w:rsidRPr="006025A3">
        <w:rPr>
          <w:rFonts w:ascii="Times New Roman" w:hAnsi="Times New Roman"/>
          <w:vertAlign w:val="superscript"/>
        </w:rPr>
        <w:t>th</w:t>
      </w:r>
      <w:r w:rsidR="006025A3">
        <w:rPr>
          <w:rFonts w:ascii="Times New Roman" w:hAnsi="Times New Roman"/>
        </w:rPr>
        <w:t xml:space="preserve"> floor</w:t>
      </w:r>
      <w:r w:rsidR="00306478">
        <w:rPr>
          <w:rFonts w:ascii="Times New Roman" w:hAnsi="Times New Roman"/>
        </w:rPr>
        <w:t>. S</w:t>
      </w:r>
      <w:r w:rsidR="006025A3">
        <w:rPr>
          <w:rFonts w:ascii="Times New Roman" w:hAnsi="Times New Roman"/>
        </w:rPr>
        <w:t xml:space="preserve">he striped off the dirty clothes and went to the basin in the corner of the room to wash herself. </w:t>
      </w:r>
    </w:p>
    <w:p w14:paraId="54580917" w14:textId="1F32D15C" w:rsidR="006025A3" w:rsidRDefault="006025A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Alone, she </w:t>
      </w:r>
      <w:r w:rsidR="009262B3">
        <w:rPr>
          <w:rFonts w:ascii="Times New Roman" w:hAnsi="Times New Roman"/>
        </w:rPr>
        <w:t>stared</w:t>
      </w:r>
      <w:r>
        <w:rPr>
          <w:rFonts w:ascii="Times New Roman" w:hAnsi="Times New Roman"/>
        </w:rPr>
        <w:t xml:space="preserve"> past the iron bars on her window into North Korea. Xia feared what would happen to that girl and was thankful she was not arrested for trying to help. The book was dir</w:t>
      </w:r>
      <w:r w:rsidR="009262B3">
        <w:rPr>
          <w:rFonts w:ascii="Times New Roman" w:hAnsi="Times New Roman"/>
        </w:rPr>
        <w:t xml:space="preserve">tier than she, </w:t>
      </w:r>
      <w:r>
        <w:rPr>
          <w:rFonts w:ascii="Times New Roman" w:hAnsi="Times New Roman"/>
        </w:rPr>
        <w:t>so she took the cleaning cloth and wiped the cover clean</w:t>
      </w:r>
      <w:r w:rsidR="00306478">
        <w:rPr>
          <w:rFonts w:ascii="Times New Roman" w:hAnsi="Times New Roman"/>
        </w:rPr>
        <w:t>. She was curious what these</w:t>
      </w:r>
      <w:r>
        <w:rPr>
          <w:rFonts w:ascii="Times New Roman" w:hAnsi="Times New Roman"/>
        </w:rPr>
        <w:t xml:space="preserve"> Chinese characters</w:t>
      </w:r>
      <w:r w:rsidR="00306478">
        <w:rPr>
          <w:rFonts w:ascii="Times New Roman" w:hAnsi="Times New Roman"/>
        </w:rPr>
        <w:t xml:space="preserve"> mean and why the Korean girl had a Chinese book</w:t>
      </w:r>
      <w:r>
        <w:rPr>
          <w:rFonts w:ascii="Times New Roman" w:hAnsi="Times New Roman"/>
        </w:rPr>
        <w:t>.</w:t>
      </w:r>
    </w:p>
    <w:p w14:paraId="506196F7" w14:textId="77777777" w:rsidR="005D0A29" w:rsidRDefault="006025A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She quickly thumbed through the book and noticed the tattered brown pages that now smelled like sewage. Xia wanted to read the pages but could only read a handful of words she recognized from signs she knew from the market. </w:t>
      </w:r>
      <w:r w:rsidR="005D0A29">
        <w:rPr>
          <w:rFonts w:ascii="Times New Roman" w:hAnsi="Times New Roman"/>
        </w:rPr>
        <w:t xml:space="preserve">Xia’s son </w:t>
      </w:r>
      <w:r w:rsidR="00F1442D">
        <w:rPr>
          <w:rFonts w:ascii="Times New Roman" w:hAnsi="Times New Roman"/>
        </w:rPr>
        <w:t>Shen</w:t>
      </w:r>
      <w:r w:rsidR="005D0A29">
        <w:rPr>
          <w:rFonts w:ascii="Times New Roman" w:hAnsi="Times New Roman"/>
        </w:rPr>
        <w:t xml:space="preserve"> would return from school in a few hours and she would ask him to read the book to her.</w:t>
      </w:r>
    </w:p>
    <w:p w14:paraId="4AE952E1"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Xia pulled her </w:t>
      </w:r>
      <w:r w:rsidR="00F1442D">
        <w:rPr>
          <w:rFonts w:ascii="Times New Roman" w:hAnsi="Times New Roman"/>
        </w:rPr>
        <w:t>dark</w:t>
      </w:r>
      <w:r>
        <w:rPr>
          <w:rFonts w:ascii="Times New Roman" w:hAnsi="Times New Roman"/>
        </w:rPr>
        <w:t xml:space="preserve"> hair back and dressed again for the market. She returned with two large baskets, one over each shoulder. One held a fresh cut of red meat and the other was filled with fresh vegetables for tonight’s dinner. She started the small gas burner that sat on the floor and poured oil in the deep round pan. While she chopped the greens her son walked in the door.</w:t>
      </w:r>
    </w:p>
    <w:p w14:paraId="741D50B6"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 hau,” he said as he placed his books on the shelf and walked towards the kitchen.</w:t>
      </w:r>
    </w:p>
    <w:p w14:paraId="23AE4131"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 hau,” she responded  “How was your day?”</w:t>
      </w:r>
    </w:p>
    <w:p w14:paraId="6F07BE01" w14:textId="77777777" w:rsidR="005D0A29" w:rsidRDefault="009262B3"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“Ok. When will dinner be ready?</w:t>
      </w:r>
      <w:r w:rsidR="005D0A29">
        <w:rPr>
          <w:rFonts w:ascii="Times New Roman" w:hAnsi="Times New Roman"/>
        </w:rPr>
        <w:t>” he asked.</w:t>
      </w:r>
    </w:p>
    <w:p w14:paraId="171117F7"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“Very soon. Wash your hands and get ready.</w:t>
      </w:r>
    </w:p>
    <w:p w14:paraId="05D10BEB" w14:textId="77777777" w:rsidR="000D3AB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 walked over to the basin and knelt to begin washing his hands. As he moved his hands under the water he notices the book lying nearby. </w:t>
      </w:r>
    </w:p>
    <w:p w14:paraId="3FC2D7CA"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“What is this book,” he asked his mother. “Where did you get a book?”</w:t>
      </w:r>
    </w:p>
    <w:p w14:paraId="30DD3AAC"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 found it at the bath house today,” keeping the details of how she found it to herself. “What does the cover say,” she asked him.</w:t>
      </w:r>
    </w:p>
    <w:p w14:paraId="3220AD9B"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w:t>
      </w:r>
      <w:r w:rsidR="00F1442D">
        <w:rPr>
          <w:rFonts w:ascii="Times New Roman" w:hAnsi="Times New Roman"/>
        </w:rPr>
        <w:t>book</w:t>
      </w:r>
      <w:r>
        <w:rPr>
          <w:rFonts w:ascii="Times New Roman" w:hAnsi="Times New Roman"/>
        </w:rPr>
        <w:t xml:space="preserve"> is all it says.”</w:t>
      </w:r>
    </w:p>
    <w:p w14:paraId="2AB0D3F9"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“Can you read the words inside</w:t>
      </w:r>
      <w:r w:rsidR="00F1442D">
        <w:rPr>
          <w:rFonts w:ascii="Times New Roman" w:hAnsi="Times New Roman"/>
        </w:rPr>
        <w:t>?”</w:t>
      </w:r>
      <w:r>
        <w:rPr>
          <w:rFonts w:ascii="Times New Roman" w:hAnsi="Times New Roman"/>
        </w:rPr>
        <w:t xml:space="preserve"> said Xia.</w:t>
      </w:r>
    </w:p>
    <w:p w14:paraId="5CC0C7EE" w14:textId="77777777" w:rsidR="000D3AB9" w:rsidRDefault="00F1442D"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Of </w:t>
      </w:r>
      <w:r w:rsidR="00E857C0">
        <w:rPr>
          <w:rFonts w:ascii="Times New Roman" w:hAnsi="Times New Roman"/>
        </w:rPr>
        <w:t>course</w:t>
      </w:r>
      <w:r w:rsidR="000D3AB9">
        <w:rPr>
          <w:rFonts w:ascii="Times New Roman" w:hAnsi="Times New Roman"/>
        </w:rPr>
        <w:t xml:space="preserve"> I can read the book.”</w:t>
      </w:r>
    </w:p>
    <w:p w14:paraId="6AC2D272"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I want to </w:t>
      </w:r>
      <w:r w:rsidR="00F1442D">
        <w:rPr>
          <w:rFonts w:ascii="Times New Roman" w:hAnsi="Times New Roman"/>
        </w:rPr>
        <w:t>know</w:t>
      </w:r>
      <w:r>
        <w:rPr>
          <w:rFonts w:ascii="Times New Roman" w:hAnsi="Times New Roman"/>
        </w:rPr>
        <w:t xml:space="preserve"> what is says. Will you </w:t>
      </w:r>
      <w:r w:rsidR="00F1442D">
        <w:rPr>
          <w:rFonts w:ascii="Times New Roman" w:hAnsi="Times New Roman"/>
        </w:rPr>
        <w:t>read</w:t>
      </w:r>
      <w:r>
        <w:rPr>
          <w:rFonts w:ascii="Times New Roman" w:hAnsi="Times New Roman"/>
        </w:rPr>
        <w:t xml:space="preserve"> some of it to me after dinner?</w:t>
      </w:r>
    </w:p>
    <w:p w14:paraId="4F104936"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two quickly </w:t>
      </w:r>
      <w:r w:rsidR="00F1442D">
        <w:rPr>
          <w:rFonts w:ascii="Times New Roman" w:hAnsi="Times New Roman"/>
        </w:rPr>
        <w:t>finished</w:t>
      </w:r>
      <w:r>
        <w:rPr>
          <w:rFonts w:ascii="Times New Roman" w:hAnsi="Times New Roman"/>
        </w:rPr>
        <w:t xml:space="preserve"> their meal and the only conversation was about </w:t>
      </w:r>
      <w:r w:rsidR="00F1442D">
        <w:rPr>
          <w:rFonts w:ascii="Times New Roman" w:hAnsi="Times New Roman"/>
        </w:rPr>
        <w:t>Shen</w:t>
      </w:r>
      <w:r>
        <w:rPr>
          <w:rFonts w:ascii="Times New Roman" w:hAnsi="Times New Roman"/>
        </w:rPr>
        <w:t>’s father.</w:t>
      </w:r>
    </w:p>
    <w:p w14:paraId="3ED588BD"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 “When will dad be home from the mine</w:t>
      </w:r>
      <w:r w:rsidR="00F1442D">
        <w:rPr>
          <w:rFonts w:ascii="Times New Roman" w:hAnsi="Times New Roman"/>
        </w:rPr>
        <w:t>?”</w:t>
      </w:r>
      <w:r>
        <w:rPr>
          <w:rFonts w:ascii="Times New Roman" w:hAnsi="Times New Roman"/>
        </w:rPr>
        <w:t xml:space="preserve"> asked </w:t>
      </w:r>
      <w:r w:rsidR="00F1442D">
        <w:rPr>
          <w:rFonts w:ascii="Times New Roman" w:hAnsi="Times New Roman"/>
        </w:rPr>
        <w:t>Shen</w:t>
      </w:r>
      <w:r>
        <w:rPr>
          <w:rFonts w:ascii="Times New Roman" w:hAnsi="Times New Roman"/>
        </w:rPr>
        <w:t>.</w:t>
      </w:r>
    </w:p>
    <w:p w14:paraId="20EB989F"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“Next week. They get off the week for New Years.”</w:t>
      </w:r>
    </w:p>
    <w:p w14:paraId="094ADD10" w14:textId="5BC4B14E"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Xia took the bowls to the basin, </w:t>
      </w:r>
      <w:r w:rsidR="00F1442D">
        <w:rPr>
          <w:rFonts w:ascii="Times New Roman" w:hAnsi="Times New Roman"/>
        </w:rPr>
        <w:t>grabbed</w:t>
      </w:r>
      <w:r w:rsidR="00306478">
        <w:rPr>
          <w:rFonts w:ascii="Times New Roman" w:hAnsi="Times New Roman"/>
        </w:rPr>
        <w:t xml:space="preserve"> the book and the t</w:t>
      </w:r>
      <w:r>
        <w:rPr>
          <w:rFonts w:ascii="Times New Roman" w:hAnsi="Times New Roman"/>
        </w:rPr>
        <w:t>w</w:t>
      </w:r>
      <w:r w:rsidR="00306478">
        <w:rPr>
          <w:rFonts w:ascii="Times New Roman" w:hAnsi="Times New Roman"/>
        </w:rPr>
        <w:t>o</w:t>
      </w:r>
      <w:r>
        <w:rPr>
          <w:rFonts w:ascii="Times New Roman" w:hAnsi="Times New Roman"/>
        </w:rPr>
        <w:t xml:space="preserve"> sat on small wooden stools facing each other. </w:t>
      </w:r>
      <w:r w:rsidR="00F1442D">
        <w:rPr>
          <w:rFonts w:ascii="Times New Roman" w:hAnsi="Times New Roman"/>
        </w:rPr>
        <w:t>Shen</w:t>
      </w:r>
      <w:r>
        <w:rPr>
          <w:rFonts w:ascii="Times New Roman" w:hAnsi="Times New Roman"/>
        </w:rPr>
        <w:t xml:space="preserve"> flipped through the book. </w:t>
      </w:r>
    </w:p>
    <w:p w14:paraId="180F655D"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a collection of stories, not one big story like most books,” he said.</w:t>
      </w:r>
    </w:p>
    <w:p w14:paraId="21B05D41"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 guess start in the beginning.” Xia said.</w:t>
      </w:r>
    </w:p>
    <w:p w14:paraId="05F6507F"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began to read and she held onto every word. He was good at reading aloud. Story after story he continued to read and she listened intently to every detail of every story. As the sun went down and the outside light failed to illuminate the concrete room, she </w:t>
      </w:r>
      <w:r w:rsidR="00A73074">
        <w:rPr>
          <w:rFonts w:ascii="Times New Roman" w:hAnsi="Times New Roman"/>
        </w:rPr>
        <w:t>turned on the one light bulb in the house</w:t>
      </w:r>
      <w:r>
        <w:rPr>
          <w:rFonts w:ascii="Times New Roman" w:hAnsi="Times New Roman"/>
        </w:rPr>
        <w:t xml:space="preserve"> and he </w:t>
      </w:r>
      <w:r w:rsidR="00A73074">
        <w:rPr>
          <w:rFonts w:ascii="Times New Roman" w:hAnsi="Times New Roman"/>
        </w:rPr>
        <w:t>continued to read</w:t>
      </w:r>
      <w:r>
        <w:rPr>
          <w:rFonts w:ascii="Times New Roman" w:hAnsi="Times New Roman"/>
        </w:rPr>
        <w:t xml:space="preserve"> until the words began to </w:t>
      </w:r>
      <w:r w:rsidR="00A73074">
        <w:rPr>
          <w:rFonts w:ascii="Times New Roman" w:hAnsi="Times New Roman"/>
        </w:rPr>
        <w:t>blur</w:t>
      </w:r>
      <w:r>
        <w:rPr>
          <w:rFonts w:ascii="Times New Roman" w:hAnsi="Times New Roman"/>
        </w:rPr>
        <w:t xml:space="preserve"> </w:t>
      </w:r>
      <w:r w:rsidR="00A73074">
        <w:rPr>
          <w:rFonts w:ascii="Times New Roman" w:hAnsi="Times New Roman"/>
        </w:rPr>
        <w:t>because</w:t>
      </w:r>
      <w:r>
        <w:rPr>
          <w:rFonts w:ascii="Times New Roman" w:hAnsi="Times New Roman"/>
        </w:rPr>
        <w:t xml:space="preserve"> his eyes were fatigued. He finished the story he was reading and said, “Mom, I am getting tired.”</w:t>
      </w:r>
    </w:p>
    <w:p w14:paraId="557ACF5C"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is time for bed and you have school tomorrow for the last time before New Year’s celebrations. As </w:t>
      </w:r>
      <w:r w:rsidR="00F1442D">
        <w:rPr>
          <w:rFonts w:ascii="Times New Roman" w:hAnsi="Times New Roman"/>
        </w:rPr>
        <w:t>Shen</w:t>
      </w:r>
      <w:r>
        <w:rPr>
          <w:rFonts w:ascii="Times New Roman" w:hAnsi="Times New Roman"/>
        </w:rPr>
        <w:t xml:space="preserve"> changed his clothes, Xia prepared the bedding on the floor and began to wash the plates by p</w:t>
      </w:r>
      <w:r w:rsidR="00A73074">
        <w:rPr>
          <w:rFonts w:ascii="Times New Roman" w:hAnsi="Times New Roman"/>
        </w:rPr>
        <w:t>ouring</w:t>
      </w:r>
      <w:r>
        <w:rPr>
          <w:rFonts w:ascii="Times New Roman" w:hAnsi="Times New Roman"/>
        </w:rPr>
        <w:t xml:space="preserve"> the dirty was water out the window on to the street.</w:t>
      </w:r>
    </w:p>
    <w:p w14:paraId="6371D13D" w14:textId="77777777" w:rsidR="00DB671A"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fin</w:t>
      </w:r>
      <w:r w:rsidR="00DB671A">
        <w:rPr>
          <w:rFonts w:ascii="Times New Roman" w:hAnsi="Times New Roman"/>
        </w:rPr>
        <w:t>i</w:t>
      </w:r>
      <w:r>
        <w:rPr>
          <w:rFonts w:ascii="Times New Roman" w:hAnsi="Times New Roman"/>
        </w:rPr>
        <w:t>shed, turned off t</w:t>
      </w:r>
      <w:r w:rsidR="00A73074">
        <w:rPr>
          <w:rFonts w:ascii="Times New Roman" w:hAnsi="Times New Roman"/>
        </w:rPr>
        <w:t xml:space="preserve">he light switch and laid on her mat across the room from </w:t>
      </w:r>
      <w:r w:rsidR="00F1442D">
        <w:rPr>
          <w:rFonts w:ascii="Times New Roman" w:hAnsi="Times New Roman"/>
        </w:rPr>
        <w:t>Shen</w:t>
      </w:r>
      <w:r w:rsidR="00A73074">
        <w:rPr>
          <w:rFonts w:ascii="Times New Roman" w:hAnsi="Times New Roman"/>
        </w:rPr>
        <w:t>.</w:t>
      </w:r>
      <w:r w:rsidR="00DB671A">
        <w:rPr>
          <w:rFonts w:ascii="Times New Roman" w:hAnsi="Times New Roman"/>
        </w:rPr>
        <w:t xml:space="preserve"> She missed her husband who when home, </w:t>
      </w:r>
      <w:r w:rsidR="00647C3D">
        <w:rPr>
          <w:rFonts w:ascii="Times New Roman" w:hAnsi="Times New Roman"/>
        </w:rPr>
        <w:t>laid</w:t>
      </w:r>
      <w:r w:rsidR="00DB671A">
        <w:rPr>
          <w:rFonts w:ascii="Times New Roman" w:hAnsi="Times New Roman"/>
        </w:rPr>
        <w:t xml:space="preserve"> between them but was forced to work in the mines in the neighboring province to the west. </w:t>
      </w:r>
    </w:p>
    <w:p w14:paraId="207502AE" w14:textId="77777777" w:rsidR="00DB671A" w:rsidRDefault="00DB671A"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43F487CE" w14:textId="6C4D7131" w:rsidR="00E37C69" w:rsidRDefault="00DB671A"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 new years day small </w:t>
      </w:r>
      <w:r w:rsidR="00647C3D">
        <w:rPr>
          <w:rFonts w:ascii="Times New Roman" w:hAnsi="Times New Roman"/>
        </w:rPr>
        <w:t>explosions</w:t>
      </w:r>
      <w:r>
        <w:rPr>
          <w:rFonts w:ascii="Times New Roman" w:hAnsi="Times New Roman"/>
        </w:rPr>
        <w:t xml:space="preserve"> could be hear</w:t>
      </w:r>
      <w:r w:rsidR="00647C3D">
        <w:rPr>
          <w:rFonts w:ascii="Times New Roman" w:hAnsi="Times New Roman"/>
        </w:rPr>
        <w:t>d</w:t>
      </w:r>
      <w:r>
        <w:rPr>
          <w:rFonts w:ascii="Times New Roman" w:hAnsi="Times New Roman"/>
        </w:rPr>
        <w:t xml:space="preserve"> from the busy stree</w:t>
      </w:r>
      <w:r w:rsidR="00647C3D">
        <w:rPr>
          <w:rFonts w:ascii="Times New Roman" w:hAnsi="Times New Roman"/>
        </w:rPr>
        <w:t>t</w:t>
      </w:r>
      <w:r>
        <w:rPr>
          <w:rFonts w:ascii="Times New Roman" w:hAnsi="Times New Roman"/>
        </w:rPr>
        <w:t xml:space="preserve"> 15 stories down. </w:t>
      </w:r>
      <w:r w:rsidR="00F1442D">
        <w:rPr>
          <w:rFonts w:ascii="Times New Roman" w:hAnsi="Times New Roman"/>
        </w:rPr>
        <w:t>Shen’s</w:t>
      </w:r>
      <w:r>
        <w:rPr>
          <w:rFonts w:ascii="Times New Roman" w:hAnsi="Times New Roman"/>
        </w:rPr>
        <w:t xml:space="preserve"> father arrived in the night</w:t>
      </w:r>
      <w:r w:rsidR="00647C3D">
        <w:rPr>
          <w:rFonts w:ascii="Times New Roman" w:hAnsi="Times New Roman"/>
        </w:rPr>
        <w:t xml:space="preserve"> </w:t>
      </w:r>
      <w:r w:rsidR="00F1442D">
        <w:rPr>
          <w:rFonts w:ascii="Times New Roman" w:hAnsi="Times New Roman"/>
        </w:rPr>
        <w:t>before,</w:t>
      </w:r>
      <w:r>
        <w:rPr>
          <w:rFonts w:ascii="Times New Roman" w:hAnsi="Times New Roman"/>
        </w:rPr>
        <w:t xml:space="preserve"> as did most of the miners and farmers who worked outside the city in the surrounding provinces. Everyone in the villages came to the city for the festival. </w:t>
      </w:r>
      <w:r w:rsidR="00306478">
        <w:rPr>
          <w:rFonts w:ascii="Times New Roman" w:hAnsi="Times New Roman"/>
        </w:rPr>
        <w:t xml:space="preserve">Firecrackers could be heard constantly and </w:t>
      </w:r>
      <w:r w:rsidR="00FB4C4A">
        <w:rPr>
          <w:rFonts w:ascii="Times New Roman" w:hAnsi="Times New Roman"/>
        </w:rPr>
        <w:t>Shen</w:t>
      </w:r>
      <w:r>
        <w:rPr>
          <w:rFonts w:ascii="Times New Roman" w:hAnsi="Times New Roman"/>
        </w:rPr>
        <w:t xml:space="preserve"> awoke to find a </w:t>
      </w:r>
      <w:r w:rsidR="00ED4329">
        <w:rPr>
          <w:rFonts w:ascii="Times New Roman" w:hAnsi="Times New Roman"/>
        </w:rPr>
        <w:t>read</w:t>
      </w:r>
      <w:r>
        <w:rPr>
          <w:rFonts w:ascii="Times New Roman" w:hAnsi="Times New Roman"/>
        </w:rPr>
        <w:t xml:space="preserve"> </w:t>
      </w:r>
      <w:r w:rsidR="00ED4329">
        <w:rPr>
          <w:rFonts w:ascii="Times New Roman" w:hAnsi="Times New Roman"/>
        </w:rPr>
        <w:t>envelope</w:t>
      </w:r>
      <w:r>
        <w:rPr>
          <w:rFonts w:ascii="Times New Roman" w:hAnsi="Times New Roman"/>
        </w:rPr>
        <w:t xml:space="preserve"> on his bedding mat. He knew what was inside but did not know how much. He </w:t>
      </w:r>
      <w:r w:rsidR="00ED4329">
        <w:rPr>
          <w:rFonts w:ascii="Times New Roman" w:hAnsi="Times New Roman"/>
        </w:rPr>
        <w:t>smiled as his father and</w:t>
      </w:r>
      <w:r>
        <w:rPr>
          <w:rFonts w:ascii="Times New Roman" w:hAnsi="Times New Roman"/>
        </w:rPr>
        <w:t xml:space="preserve"> mother who were now sitting on his bed. </w:t>
      </w:r>
      <w:r w:rsidR="00FB4C4A">
        <w:rPr>
          <w:rFonts w:ascii="Times New Roman" w:hAnsi="Times New Roman"/>
        </w:rPr>
        <w:t>Shen</w:t>
      </w:r>
      <w:r>
        <w:rPr>
          <w:rFonts w:ascii="Times New Roman" w:hAnsi="Times New Roman"/>
        </w:rPr>
        <w:t xml:space="preserve"> </w:t>
      </w:r>
      <w:r w:rsidR="00ED4329">
        <w:rPr>
          <w:rFonts w:ascii="Times New Roman" w:hAnsi="Times New Roman"/>
        </w:rPr>
        <w:t>carefully</w:t>
      </w:r>
      <w:r>
        <w:rPr>
          <w:rFonts w:ascii="Times New Roman" w:hAnsi="Times New Roman"/>
        </w:rPr>
        <w:t xml:space="preserve"> pealed back the sealed flap off the </w:t>
      </w:r>
      <w:r w:rsidR="00ED4329">
        <w:rPr>
          <w:rFonts w:ascii="Times New Roman" w:hAnsi="Times New Roman"/>
        </w:rPr>
        <w:t>crisp</w:t>
      </w:r>
      <w:r>
        <w:rPr>
          <w:rFonts w:ascii="Times New Roman" w:hAnsi="Times New Roman"/>
        </w:rPr>
        <w:t xml:space="preserve"> read envelope embossed with gold characters that read, “Good </w:t>
      </w:r>
      <w:r w:rsidR="00ED4329">
        <w:rPr>
          <w:rFonts w:ascii="Times New Roman" w:hAnsi="Times New Roman"/>
        </w:rPr>
        <w:t>Fortune</w:t>
      </w:r>
      <w:r>
        <w:rPr>
          <w:rFonts w:ascii="Times New Roman" w:hAnsi="Times New Roman"/>
        </w:rPr>
        <w:t xml:space="preserve">.” He slowly removed the contents </w:t>
      </w:r>
      <w:r w:rsidR="00E37C69">
        <w:rPr>
          <w:rFonts w:ascii="Times New Roman" w:hAnsi="Times New Roman"/>
        </w:rPr>
        <w:t>six RMB bills and a fortune.</w:t>
      </w:r>
    </w:p>
    <w:p w14:paraId="170AC554" w14:textId="71FC5737" w:rsidR="00124A94" w:rsidRDefault="00E37C69"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will gain knowledge and share it with the world,” </w:t>
      </w:r>
      <w:r w:rsidR="00FB4C4A">
        <w:rPr>
          <w:rFonts w:ascii="Times New Roman" w:hAnsi="Times New Roman"/>
        </w:rPr>
        <w:t>Shen</w:t>
      </w:r>
      <w:r>
        <w:rPr>
          <w:rFonts w:ascii="Times New Roman" w:hAnsi="Times New Roman"/>
        </w:rPr>
        <w:t xml:space="preserve"> read </w:t>
      </w:r>
      <w:r w:rsidR="00F1442D">
        <w:rPr>
          <w:rFonts w:ascii="Times New Roman" w:hAnsi="Times New Roman"/>
        </w:rPr>
        <w:t>aloud</w:t>
      </w:r>
      <w:r>
        <w:rPr>
          <w:rFonts w:ascii="Times New Roman" w:hAnsi="Times New Roman"/>
        </w:rPr>
        <w:t xml:space="preserve"> the fortune for his year of birth before </w:t>
      </w:r>
      <w:r w:rsidR="00306478">
        <w:rPr>
          <w:rFonts w:ascii="Times New Roman" w:hAnsi="Times New Roman"/>
        </w:rPr>
        <w:t>h</w:t>
      </w:r>
      <w:r>
        <w:rPr>
          <w:rFonts w:ascii="Times New Roman" w:hAnsi="Times New Roman"/>
        </w:rPr>
        <w:t xml:space="preserve">e </w:t>
      </w:r>
      <w:r w:rsidR="00F1442D">
        <w:rPr>
          <w:rFonts w:ascii="Times New Roman" w:hAnsi="Times New Roman"/>
        </w:rPr>
        <w:t>carefully</w:t>
      </w:r>
      <w:r>
        <w:rPr>
          <w:rFonts w:ascii="Times New Roman" w:hAnsi="Times New Roman"/>
        </w:rPr>
        <w:t xml:space="preserve"> placed it back in the envelope. He counted the money again and placed it in his pocket. </w:t>
      </w:r>
      <w:r w:rsidR="00FB4C4A">
        <w:rPr>
          <w:rFonts w:ascii="Times New Roman" w:hAnsi="Times New Roman"/>
        </w:rPr>
        <w:t>Shen</w:t>
      </w:r>
      <w:r>
        <w:rPr>
          <w:rFonts w:ascii="Times New Roman" w:hAnsi="Times New Roman"/>
        </w:rPr>
        <w:t xml:space="preserve"> knew his farther had to work two days to give him that much money and he was thankful. He walked over to the shelf in the </w:t>
      </w:r>
      <w:r w:rsidR="00F1442D">
        <w:rPr>
          <w:rFonts w:ascii="Times New Roman" w:hAnsi="Times New Roman"/>
        </w:rPr>
        <w:t>corner</w:t>
      </w:r>
      <w:r>
        <w:rPr>
          <w:rFonts w:ascii="Times New Roman" w:hAnsi="Times New Roman"/>
        </w:rPr>
        <w:t xml:space="preserve"> to pull out a wooden box and added the envelope to the other 15 he had received in the past.</w:t>
      </w:r>
      <w:r w:rsidR="00124A94">
        <w:rPr>
          <w:rFonts w:ascii="Times New Roman" w:hAnsi="Times New Roman"/>
        </w:rPr>
        <w:t xml:space="preserve"> Then he placed the box back on the shelf with pride and pulled down the leather book to show his father.</w:t>
      </w:r>
    </w:p>
    <w:p w14:paraId="1340D2AD" w14:textId="77777777" w:rsidR="00124A94" w:rsidRDefault="00124A94"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“Look at this book Mother found. It is amazing.”</w:t>
      </w:r>
    </w:p>
    <w:p w14:paraId="38DF024D" w14:textId="77777777" w:rsidR="003C3E08" w:rsidRDefault="00124A94"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Puzzled, he took the book and </w:t>
      </w:r>
      <w:r w:rsidR="00E857C0">
        <w:rPr>
          <w:rFonts w:ascii="Times New Roman" w:hAnsi="Times New Roman"/>
        </w:rPr>
        <w:t>flipped</w:t>
      </w:r>
      <w:r>
        <w:rPr>
          <w:rFonts w:ascii="Times New Roman" w:hAnsi="Times New Roman"/>
        </w:rPr>
        <w:t xml:space="preserve"> through the pages bu</w:t>
      </w:r>
      <w:r w:rsidR="003C3E08">
        <w:rPr>
          <w:rFonts w:ascii="Times New Roman" w:hAnsi="Times New Roman"/>
        </w:rPr>
        <w:t>t he coul</w:t>
      </w:r>
      <w:r>
        <w:rPr>
          <w:rFonts w:ascii="Times New Roman" w:hAnsi="Times New Roman"/>
        </w:rPr>
        <w:t xml:space="preserve">d not </w:t>
      </w:r>
      <w:r w:rsidR="003C3E08">
        <w:rPr>
          <w:rFonts w:ascii="Times New Roman" w:hAnsi="Times New Roman"/>
        </w:rPr>
        <w:t xml:space="preserve">read either. </w:t>
      </w:r>
    </w:p>
    <w:p w14:paraId="5E681A70" w14:textId="77777777" w:rsidR="003C3E08" w:rsidRDefault="003C3E08"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 going to do with this,” he asked his wife. “You can’t read.”</w:t>
      </w:r>
    </w:p>
    <w:p w14:paraId="5ACB2C0D" w14:textId="77777777" w:rsidR="007F354D" w:rsidRDefault="003C3E08"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reading it to her,” </w:t>
      </w:r>
      <w:r w:rsidR="00FB4C4A">
        <w:rPr>
          <w:rFonts w:ascii="Times New Roman" w:hAnsi="Times New Roman"/>
        </w:rPr>
        <w:t>Shen</w:t>
      </w:r>
      <w:r>
        <w:rPr>
          <w:rFonts w:ascii="Times New Roman" w:hAnsi="Times New Roman"/>
        </w:rPr>
        <w:t xml:space="preserve"> answered. “And I will r</w:t>
      </w:r>
      <w:r w:rsidR="007F354D">
        <w:rPr>
          <w:rFonts w:ascii="Times New Roman" w:hAnsi="Times New Roman"/>
        </w:rPr>
        <w:t>e</w:t>
      </w:r>
      <w:r>
        <w:rPr>
          <w:rFonts w:ascii="Times New Roman" w:hAnsi="Times New Roman"/>
        </w:rPr>
        <w:t>ad it to you too of you lik</w:t>
      </w:r>
      <w:r w:rsidR="007F354D">
        <w:rPr>
          <w:rFonts w:ascii="Times New Roman" w:hAnsi="Times New Roman"/>
        </w:rPr>
        <w:t>e. There is one in here a about a king’s</w:t>
      </w:r>
      <w:r>
        <w:rPr>
          <w:rFonts w:ascii="Times New Roman" w:hAnsi="Times New Roman"/>
        </w:rPr>
        <w:t xml:space="preserve"> </w:t>
      </w:r>
      <w:r w:rsidR="007F354D">
        <w:rPr>
          <w:rFonts w:ascii="Times New Roman" w:hAnsi="Times New Roman"/>
        </w:rPr>
        <w:t>celebration, his son said with excitement.</w:t>
      </w:r>
    </w:p>
    <w:p w14:paraId="3F65E81B" w14:textId="77777777" w:rsidR="007F354D" w:rsidRDefault="007F354D"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read it to me.”</w:t>
      </w:r>
    </w:p>
    <w:p w14:paraId="4386378A" w14:textId="77777777" w:rsidR="007F354D" w:rsidRDefault="007F354D"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0F0D79E9" w14:textId="77777777" w:rsidR="007F354D" w:rsidRDefault="007F354D"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For years </w:t>
      </w:r>
      <w:r w:rsidR="00FB4C4A">
        <w:rPr>
          <w:rFonts w:ascii="Times New Roman" w:hAnsi="Times New Roman"/>
        </w:rPr>
        <w:t>Shen</w:t>
      </w:r>
      <w:r>
        <w:rPr>
          <w:rFonts w:ascii="Times New Roman" w:hAnsi="Times New Roman"/>
        </w:rPr>
        <w:t xml:space="preserve"> read the stories to his family, most of the time it was just him and his mother but when his father was home he would read him his </w:t>
      </w:r>
      <w:r w:rsidR="00F1442D">
        <w:rPr>
          <w:rFonts w:ascii="Times New Roman" w:hAnsi="Times New Roman"/>
        </w:rPr>
        <w:t>favorites</w:t>
      </w:r>
      <w:r>
        <w:rPr>
          <w:rFonts w:ascii="Times New Roman" w:hAnsi="Times New Roman"/>
        </w:rPr>
        <w:t>. Soon</w:t>
      </w:r>
      <w:r w:rsidR="00F1442D">
        <w:rPr>
          <w:rFonts w:ascii="Times New Roman" w:hAnsi="Times New Roman"/>
        </w:rPr>
        <w:t>, he</w:t>
      </w:r>
      <w:r>
        <w:rPr>
          <w:rFonts w:ascii="Times New Roman" w:hAnsi="Times New Roman"/>
        </w:rPr>
        <w:t xml:space="preserve"> had memorized most of the stories word for word.</w:t>
      </w:r>
    </w:p>
    <w:p w14:paraId="130A8BC8" w14:textId="1A46A126" w:rsidR="00AB4454" w:rsidRDefault="007F354D"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school he would go to the old market and stand on the corner walk way near the live animals and start speaking. The shop owners nearby listened while continuing to work and others gathered around him. The people were </w:t>
      </w:r>
      <w:r w:rsidR="00E857C0">
        <w:rPr>
          <w:rFonts w:ascii="Times New Roman" w:hAnsi="Times New Roman"/>
        </w:rPr>
        <w:t>fascinated</w:t>
      </w:r>
      <w:r>
        <w:rPr>
          <w:rFonts w:ascii="Times New Roman" w:hAnsi="Times New Roman"/>
        </w:rPr>
        <w:t xml:space="preserve"> and began toss</w:t>
      </w:r>
      <w:r w:rsidR="00A949B6">
        <w:rPr>
          <w:rFonts w:ascii="Times New Roman" w:hAnsi="Times New Roman"/>
        </w:rPr>
        <w:t>ing</w:t>
      </w:r>
      <w:r>
        <w:rPr>
          <w:rFonts w:ascii="Times New Roman" w:hAnsi="Times New Roman"/>
        </w:rPr>
        <w:t xml:space="preserve"> a few coins at his feet and he was even paid to tell his entertaining stories at a few parties. </w:t>
      </w:r>
      <w:r w:rsidR="00FB4C4A">
        <w:rPr>
          <w:rFonts w:ascii="Times New Roman" w:hAnsi="Times New Roman"/>
        </w:rPr>
        <w:t>Shen</w:t>
      </w:r>
      <w:r>
        <w:rPr>
          <w:rFonts w:ascii="Times New Roman" w:hAnsi="Times New Roman"/>
        </w:rPr>
        <w:t xml:space="preserve"> reluctantly took the money because he enjoyed telling the stories </w:t>
      </w:r>
      <w:r w:rsidR="00F1442D">
        <w:rPr>
          <w:rFonts w:ascii="Times New Roman" w:hAnsi="Times New Roman"/>
        </w:rPr>
        <w:t>but</w:t>
      </w:r>
      <w:r>
        <w:rPr>
          <w:rFonts w:ascii="Times New Roman" w:hAnsi="Times New Roman"/>
        </w:rPr>
        <w:t xml:space="preserve"> he did not have a regular job to help his family. </w:t>
      </w:r>
    </w:p>
    <w:p w14:paraId="16A12A9C" w14:textId="17275612"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his final year of secondary school, the headmaster of the school called him to his office. </w:t>
      </w:r>
      <w:r w:rsidR="00FB4C4A">
        <w:rPr>
          <w:rFonts w:ascii="Times New Roman" w:hAnsi="Times New Roman"/>
        </w:rPr>
        <w:t>Shen</w:t>
      </w:r>
      <w:r>
        <w:rPr>
          <w:rFonts w:ascii="Times New Roman" w:hAnsi="Times New Roman"/>
        </w:rPr>
        <w:t xml:space="preserve"> was </w:t>
      </w:r>
      <w:r w:rsidR="00F1442D">
        <w:rPr>
          <w:rFonts w:ascii="Times New Roman" w:hAnsi="Times New Roman"/>
        </w:rPr>
        <w:t>fearful</w:t>
      </w:r>
      <w:r w:rsidR="00A949B6">
        <w:rPr>
          <w:rFonts w:ascii="Times New Roman" w:hAnsi="Times New Roman"/>
        </w:rPr>
        <w:t xml:space="preserve">, </w:t>
      </w:r>
      <w:r>
        <w:rPr>
          <w:rFonts w:ascii="Times New Roman" w:hAnsi="Times New Roman"/>
        </w:rPr>
        <w:t>knew he had done nothing wrong</w:t>
      </w:r>
      <w:r w:rsidR="00A949B6">
        <w:rPr>
          <w:rFonts w:ascii="Times New Roman" w:hAnsi="Times New Roman"/>
        </w:rPr>
        <w:t>,</w:t>
      </w:r>
      <w:r>
        <w:rPr>
          <w:rFonts w:ascii="Times New Roman" w:hAnsi="Times New Roman"/>
        </w:rPr>
        <w:t xml:space="preserve"> but had no idea why he was being called into the headmaster’s office. </w:t>
      </w:r>
      <w:r w:rsidR="00FB4C4A">
        <w:rPr>
          <w:rFonts w:ascii="Times New Roman" w:hAnsi="Times New Roman"/>
        </w:rPr>
        <w:t>Shen</w:t>
      </w:r>
      <w:r>
        <w:rPr>
          <w:rFonts w:ascii="Times New Roman" w:hAnsi="Times New Roman"/>
        </w:rPr>
        <w:t xml:space="preserve"> walked in and stood </w:t>
      </w:r>
      <w:r w:rsidR="00F1442D">
        <w:rPr>
          <w:rFonts w:ascii="Times New Roman" w:hAnsi="Times New Roman"/>
        </w:rPr>
        <w:t>quietly</w:t>
      </w:r>
      <w:r>
        <w:rPr>
          <w:rFonts w:ascii="Times New Roman" w:hAnsi="Times New Roman"/>
        </w:rPr>
        <w:t xml:space="preserve"> before the headmaster’s desk with his shoulders </w:t>
      </w:r>
      <w:r w:rsidR="00F1442D">
        <w:rPr>
          <w:rFonts w:ascii="Times New Roman" w:hAnsi="Times New Roman"/>
        </w:rPr>
        <w:t>straight</w:t>
      </w:r>
      <w:r>
        <w:rPr>
          <w:rFonts w:ascii="Times New Roman" w:hAnsi="Times New Roman"/>
        </w:rPr>
        <w:t xml:space="preserve"> and his head bowed.</w:t>
      </w:r>
    </w:p>
    <w:p w14:paraId="3FEC69EE" w14:textId="1BA5A511" w:rsidR="00AB4454" w:rsidRDefault="00FB4C4A"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AB4454">
        <w:rPr>
          <w:rFonts w:ascii="Times New Roman" w:hAnsi="Times New Roman"/>
        </w:rPr>
        <w:t>, kept his mouth closed, o</w:t>
      </w:r>
      <w:r w:rsidR="00A949B6">
        <w:rPr>
          <w:rFonts w:ascii="Times New Roman" w:hAnsi="Times New Roman"/>
        </w:rPr>
        <w:t>ne of the few times he was ever</w:t>
      </w:r>
      <w:r w:rsidR="00AB4454">
        <w:rPr>
          <w:rFonts w:ascii="Times New Roman" w:hAnsi="Times New Roman"/>
        </w:rPr>
        <w:t xml:space="preserve"> seen not talking.</w:t>
      </w:r>
    </w:p>
    <w:p w14:paraId="6BA89F55"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governor of the province is coming to graduation this year and we must honor him with a great celebration,” said the headmaster.</w:t>
      </w:r>
    </w:p>
    <w:p w14:paraId="3EF571D8"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Sir,” </w:t>
      </w:r>
      <w:r w:rsidR="00FB4C4A">
        <w:rPr>
          <w:rFonts w:ascii="Times New Roman" w:hAnsi="Times New Roman"/>
        </w:rPr>
        <w:t>Shen</w:t>
      </w:r>
      <w:r>
        <w:rPr>
          <w:rFonts w:ascii="Times New Roman" w:hAnsi="Times New Roman"/>
        </w:rPr>
        <w:t xml:space="preserve"> answered respectfully.</w:t>
      </w:r>
    </w:p>
    <w:p w14:paraId="691D4FF2"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heard you tell stories that people enjoy.”</w:t>
      </w:r>
    </w:p>
    <w:p w14:paraId="2490E702"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14:paraId="65FB0760" w14:textId="77777777" w:rsidR="002941E2" w:rsidRDefault="00AB4454"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for you to tell a story about a distant land during the commencement ceremony for the governor</w:t>
      </w:r>
      <w:r w:rsidR="002941E2">
        <w:rPr>
          <w:rFonts w:ascii="Times New Roman" w:hAnsi="Times New Roman"/>
        </w:rPr>
        <w:t>,” the headmaster requested.</w:t>
      </w:r>
    </w:p>
    <w:p w14:paraId="6A56CAEF" w14:textId="77777777"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would be my honor,” </w:t>
      </w:r>
      <w:r w:rsidR="00FB4C4A">
        <w:rPr>
          <w:rFonts w:ascii="Times New Roman" w:hAnsi="Times New Roman"/>
        </w:rPr>
        <w:t>Shen</w:t>
      </w:r>
      <w:r>
        <w:rPr>
          <w:rFonts w:ascii="Times New Roman" w:hAnsi="Times New Roman"/>
        </w:rPr>
        <w:t xml:space="preserve"> said and then quickly turned for the door.</w:t>
      </w:r>
    </w:p>
    <w:p w14:paraId="1EB42398" w14:textId="77777777" w:rsidR="002941E2" w:rsidRDefault="00FB4C4A"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2941E2">
        <w:rPr>
          <w:rFonts w:ascii="Times New Roman" w:hAnsi="Times New Roman"/>
        </w:rPr>
        <w:t xml:space="preserve"> ran home to tell his mother.</w:t>
      </w:r>
    </w:p>
    <w:p w14:paraId="7FC63FDA" w14:textId="77777777"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must get you a new suit,” she said in a proud voice. “Your father will be </w:t>
      </w:r>
      <w:r w:rsidR="00F1442D">
        <w:rPr>
          <w:rFonts w:ascii="Times New Roman" w:hAnsi="Times New Roman"/>
        </w:rPr>
        <w:t>proud</w:t>
      </w:r>
      <w:r>
        <w:rPr>
          <w:rFonts w:ascii="Times New Roman" w:hAnsi="Times New Roman"/>
        </w:rPr>
        <w:t xml:space="preserve"> when he sees you at graduation speaking in front of the governor.”</w:t>
      </w:r>
    </w:p>
    <w:p w14:paraId="738C92E4" w14:textId="77777777"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72EC290A" w14:textId="77777777" w:rsidR="00D86F0A"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graduation morning, every student in the school lined up in formation on the courtyard. Standing in perfect lines as they did each morning, they now stood at attention for an audience of the governor and most of the village. Each student wore the school’s blue and red uniform except for the graduating class. The oldest boys wore dark suits with red </w:t>
      </w:r>
      <w:r w:rsidR="00807EF3">
        <w:rPr>
          <w:rFonts w:ascii="Times New Roman" w:hAnsi="Times New Roman"/>
        </w:rPr>
        <w:t>scarves</w:t>
      </w:r>
      <w:r w:rsidR="00D86F0A">
        <w:rPr>
          <w:rFonts w:ascii="Times New Roman" w:hAnsi="Times New Roman"/>
        </w:rPr>
        <w:t xml:space="preserve"> and the girls wore a dress made from </w:t>
      </w:r>
      <w:r>
        <w:rPr>
          <w:rFonts w:ascii="Times New Roman" w:hAnsi="Times New Roman"/>
        </w:rPr>
        <w:t>the same material with a red belt.</w:t>
      </w:r>
    </w:p>
    <w:p w14:paraId="4169C998" w14:textId="73039E41" w:rsidR="00D86F0A" w:rsidRDefault="00FB4C4A" w:rsidP="00B55EC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86F0A">
        <w:rPr>
          <w:rFonts w:ascii="Times New Roman" w:hAnsi="Times New Roman"/>
        </w:rPr>
        <w:t xml:space="preserve"> had the honor of sitting on the stage, only four seats from the governor. The ceremony began with the playing of the national song and the headmaster gave a brief </w:t>
      </w:r>
      <w:r w:rsidR="00F1442D">
        <w:rPr>
          <w:rFonts w:ascii="Times New Roman" w:hAnsi="Times New Roman"/>
        </w:rPr>
        <w:t>introduction</w:t>
      </w:r>
      <w:r w:rsidR="002C2BC1">
        <w:rPr>
          <w:rFonts w:ascii="Times New Roman" w:hAnsi="Times New Roman"/>
        </w:rPr>
        <w:t xml:space="preserve"> thanking everyone on stage</w:t>
      </w:r>
      <w:r w:rsidR="00D86F0A">
        <w:rPr>
          <w:rFonts w:ascii="Times New Roman" w:hAnsi="Times New Roman"/>
        </w:rPr>
        <w:t>.</w:t>
      </w:r>
      <w:r w:rsidR="002C2BC1">
        <w:rPr>
          <w:rFonts w:ascii="Times New Roman" w:hAnsi="Times New Roman"/>
        </w:rPr>
        <w:t xml:space="preserve"> The official ceremony continued on for a while as Chinese are great at official ceremonies.</w:t>
      </w:r>
      <w:r w:rsidR="00D86F0A">
        <w:rPr>
          <w:rFonts w:ascii="Times New Roman" w:hAnsi="Times New Roman"/>
        </w:rPr>
        <w:t xml:space="preserve"> As the time approached for </w:t>
      </w:r>
      <w:r>
        <w:rPr>
          <w:rFonts w:ascii="Times New Roman" w:hAnsi="Times New Roman"/>
        </w:rPr>
        <w:t>Shen</w:t>
      </w:r>
      <w:r w:rsidR="00D86F0A">
        <w:rPr>
          <w:rFonts w:ascii="Times New Roman" w:hAnsi="Times New Roman"/>
        </w:rPr>
        <w:t xml:space="preserve"> to speak, sweat filled his palms and butterflies filled his stomach. </w:t>
      </w:r>
      <w:r w:rsidR="00B55EC3">
        <w:rPr>
          <w:rFonts w:ascii="Times New Roman" w:hAnsi="Times New Roman"/>
        </w:rPr>
        <w:t xml:space="preserve"> </w:t>
      </w:r>
      <w:r w:rsidR="00D86F0A">
        <w:rPr>
          <w:rFonts w:ascii="Times New Roman" w:hAnsi="Times New Roman"/>
        </w:rPr>
        <w:t xml:space="preserve">Just before </w:t>
      </w:r>
      <w:r w:rsidR="00F1442D">
        <w:rPr>
          <w:rFonts w:ascii="Times New Roman" w:hAnsi="Times New Roman"/>
        </w:rPr>
        <w:t>stepping</w:t>
      </w:r>
      <w:r w:rsidR="00D86F0A">
        <w:rPr>
          <w:rFonts w:ascii="Times New Roman" w:hAnsi="Times New Roman"/>
        </w:rPr>
        <w:t xml:space="preserve"> to the podium, he remembered a different story than the one he was going to tell. He remembered a story about a man who was not confident speaking in public but lead a great number of people. </w:t>
      </w:r>
      <w:r w:rsidR="00F1442D">
        <w:rPr>
          <w:rFonts w:ascii="Times New Roman" w:hAnsi="Times New Roman"/>
        </w:rPr>
        <w:t xml:space="preserve">Suddenly, his butterflies went away and he dried his hands on his pants before placing them on the </w:t>
      </w:r>
      <w:r w:rsidR="00B55EC3">
        <w:rPr>
          <w:rFonts w:ascii="Times New Roman" w:hAnsi="Times New Roman"/>
        </w:rPr>
        <w:t xml:space="preserve">wooden </w:t>
      </w:r>
      <w:r w:rsidR="00F1442D">
        <w:rPr>
          <w:rFonts w:ascii="Times New Roman" w:hAnsi="Times New Roman"/>
        </w:rPr>
        <w:t>podium.</w:t>
      </w:r>
    </w:p>
    <w:p w14:paraId="789DD473" w14:textId="77777777" w:rsidR="00B55EC3" w:rsidRDefault="00D86F0A" w:rsidP="00B55EC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audience was captivated and silence filled the air as he shared the story with his classmates, the village and the governor. </w:t>
      </w:r>
      <w:r w:rsidR="00B55EC3">
        <w:rPr>
          <w:rFonts w:ascii="Times New Roman" w:hAnsi="Times New Roman"/>
        </w:rPr>
        <w:t xml:space="preserve">He spoke each word in tones that pulled his audience in as if they wanted to know a secret. </w:t>
      </w:r>
    </w:p>
    <w:p w14:paraId="2E8DF149" w14:textId="758732E2" w:rsidR="00993EDE" w:rsidRDefault="00D86F0A" w:rsidP="00B55EC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he finished the story, </w:t>
      </w:r>
      <w:r w:rsidR="00FB4C4A">
        <w:rPr>
          <w:rFonts w:ascii="Times New Roman" w:hAnsi="Times New Roman"/>
        </w:rPr>
        <w:t>Shen</w:t>
      </w:r>
      <w:r>
        <w:rPr>
          <w:rFonts w:ascii="Times New Roman" w:hAnsi="Times New Roman"/>
        </w:rPr>
        <w:t xml:space="preserve"> took a deep breath and took on</w:t>
      </w:r>
      <w:r w:rsidR="00B55EC3">
        <w:rPr>
          <w:rFonts w:ascii="Times New Roman" w:hAnsi="Times New Roman"/>
        </w:rPr>
        <w:t>e</w:t>
      </w:r>
      <w:r>
        <w:rPr>
          <w:rFonts w:ascii="Times New Roman" w:hAnsi="Times New Roman"/>
        </w:rPr>
        <w:t xml:space="preserve"> step</w:t>
      </w:r>
      <w:r w:rsidR="00993EDE">
        <w:rPr>
          <w:rFonts w:ascii="Times New Roman" w:hAnsi="Times New Roman"/>
        </w:rPr>
        <w:t xml:space="preserve"> back from the podium. The crowd clapped for several moments as </w:t>
      </w:r>
      <w:r w:rsidR="00B55EC3">
        <w:rPr>
          <w:rFonts w:ascii="Times New Roman" w:hAnsi="Times New Roman"/>
        </w:rPr>
        <w:t xml:space="preserve">he </w:t>
      </w:r>
      <w:r w:rsidR="00993EDE">
        <w:rPr>
          <w:rFonts w:ascii="Times New Roman" w:hAnsi="Times New Roman"/>
        </w:rPr>
        <w:t>walked to his seat on the stage. The headmaster stood, shook his hand and whispered in his ear, “You made me and you</w:t>
      </w:r>
      <w:r w:rsidR="00B55EC3">
        <w:rPr>
          <w:rFonts w:ascii="Times New Roman" w:hAnsi="Times New Roman"/>
        </w:rPr>
        <w:t>r</w:t>
      </w:r>
      <w:r>
        <w:rPr>
          <w:rFonts w:ascii="Times New Roman" w:hAnsi="Times New Roman"/>
        </w:rPr>
        <w:t xml:space="preserve"> </w:t>
      </w:r>
      <w:r w:rsidR="00993EDE">
        <w:rPr>
          <w:rFonts w:ascii="Times New Roman" w:hAnsi="Times New Roman"/>
        </w:rPr>
        <w:t>family proud.”</w:t>
      </w:r>
    </w:p>
    <w:p w14:paraId="166E43F4" w14:textId="54A20FFA" w:rsidR="00993EDE" w:rsidRDefault="00993EDE"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the ceremony </w:t>
      </w:r>
      <w:r w:rsidR="00FB4C4A">
        <w:rPr>
          <w:rFonts w:ascii="Times New Roman" w:hAnsi="Times New Roman"/>
        </w:rPr>
        <w:t>Shen</w:t>
      </w:r>
      <w:r>
        <w:rPr>
          <w:rFonts w:ascii="Times New Roman" w:hAnsi="Times New Roman"/>
        </w:rPr>
        <w:t xml:space="preserve"> walked to the edge of the crowd to try to find his parents. Walking across the </w:t>
      </w:r>
      <w:r w:rsidR="00B55EC3">
        <w:rPr>
          <w:rFonts w:ascii="Times New Roman" w:hAnsi="Times New Roman"/>
        </w:rPr>
        <w:t>dusty courtyard</w:t>
      </w:r>
      <w:r>
        <w:rPr>
          <w:rFonts w:ascii="Times New Roman" w:hAnsi="Times New Roman"/>
        </w:rPr>
        <w:t xml:space="preserve"> </w:t>
      </w:r>
      <w:r w:rsidR="00FB4C4A">
        <w:rPr>
          <w:rFonts w:ascii="Times New Roman" w:hAnsi="Times New Roman"/>
        </w:rPr>
        <w:t>Shen</w:t>
      </w:r>
      <w:r>
        <w:rPr>
          <w:rFonts w:ascii="Times New Roman" w:hAnsi="Times New Roman"/>
        </w:rPr>
        <w:t xml:space="preserve"> could see big smiles on both his </w:t>
      </w:r>
      <w:r w:rsidR="00F1442D">
        <w:rPr>
          <w:rFonts w:ascii="Times New Roman" w:hAnsi="Times New Roman"/>
        </w:rPr>
        <w:t>parents’</w:t>
      </w:r>
      <w:r>
        <w:rPr>
          <w:rFonts w:ascii="Times New Roman" w:hAnsi="Times New Roman"/>
        </w:rPr>
        <w:t xml:space="preserve"> faces. </w:t>
      </w:r>
    </w:p>
    <w:p w14:paraId="1F31B797" w14:textId="77777777" w:rsidR="00993EDE" w:rsidRDefault="00993EDE"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honor our family,” his father said as he greeted </w:t>
      </w:r>
      <w:r w:rsidR="00FB4C4A">
        <w:rPr>
          <w:rFonts w:ascii="Times New Roman" w:hAnsi="Times New Roman"/>
        </w:rPr>
        <w:t>Shen</w:t>
      </w:r>
      <w:r>
        <w:rPr>
          <w:rFonts w:ascii="Times New Roman" w:hAnsi="Times New Roman"/>
        </w:rPr>
        <w:t>.</w:t>
      </w:r>
    </w:p>
    <w:p w14:paraId="515CEE6D" w14:textId="4A662B07" w:rsidR="00993EDE" w:rsidRDefault="00FB4C4A"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993EDE">
        <w:rPr>
          <w:rFonts w:ascii="Times New Roman" w:hAnsi="Times New Roman"/>
        </w:rPr>
        <w:t xml:space="preserve">’s mother had tears coming from her eyes and when she grabbed his hand they were interrupted. The </w:t>
      </w:r>
      <w:r w:rsidR="00F1442D">
        <w:rPr>
          <w:rFonts w:ascii="Times New Roman" w:hAnsi="Times New Roman"/>
        </w:rPr>
        <w:t>governor</w:t>
      </w:r>
      <w:r w:rsidR="00993EDE">
        <w:rPr>
          <w:rFonts w:ascii="Times New Roman" w:hAnsi="Times New Roman"/>
        </w:rPr>
        <w:t xml:space="preserve"> approached and said, “</w:t>
      </w:r>
      <w:r w:rsidR="00F1442D">
        <w:rPr>
          <w:rFonts w:ascii="Times New Roman" w:hAnsi="Times New Roman"/>
        </w:rPr>
        <w:t>Congratulations</w:t>
      </w:r>
      <w:r w:rsidR="00993EDE">
        <w:rPr>
          <w:rFonts w:ascii="Times New Roman" w:hAnsi="Times New Roman"/>
        </w:rPr>
        <w:t xml:space="preserve"> on your accomplishment today. I will be dining with the </w:t>
      </w:r>
      <w:r w:rsidR="00375300">
        <w:rPr>
          <w:rFonts w:ascii="Times New Roman" w:hAnsi="Times New Roman"/>
        </w:rPr>
        <w:t>President Li’s home</w:t>
      </w:r>
      <w:r w:rsidR="00993EDE">
        <w:rPr>
          <w:rFonts w:ascii="Times New Roman" w:hAnsi="Times New Roman"/>
        </w:rPr>
        <w:t xml:space="preserve"> for New Year’s celebrations and I would like for you to accompany my wife and me to the Presidential Palace in </w:t>
      </w:r>
      <w:r w:rsidR="00375300">
        <w:rPr>
          <w:rFonts w:ascii="Times New Roman" w:hAnsi="Times New Roman"/>
        </w:rPr>
        <w:t>Beijing</w:t>
      </w:r>
      <w:r w:rsidR="00993EDE">
        <w:rPr>
          <w:rFonts w:ascii="Times New Roman" w:hAnsi="Times New Roman"/>
        </w:rPr>
        <w:t xml:space="preserve"> to share a story as my gift to the President.”</w:t>
      </w:r>
    </w:p>
    <w:p w14:paraId="5A55C03C" w14:textId="4C8D84DB" w:rsidR="00993EDE" w:rsidRDefault="00993EDE" w:rsidP="0037530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would be my honor to entertain the President,” </w:t>
      </w:r>
      <w:r w:rsidR="00FB4C4A">
        <w:rPr>
          <w:rFonts w:ascii="Times New Roman" w:hAnsi="Times New Roman"/>
        </w:rPr>
        <w:t>Shen</w:t>
      </w:r>
      <w:r>
        <w:rPr>
          <w:rFonts w:ascii="Times New Roman" w:hAnsi="Times New Roman"/>
        </w:rPr>
        <w:t xml:space="preserve"> said trying unsuccessfully to hold back his excitement. Smiles filled the already proud Wong family and they walked home dreaming about the presidential palace. </w:t>
      </w:r>
    </w:p>
    <w:p w14:paraId="26BCB469" w14:textId="77777777" w:rsidR="00993EDE" w:rsidRDefault="00993EDE"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p>
    <w:p w14:paraId="3061E83A" w14:textId="2EF60E37" w:rsidR="00DC5D6C" w:rsidRDefault="00993EDE"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F1442D">
        <w:rPr>
          <w:rFonts w:ascii="Times New Roman" w:hAnsi="Times New Roman"/>
        </w:rPr>
        <w:t>governor’s</w:t>
      </w:r>
      <w:r>
        <w:rPr>
          <w:rFonts w:ascii="Times New Roman" w:hAnsi="Times New Roman"/>
        </w:rPr>
        <w:t xml:space="preserve"> black </w:t>
      </w:r>
      <w:r w:rsidR="00DC5D6C">
        <w:rPr>
          <w:rFonts w:ascii="Times New Roman" w:hAnsi="Times New Roman"/>
        </w:rPr>
        <w:t>sedan</w:t>
      </w:r>
      <w:r>
        <w:rPr>
          <w:rFonts w:ascii="Times New Roman" w:hAnsi="Times New Roman"/>
        </w:rPr>
        <w:t xml:space="preserve"> pulled up to the Wong’s apartment building before the sun rose. </w:t>
      </w:r>
      <w:r w:rsidR="00FB4C4A">
        <w:rPr>
          <w:rFonts w:ascii="Times New Roman" w:hAnsi="Times New Roman"/>
        </w:rPr>
        <w:t>Shen</w:t>
      </w:r>
      <w:r>
        <w:rPr>
          <w:rFonts w:ascii="Times New Roman" w:hAnsi="Times New Roman"/>
        </w:rPr>
        <w:t xml:space="preserve"> said goodbye to his father and mother. It would be the first time the fa</w:t>
      </w:r>
      <w:r w:rsidR="00375300">
        <w:rPr>
          <w:rFonts w:ascii="Times New Roman" w:hAnsi="Times New Roman"/>
        </w:rPr>
        <w:t>mily would not be together for New Y</w:t>
      </w:r>
      <w:r>
        <w:rPr>
          <w:rFonts w:ascii="Times New Roman" w:hAnsi="Times New Roman"/>
        </w:rPr>
        <w:t xml:space="preserve">ears. Mr. Wong handed </w:t>
      </w:r>
      <w:r w:rsidR="00FB4C4A">
        <w:rPr>
          <w:rFonts w:ascii="Times New Roman" w:hAnsi="Times New Roman"/>
        </w:rPr>
        <w:t>Shen</w:t>
      </w:r>
      <w:r>
        <w:rPr>
          <w:rFonts w:ascii="Times New Roman" w:hAnsi="Times New Roman"/>
        </w:rPr>
        <w:t xml:space="preserve"> a red </w:t>
      </w:r>
      <w:r w:rsidR="00F1442D">
        <w:rPr>
          <w:rFonts w:ascii="Times New Roman" w:hAnsi="Times New Roman"/>
        </w:rPr>
        <w:t>envelope</w:t>
      </w:r>
      <w:r>
        <w:rPr>
          <w:rFonts w:ascii="Times New Roman" w:hAnsi="Times New Roman"/>
        </w:rPr>
        <w:t xml:space="preserve"> </w:t>
      </w:r>
      <w:r w:rsidR="00DC5D6C">
        <w:rPr>
          <w:rFonts w:ascii="Times New Roman" w:hAnsi="Times New Roman"/>
        </w:rPr>
        <w:t xml:space="preserve">for his New Years gift. “This is for you to open in the morning,” </w:t>
      </w:r>
      <w:r w:rsidR="00375300">
        <w:rPr>
          <w:rFonts w:ascii="Times New Roman" w:hAnsi="Times New Roman"/>
        </w:rPr>
        <w:t>his father</w:t>
      </w:r>
      <w:r w:rsidR="00DC5D6C">
        <w:rPr>
          <w:rFonts w:ascii="Times New Roman" w:hAnsi="Times New Roman"/>
        </w:rPr>
        <w:t xml:space="preserve"> said.</w:t>
      </w:r>
    </w:p>
    <w:p w14:paraId="11152767" w14:textId="30DC577D" w:rsidR="00D90C92" w:rsidRDefault="00DC5D6C"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 his wife and </w:t>
      </w:r>
      <w:r w:rsidR="00FB4C4A">
        <w:rPr>
          <w:rFonts w:ascii="Times New Roman" w:hAnsi="Times New Roman"/>
        </w:rPr>
        <w:t>Shen</w:t>
      </w:r>
      <w:r>
        <w:rPr>
          <w:rFonts w:ascii="Times New Roman" w:hAnsi="Times New Roman"/>
        </w:rPr>
        <w:t xml:space="preserve"> made their way to </w:t>
      </w:r>
      <w:r w:rsidR="00375300">
        <w:rPr>
          <w:rFonts w:ascii="Times New Roman" w:hAnsi="Times New Roman"/>
        </w:rPr>
        <w:t>Beijing</w:t>
      </w:r>
      <w:r>
        <w:rPr>
          <w:rFonts w:ascii="Times New Roman" w:hAnsi="Times New Roman"/>
        </w:rPr>
        <w:t xml:space="preserve">. This was the first time </w:t>
      </w:r>
      <w:r w:rsidR="00FB4C4A">
        <w:rPr>
          <w:rFonts w:ascii="Times New Roman" w:hAnsi="Times New Roman"/>
        </w:rPr>
        <w:t>Shen</w:t>
      </w:r>
      <w:r>
        <w:rPr>
          <w:rFonts w:ascii="Times New Roman" w:hAnsi="Times New Roman"/>
        </w:rPr>
        <w:t xml:space="preserve"> had ever left the province</w:t>
      </w:r>
      <w:r w:rsidR="00D90C92">
        <w:rPr>
          <w:rFonts w:ascii="Times New Roman" w:hAnsi="Times New Roman"/>
        </w:rPr>
        <w:t xml:space="preserve"> of Liaonin where he was born</w:t>
      </w:r>
      <w:r w:rsidR="009362D3">
        <w:rPr>
          <w:rFonts w:ascii="Times New Roman" w:hAnsi="Times New Roman"/>
        </w:rPr>
        <w:t xml:space="preserve"> </w:t>
      </w:r>
      <w:r>
        <w:rPr>
          <w:rFonts w:ascii="Times New Roman" w:hAnsi="Times New Roman"/>
        </w:rPr>
        <w:t>and despite being sleepy he kept his eyes always looking out the window.</w:t>
      </w:r>
      <w:r w:rsidR="00D90C92">
        <w:rPr>
          <w:rFonts w:ascii="Times New Roman" w:hAnsi="Times New Roman"/>
        </w:rPr>
        <w:t xml:space="preserve"> The arrived at the train station and boarded a special government train. The sedan was pulled onto the last car and the five-car train pulled out of the station moments after the governor’s party arrived. </w:t>
      </w:r>
    </w:p>
    <w:p w14:paraId="101535DF" w14:textId="49AE9FB4" w:rsidR="00D90C92" w:rsidRDefault="00D90C9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governor’s sitting care was lavish and ornate. Beautiful red velvet curtains with gold fring lined the walls. The train car had two sets of bunk beds and a round table with four chairs in the middle. Shen had never seen such decorations or comforts and was not sure of his place. </w:t>
      </w:r>
    </w:p>
    <w:p w14:paraId="04F86E5D" w14:textId="6D5C89A4" w:rsidR="00D90C92" w:rsidRDefault="00D90C9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may sit here,” said the governor’s wife. “You are our guest and you should have a nice view.” </w:t>
      </w:r>
    </w:p>
    <w:p w14:paraId="79D7F846" w14:textId="04136C0B" w:rsidR="00D90C92" w:rsidRDefault="00D90C9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placed him in one of the chairs near a window that had an excellent view. The seat swiveled to allow Shen to have an obstructed view of the passing province. The trip would have been 14 hours by car but in the governor’s train that does not make stops, the trip should take less than four hours. </w:t>
      </w:r>
    </w:p>
    <w:p w14:paraId="14F86398" w14:textId="3B6FD87E" w:rsidR="007D154F" w:rsidRDefault="00D90C92" w:rsidP="007D154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Through out the entire trip Shen took in the sights of his province and the neighboring.</w:t>
      </w:r>
      <w:r w:rsidR="00C1031F">
        <w:rPr>
          <w:rFonts w:ascii="Times New Roman" w:hAnsi="Times New Roman"/>
        </w:rPr>
        <w:t xml:space="preserve"> He had never seen so much farm</w:t>
      </w:r>
      <w:r>
        <w:rPr>
          <w:rFonts w:ascii="Times New Roman" w:hAnsi="Times New Roman"/>
        </w:rPr>
        <w:t xml:space="preserve">land, so many </w:t>
      </w:r>
      <w:r w:rsidR="00C1031F">
        <w:rPr>
          <w:rFonts w:ascii="Times New Roman" w:hAnsi="Times New Roman"/>
        </w:rPr>
        <w:t>vehicles</w:t>
      </w:r>
      <w:r>
        <w:rPr>
          <w:rFonts w:ascii="Times New Roman" w:hAnsi="Times New Roman"/>
        </w:rPr>
        <w:t xml:space="preserve"> or such high </w:t>
      </w:r>
      <w:r w:rsidR="007D154F">
        <w:rPr>
          <w:rFonts w:ascii="Times New Roman" w:hAnsi="Times New Roman"/>
        </w:rPr>
        <w:t xml:space="preserve">mountains. He had also never traveled at such a high rate of speed and the motion of the train and the trees passing by took </w:t>
      </w:r>
      <w:r w:rsidR="00C1031F">
        <w:rPr>
          <w:rFonts w:ascii="Times New Roman" w:hAnsi="Times New Roman"/>
        </w:rPr>
        <w:t>its</w:t>
      </w:r>
      <w:r w:rsidR="007D154F">
        <w:rPr>
          <w:rFonts w:ascii="Times New Roman" w:hAnsi="Times New Roman"/>
        </w:rPr>
        <w:t xml:space="preserve"> toll on his stomach. Shen decided he should close his eyes for a moment. </w:t>
      </w:r>
    </w:p>
    <w:p w14:paraId="30AF1FA5" w14:textId="4E1AD648" w:rsidR="007D154F" w:rsidRDefault="007D154F" w:rsidP="007D154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awoke to the feeling of the train coming to a stop in Beijing. The workers quickly unloaded the car and the </w:t>
      </w:r>
      <w:r w:rsidR="00C1031F">
        <w:rPr>
          <w:rFonts w:ascii="Times New Roman" w:hAnsi="Times New Roman"/>
        </w:rPr>
        <w:t>party-of-three climbed</w:t>
      </w:r>
      <w:r>
        <w:rPr>
          <w:rFonts w:ascii="Times New Roman" w:hAnsi="Times New Roman"/>
        </w:rPr>
        <w:t xml:space="preserve"> back into the sedan. </w:t>
      </w:r>
    </w:p>
    <w:p w14:paraId="3716C8DF" w14:textId="264ADDEF" w:rsidR="00DC5D6C" w:rsidRDefault="00DC5D6C"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993EDE">
        <w:rPr>
          <w:rFonts w:ascii="Times New Roman" w:hAnsi="Times New Roman"/>
        </w:rPr>
        <w:t xml:space="preserve"> </w:t>
      </w:r>
      <w:r>
        <w:rPr>
          <w:rFonts w:ascii="Times New Roman" w:hAnsi="Times New Roman"/>
        </w:rPr>
        <w:t>The palace was in the center of the city guarded by a</w:t>
      </w:r>
      <w:r w:rsidR="00C1031F">
        <w:rPr>
          <w:rFonts w:ascii="Times New Roman" w:hAnsi="Times New Roman"/>
        </w:rPr>
        <w:t>n ancient</w:t>
      </w:r>
      <w:r>
        <w:rPr>
          <w:rFonts w:ascii="Times New Roman" w:hAnsi="Times New Roman"/>
        </w:rPr>
        <w:t xml:space="preserve"> gray stone wall and a </w:t>
      </w:r>
      <w:r w:rsidR="00C1031F">
        <w:rPr>
          <w:rFonts w:ascii="Times New Roman" w:hAnsi="Times New Roman"/>
        </w:rPr>
        <w:t xml:space="preserve">wide </w:t>
      </w:r>
      <w:r>
        <w:rPr>
          <w:rFonts w:ascii="Times New Roman" w:hAnsi="Times New Roman"/>
        </w:rPr>
        <w:t>mote</w:t>
      </w:r>
      <w:r w:rsidR="00C1031F">
        <w:rPr>
          <w:rFonts w:ascii="Times New Roman" w:hAnsi="Times New Roman"/>
        </w:rPr>
        <w:t xml:space="preserve"> with dark water</w:t>
      </w:r>
      <w:r>
        <w:rPr>
          <w:rFonts w:ascii="Times New Roman" w:hAnsi="Times New Roman"/>
        </w:rPr>
        <w:t xml:space="preserve">. The back sedan approached the large wooden gate and stopped for the guards. After a few moments a wooden bridge was lowered by two large black chains and the </w:t>
      </w:r>
      <w:r w:rsidR="00C1031F">
        <w:rPr>
          <w:rFonts w:ascii="Times New Roman" w:hAnsi="Times New Roman"/>
        </w:rPr>
        <w:t xml:space="preserve">large </w:t>
      </w:r>
      <w:r>
        <w:rPr>
          <w:rFonts w:ascii="Times New Roman" w:hAnsi="Times New Roman"/>
        </w:rPr>
        <w:t xml:space="preserve">doors opened. </w:t>
      </w:r>
    </w:p>
    <w:p w14:paraId="0024D7A6" w14:textId="2130D612" w:rsidR="00C3314C" w:rsidRDefault="00DC5D6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Two </w:t>
      </w:r>
      <w:r w:rsidR="00F1442D">
        <w:rPr>
          <w:rFonts w:ascii="Times New Roman" w:hAnsi="Times New Roman"/>
        </w:rPr>
        <w:t>soldiers</w:t>
      </w:r>
      <w:r>
        <w:rPr>
          <w:rFonts w:ascii="Times New Roman" w:hAnsi="Times New Roman"/>
        </w:rPr>
        <w:t xml:space="preserve"> jumped into a small jeep and lead the </w:t>
      </w:r>
      <w:r w:rsidR="00F33769">
        <w:rPr>
          <w:rFonts w:ascii="Times New Roman" w:hAnsi="Times New Roman"/>
        </w:rPr>
        <w:t>sedan</w:t>
      </w:r>
      <w:r>
        <w:rPr>
          <w:rFonts w:ascii="Times New Roman" w:hAnsi="Times New Roman"/>
        </w:rPr>
        <w:t xml:space="preserve"> through the gate and towards the palace. </w:t>
      </w:r>
      <w:r w:rsidR="00782615">
        <w:rPr>
          <w:rFonts w:ascii="Times New Roman" w:hAnsi="Times New Roman"/>
        </w:rPr>
        <w:t xml:space="preserve">The wall was thicker than </w:t>
      </w:r>
      <w:r w:rsidR="00FB4C4A">
        <w:rPr>
          <w:rFonts w:ascii="Times New Roman" w:hAnsi="Times New Roman"/>
        </w:rPr>
        <w:t>Shen</w:t>
      </w:r>
      <w:r w:rsidR="00782615">
        <w:rPr>
          <w:rFonts w:ascii="Times New Roman" w:hAnsi="Times New Roman"/>
        </w:rPr>
        <w:t xml:space="preserve"> had realized. It was wider than the car was long</w:t>
      </w:r>
      <w:r w:rsidR="00C1031F">
        <w:rPr>
          <w:rFonts w:ascii="Times New Roman" w:hAnsi="Times New Roman"/>
        </w:rPr>
        <w:t>,</w:t>
      </w:r>
      <w:r w:rsidR="00782615">
        <w:rPr>
          <w:rFonts w:ascii="Times New Roman" w:hAnsi="Times New Roman"/>
        </w:rPr>
        <w:t xml:space="preserve"> </w:t>
      </w:r>
      <w:r w:rsidR="00FB4C4A">
        <w:rPr>
          <w:rFonts w:ascii="Times New Roman" w:hAnsi="Times New Roman"/>
        </w:rPr>
        <w:t>Shen</w:t>
      </w:r>
      <w:r w:rsidR="00782615">
        <w:rPr>
          <w:rFonts w:ascii="Times New Roman" w:hAnsi="Times New Roman"/>
        </w:rPr>
        <w:t xml:space="preserve"> noticed as they drove through it. </w:t>
      </w:r>
      <w:r>
        <w:rPr>
          <w:rFonts w:ascii="Times New Roman" w:hAnsi="Times New Roman"/>
        </w:rPr>
        <w:t xml:space="preserve">Red flags lined the road as they drove in and red lanterns could be seen across the property in preparation for the New Year’s Celebration. </w:t>
      </w:r>
    </w:p>
    <w:p w14:paraId="2071BD78" w14:textId="77777777" w:rsidR="00782615" w:rsidRDefault="00C3314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With his face stilled glued to the window </w:t>
      </w:r>
      <w:r w:rsidR="00FB4C4A">
        <w:rPr>
          <w:rFonts w:ascii="Times New Roman" w:hAnsi="Times New Roman"/>
        </w:rPr>
        <w:t>Shen</w:t>
      </w:r>
      <w:r>
        <w:rPr>
          <w:rFonts w:ascii="Times New Roman" w:hAnsi="Times New Roman"/>
        </w:rPr>
        <w:t xml:space="preserve"> said, “This is the most beautiful sight I have ever seen!” The governor</w:t>
      </w:r>
      <w:r w:rsidR="00782615">
        <w:rPr>
          <w:rFonts w:ascii="Times New Roman" w:hAnsi="Times New Roman"/>
        </w:rPr>
        <w:t xml:space="preserve"> and his wife</w:t>
      </w:r>
      <w:r>
        <w:rPr>
          <w:rFonts w:ascii="Times New Roman" w:hAnsi="Times New Roman"/>
        </w:rPr>
        <w:t xml:space="preserve"> laughed politely.</w:t>
      </w:r>
    </w:p>
    <w:p w14:paraId="467E66FB" w14:textId="77777777" w:rsidR="00F10207" w:rsidRDefault="0078261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Every tree, bush and </w:t>
      </w:r>
      <w:r w:rsidR="00F10207">
        <w:rPr>
          <w:rFonts w:ascii="Times New Roman" w:hAnsi="Times New Roman"/>
        </w:rPr>
        <w:t>shrub</w:t>
      </w:r>
      <w:r>
        <w:rPr>
          <w:rFonts w:ascii="Times New Roman" w:hAnsi="Times New Roman"/>
        </w:rPr>
        <w:t xml:space="preserve"> was </w:t>
      </w:r>
      <w:r w:rsidR="00F10207">
        <w:rPr>
          <w:rFonts w:ascii="Times New Roman" w:hAnsi="Times New Roman"/>
        </w:rPr>
        <w:t>carefully</w:t>
      </w:r>
      <w:r>
        <w:rPr>
          <w:rFonts w:ascii="Times New Roman" w:hAnsi="Times New Roman"/>
        </w:rPr>
        <w:t xml:space="preserve"> </w:t>
      </w:r>
      <w:r w:rsidR="00F10207">
        <w:rPr>
          <w:rFonts w:ascii="Times New Roman" w:hAnsi="Times New Roman"/>
        </w:rPr>
        <w:t>crafted</w:t>
      </w:r>
      <w:r>
        <w:rPr>
          <w:rFonts w:ascii="Times New Roman" w:hAnsi="Times New Roman"/>
        </w:rPr>
        <w:t xml:space="preserve"> and placed. The flowers were bright and beautiful and the </w:t>
      </w:r>
      <w:r w:rsidR="00F10207">
        <w:rPr>
          <w:rFonts w:ascii="Times New Roman" w:hAnsi="Times New Roman"/>
        </w:rPr>
        <w:t>road of continuous gray stones weaved through the garden accented the organic beauty of the grounds. The governor leaned over and pointed out a few specific plants and said, “Rivers curve and trees bend. Nothing is perfectly straight in nature and you see nature mimicked here.”</w:t>
      </w:r>
    </w:p>
    <w:p w14:paraId="7A4190DC" w14:textId="6B6853BC" w:rsidR="001603CB" w:rsidRDefault="00C1031F"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rock-paved road they were on curved as well. </w:t>
      </w:r>
      <w:r w:rsidR="00F10207">
        <w:rPr>
          <w:rFonts w:ascii="Times New Roman" w:hAnsi="Times New Roman"/>
        </w:rPr>
        <w:t xml:space="preserve">The jeep and sedan finally stopped on the stone path that ended in front of the grand palace. 100 or more soldiers lined the front of the </w:t>
      </w:r>
      <w:r w:rsidR="001603CB">
        <w:rPr>
          <w:rFonts w:ascii="Times New Roman" w:hAnsi="Times New Roman"/>
        </w:rPr>
        <w:t>building</w:t>
      </w:r>
      <w:r w:rsidR="00F10207">
        <w:rPr>
          <w:rFonts w:ascii="Times New Roman" w:hAnsi="Times New Roman"/>
        </w:rPr>
        <w:t xml:space="preserve"> and red banners with gold characters reading “Good Fortune for the New Year” stretched over every doorway.</w:t>
      </w:r>
    </w:p>
    <w:p w14:paraId="405F346B" w14:textId="1C6133BB" w:rsidR="001603CB" w:rsidRDefault="001603C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soldier wearing white </w:t>
      </w:r>
      <w:r w:rsidR="00F1442D">
        <w:rPr>
          <w:rFonts w:ascii="Times New Roman" w:hAnsi="Times New Roman"/>
        </w:rPr>
        <w:t>gloves</w:t>
      </w:r>
      <w:r>
        <w:rPr>
          <w:rFonts w:ascii="Times New Roman" w:hAnsi="Times New Roman"/>
        </w:rPr>
        <w:t xml:space="preserve"> opened the door and </w:t>
      </w:r>
      <w:r w:rsidR="00F1442D">
        <w:rPr>
          <w:rFonts w:ascii="Times New Roman" w:hAnsi="Times New Roman"/>
        </w:rPr>
        <w:t>saluted</w:t>
      </w:r>
      <w:r>
        <w:rPr>
          <w:rFonts w:ascii="Times New Roman" w:hAnsi="Times New Roman"/>
        </w:rPr>
        <w:t xml:space="preserve"> as the governor stepped out first</w:t>
      </w:r>
      <w:r w:rsidR="00C1031F">
        <w:rPr>
          <w:rFonts w:ascii="Times New Roman" w:hAnsi="Times New Roman"/>
        </w:rPr>
        <w:t>,</w:t>
      </w:r>
      <w:r>
        <w:rPr>
          <w:rFonts w:ascii="Times New Roman" w:hAnsi="Times New Roman"/>
        </w:rPr>
        <w:t xml:space="preserve"> followed by his wife and then </w:t>
      </w:r>
      <w:r w:rsidR="00FB4C4A">
        <w:rPr>
          <w:rFonts w:ascii="Times New Roman" w:hAnsi="Times New Roman"/>
        </w:rPr>
        <w:t>Shen</w:t>
      </w:r>
      <w:r>
        <w:rPr>
          <w:rFonts w:ascii="Times New Roman" w:hAnsi="Times New Roman"/>
        </w:rPr>
        <w:t xml:space="preserve">. </w:t>
      </w:r>
      <w:r w:rsidR="00FB4C4A">
        <w:rPr>
          <w:rFonts w:ascii="Times New Roman" w:hAnsi="Times New Roman"/>
        </w:rPr>
        <w:t>Shen</w:t>
      </w:r>
      <w:r>
        <w:rPr>
          <w:rFonts w:ascii="Times New Roman" w:hAnsi="Times New Roman"/>
        </w:rPr>
        <w:t xml:space="preserve"> was unsure what he was suppose to do or how to act so we watched the governor carefully and repeated what he saw. The governor buttoned his coat at the top of the steps before entering the doorway and so did </w:t>
      </w:r>
      <w:r w:rsidR="00FB4C4A">
        <w:rPr>
          <w:rFonts w:ascii="Times New Roman" w:hAnsi="Times New Roman"/>
        </w:rPr>
        <w:t>Shen</w:t>
      </w:r>
      <w:r>
        <w:rPr>
          <w:rFonts w:ascii="Times New Roman" w:hAnsi="Times New Roman"/>
        </w:rPr>
        <w:t xml:space="preserve">. </w:t>
      </w:r>
    </w:p>
    <w:p w14:paraId="1F6AC750" w14:textId="77777777" w:rsidR="00C77C92" w:rsidRDefault="001603C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three entered the grand foyer where every inch of every wall was hand painted in red and gold ancient Chinese designs. The governor’s wife leaned over and whispered in </w:t>
      </w:r>
      <w:r w:rsidR="00FB4C4A">
        <w:rPr>
          <w:rFonts w:ascii="Times New Roman" w:hAnsi="Times New Roman"/>
        </w:rPr>
        <w:t>Shen</w:t>
      </w:r>
      <w:r>
        <w:rPr>
          <w:rFonts w:ascii="Times New Roman" w:hAnsi="Times New Roman"/>
        </w:rPr>
        <w:t>’s ear, “When you meet the President, bow and do not speak until he addresses you.”</w:t>
      </w:r>
      <w:r w:rsidR="00C77C92">
        <w:rPr>
          <w:rFonts w:ascii="Times New Roman" w:hAnsi="Times New Roman"/>
        </w:rPr>
        <w:t xml:space="preserve"> </w:t>
      </w:r>
    </w:p>
    <w:p w14:paraId="5E6D04C1" w14:textId="1A972A2F" w:rsidR="00D662AD" w:rsidRDefault="00F47840"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Two soldiers with long swo</w:t>
      </w:r>
      <w:r w:rsidR="00B12D49">
        <w:rPr>
          <w:rFonts w:ascii="Times New Roman" w:hAnsi="Times New Roman"/>
        </w:rPr>
        <w:t>rds by their sides accompanied</w:t>
      </w:r>
      <w:r w:rsidR="00C77C92">
        <w:rPr>
          <w:rFonts w:ascii="Times New Roman" w:hAnsi="Times New Roman"/>
        </w:rPr>
        <w:t xml:space="preserve"> </w:t>
      </w:r>
      <w:r>
        <w:rPr>
          <w:rFonts w:ascii="Times New Roman" w:hAnsi="Times New Roman"/>
        </w:rPr>
        <w:t>the small group</w:t>
      </w:r>
      <w:r w:rsidR="00C77C92">
        <w:rPr>
          <w:rFonts w:ascii="Times New Roman" w:hAnsi="Times New Roman"/>
        </w:rPr>
        <w:t>. Two other men open</w:t>
      </w:r>
      <w:r w:rsidR="00966A95">
        <w:rPr>
          <w:rFonts w:ascii="Times New Roman" w:hAnsi="Times New Roman"/>
        </w:rPr>
        <w:t>e</w:t>
      </w:r>
      <w:r w:rsidR="00C77C92">
        <w:rPr>
          <w:rFonts w:ascii="Times New Roman" w:hAnsi="Times New Roman"/>
        </w:rPr>
        <w:t>d the ta</w:t>
      </w:r>
      <w:r w:rsidR="00966A95">
        <w:rPr>
          <w:rFonts w:ascii="Times New Roman" w:hAnsi="Times New Roman"/>
        </w:rPr>
        <w:t>ll double doors and all the thr</w:t>
      </w:r>
      <w:r w:rsidR="00C77C92">
        <w:rPr>
          <w:rFonts w:ascii="Times New Roman" w:hAnsi="Times New Roman"/>
        </w:rPr>
        <w:t>ee</w:t>
      </w:r>
      <w:r w:rsidR="00966A95">
        <w:rPr>
          <w:rFonts w:ascii="Times New Roman" w:hAnsi="Times New Roman"/>
        </w:rPr>
        <w:t xml:space="preserve"> of them </w:t>
      </w:r>
      <w:r w:rsidR="00C77C92">
        <w:rPr>
          <w:rFonts w:ascii="Times New Roman" w:hAnsi="Times New Roman"/>
        </w:rPr>
        <w:t xml:space="preserve">walked through leaving their escort at the doors. </w:t>
      </w:r>
      <w:r w:rsidR="00FB4C4A">
        <w:rPr>
          <w:rFonts w:ascii="Times New Roman" w:hAnsi="Times New Roman"/>
        </w:rPr>
        <w:t>Shen</w:t>
      </w:r>
      <w:r w:rsidR="00B12D49">
        <w:rPr>
          <w:rFonts w:ascii="Times New Roman" w:hAnsi="Times New Roman"/>
        </w:rPr>
        <w:t>’s heart</w:t>
      </w:r>
      <w:r w:rsidR="00C77C92">
        <w:rPr>
          <w:rFonts w:ascii="Times New Roman" w:hAnsi="Times New Roman"/>
        </w:rPr>
        <w:t xml:space="preserve"> raced and he swallow</w:t>
      </w:r>
      <w:r w:rsidR="00966A95">
        <w:rPr>
          <w:rFonts w:ascii="Times New Roman" w:hAnsi="Times New Roman"/>
        </w:rPr>
        <w:t>e</w:t>
      </w:r>
      <w:r w:rsidR="00C77C92">
        <w:rPr>
          <w:rFonts w:ascii="Times New Roman" w:hAnsi="Times New Roman"/>
        </w:rPr>
        <w:t xml:space="preserve">d hard while walking down the long red carpet. The room was lined by long tables and distinguished looking men and women were seated. </w:t>
      </w:r>
      <w:r w:rsidR="00FB4C4A">
        <w:rPr>
          <w:rFonts w:ascii="Times New Roman" w:hAnsi="Times New Roman"/>
        </w:rPr>
        <w:t>Shen</w:t>
      </w:r>
      <w:r w:rsidR="00C77C92">
        <w:rPr>
          <w:rFonts w:ascii="Times New Roman" w:hAnsi="Times New Roman"/>
        </w:rPr>
        <w:t xml:space="preserve"> assumed they were the other governors and wives. He did not notice any other students his age but did not get a great look while trying to look like he belonged. The</w:t>
      </w:r>
      <w:r w:rsidR="00D662AD">
        <w:rPr>
          <w:rFonts w:ascii="Times New Roman" w:hAnsi="Times New Roman"/>
        </w:rPr>
        <w:t>y</w:t>
      </w:r>
      <w:r w:rsidR="00C77C92">
        <w:rPr>
          <w:rFonts w:ascii="Times New Roman" w:hAnsi="Times New Roman"/>
        </w:rPr>
        <w:t xml:space="preserve"> walked the remaining 10 yards and stop</w:t>
      </w:r>
      <w:r w:rsidR="00966A95">
        <w:rPr>
          <w:rFonts w:ascii="Times New Roman" w:hAnsi="Times New Roman"/>
        </w:rPr>
        <w:t>p</w:t>
      </w:r>
      <w:r w:rsidR="00C77C92">
        <w:rPr>
          <w:rFonts w:ascii="Times New Roman" w:hAnsi="Times New Roman"/>
        </w:rPr>
        <w:t xml:space="preserve">ed before the main </w:t>
      </w:r>
      <w:r w:rsidR="00D662AD">
        <w:rPr>
          <w:rFonts w:ascii="Times New Roman" w:hAnsi="Times New Roman"/>
        </w:rPr>
        <w:t xml:space="preserve">table. The governor cleared his throat and </w:t>
      </w:r>
      <w:r w:rsidR="00F1442D">
        <w:rPr>
          <w:rFonts w:ascii="Times New Roman" w:hAnsi="Times New Roman"/>
        </w:rPr>
        <w:t>boldly</w:t>
      </w:r>
      <w:r w:rsidR="00D662AD">
        <w:rPr>
          <w:rFonts w:ascii="Times New Roman" w:hAnsi="Times New Roman"/>
        </w:rPr>
        <w:t xml:space="preserve"> and respectfully introduced himself and his wife. </w:t>
      </w:r>
    </w:p>
    <w:p w14:paraId="175C3EE6" w14:textId="77777777" w:rsidR="00D662AD" w:rsidRDefault="00D662AD"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this is a gift I have brought you.”</w:t>
      </w:r>
    </w:p>
    <w:p w14:paraId="48E5CEC7" w14:textId="77777777" w:rsidR="00D662AD"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662AD">
        <w:rPr>
          <w:rFonts w:ascii="Times New Roman" w:hAnsi="Times New Roman"/>
        </w:rPr>
        <w:t xml:space="preserve"> slightly bowed his head.</w:t>
      </w:r>
    </w:p>
    <w:p w14:paraId="333A7E3D" w14:textId="77777777" w:rsidR="002B000B" w:rsidRDefault="00435B9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has</w:t>
      </w:r>
      <w:r w:rsidR="00D662AD">
        <w:rPr>
          <w:rFonts w:ascii="Times New Roman" w:hAnsi="Times New Roman"/>
        </w:rPr>
        <w:t xml:space="preserve"> the gift of oratory and is very entertaining,” the governor added.</w:t>
      </w:r>
      <w:r w:rsidR="002B000B">
        <w:rPr>
          <w:rFonts w:ascii="Times New Roman" w:hAnsi="Times New Roman"/>
        </w:rPr>
        <w:t xml:space="preserve"> After a long and nerve racking pause, the president nodded his head and pointed to the left side of the table and said, “Welcome to my home.”</w:t>
      </w:r>
    </w:p>
    <w:p w14:paraId="6609AABF" w14:textId="2E42ACFB" w:rsidR="002B000B" w:rsidRDefault="002B000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 and his wife moved to their seats and a servant came to accompany </w:t>
      </w:r>
      <w:r w:rsidR="00FB4C4A">
        <w:rPr>
          <w:rFonts w:ascii="Times New Roman" w:hAnsi="Times New Roman"/>
        </w:rPr>
        <w:t>Shen</w:t>
      </w:r>
      <w:r>
        <w:rPr>
          <w:rFonts w:ascii="Times New Roman" w:hAnsi="Times New Roman"/>
        </w:rPr>
        <w:t xml:space="preserve"> to his seat. </w:t>
      </w:r>
      <w:r w:rsidR="00FB4C4A">
        <w:rPr>
          <w:rFonts w:ascii="Times New Roman" w:hAnsi="Times New Roman"/>
        </w:rPr>
        <w:t>Shen</w:t>
      </w:r>
      <w:r>
        <w:rPr>
          <w:rFonts w:ascii="Times New Roman" w:hAnsi="Times New Roman"/>
        </w:rPr>
        <w:t xml:space="preserve"> was escorted to the balcony, which he had not wanted but it did give him a great view to whatever was going to unfold</w:t>
      </w:r>
      <w:r w:rsidR="00393202">
        <w:rPr>
          <w:rFonts w:ascii="Times New Roman" w:hAnsi="Times New Roman"/>
        </w:rPr>
        <w:t xml:space="preserve"> below</w:t>
      </w:r>
      <w:r>
        <w:rPr>
          <w:rFonts w:ascii="Times New Roman" w:hAnsi="Times New Roman"/>
        </w:rPr>
        <w:t xml:space="preserve">. </w:t>
      </w:r>
    </w:p>
    <w:p w14:paraId="1BE85142" w14:textId="552EEF38" w:rsidR="002B000B" w:rsidRDefault="002B000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beautiful Chinese girl ab</w:t>
      </w:r>
      <w:r w:rsidR="00393202">
        <w:rPr>
          <w:rFonts w:ascii="Times New Roman" w:hAnsi="Times New Roman"/>
        </w:rPr>
        <w:t>out his age and dressed in a re</w:t>
      </w:r>
      <w:r>
        <w:rPr>
          <w:rFonts w:ascii="Times New Roman" w:hAnsi="Times New Roman"/>
        </w:rPr>
        <w:t xml:space="preserve">d dress to her </w:t>
      </w:r>
      <w:r w:rsidR="00F1442D">
        <w:rPr>
          <w:rFonts w:ascii="Times New Roman" w:hAnsi="Times New Roman"/>
        </w:rPr>
        <w:t>ankles</w:t>
      </w:r>
      <w:r>
        <w:rPr>
          <w:rFonts w:ascii="Times New Roman" w:hAnsi="Times New Roman"/>
        </w:rPr>
        <w:t xml:space="preserve"> knelt beside him and placed a tall glass of hot herbal tea in his hand. Smiling she said, “Mister, whatever you need, I will gather it for you.”</w:t>
      </w:r>
    </w:p>
    <w:p w14:paraId="3A820BB9" w14:textId="733D7EE1" w:rsidR="008E04A1" w:rsidRDefault="002B000B" w:rsidP="008E04A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stood </w:t>
      </w:r>
      <w:r w:rsidR="008E04A1">
        <w:rPr>
          <w:rFonts w:ascii="Times New Roman" w:hAnsi="Times New Roman"/>
        </w:rPr>
        <w:t xml:space="preserve">and walked to stand by the door and </w:t>
      </w:r>
      <w:r w:rsidR="00FB4C4A">
        <w:rPr>
          <w:rFonts w:ascii="Times New Roman" w:hAnsi="Times New Roman"/>
        </w:rPr>
        <w:t>Shen</w:t>
      </w:r>
      <w:r w:rsidR="008E04A1">
        <w:rPr>
          <w:rFonts w:ascii="Times New Roman" w:hAnsi="Times New Roman"/>
        </w:rPr>
        <w:t xml:space="preserve">’s eyes followed her the entire way. He thought she was </w:t>
      </w:r>
      <w:r w:rsidR="00F1442D">
        <w:rPr>
          <w:rFonts w:ascii="Times New Roman" w:hAnsi="Times New Roman"/>
        </w:rPr>
        <w:t>gorgeous</w:t>
      </w:r>
      <w:r w:rsidR="008E04A1">
        <w:rPr>
          <w:rFonts w:ascii="Times New Roman" w:hAnsi="Times New Roman"/>
        </w:rPr>
        <w:t xml:space="preserve"> and could not hide his admiration. </w:t>
      </w:r>
      <w:r>
        <w:rPr>
          <w:rFonts w:ascii="Times New Roman" w:hAnsi="Times New Roman"/>
        </w:rPr>
        <w:t xml:space="preserve">Already, this had been the greatest day of </w:t>
      </w:r>
      <w:r w:rsidR="00FB4C4A">
        <w:rPr>
          <w:rFonts w:ascii="Times New Roman" w:hAnsi="Times New Roman"/>
        </w:rPr>
        <w:t>Shen</w:t>
      </w:r>
      <w:r>
        <w:rPr>
          <w:rFonts w:ascii="Times New Roman" w:hAnsi="Times New Roman"/>
        </w:rPr>
        <w:t xml:space="preserve">’s life and it was not even </w:t>
      </w:r>
      <w:r w:rsidR="00F1442D">
        <w:rPr>
          <w:rFonts w:ascii="Times New Roman" w:hAnsi="Times New Roman"/>
        </w:rPr>
        <w:t>lunchtime</w:t>
      </w:r>
      <w:r>
        <w:rPr>
          <w:rFonts w:ascii="Times New Roman" w:hAnsi="Times New Roman"/>
        </w:rPr>
        <w:t xml:space="preserve"> yet. </w:t>
      </w:r>
      <w:r w:rsidR="008E04A1">
        <w:rPr>
          <w:rFonts w:ascii="Times New Roman" w:hAnsi="Times New Roman"/>
        </w:rPr>
        <w:t>He had met the President</w:t>
      </w:r>
      <w:r w:rsidR="00393202">
        <w:rPr>
          <w:rFonts w:ascii="Times New Roman" w:hAnsi="Times New Roman"/>
        </w:rPr>
        <w:t xml:space="preserve"> and now spoken to </w:t>
      </w:r>
      <w:r w:rsidR="008E04A1">
        <w:rPr>
          <w:rFonts w:ascii="Times New Roman" w:hAnsi="Times New Roman"/>
        </w:rPr>
        <w:t xml:space="preserve">the most beautiful girl he had ever seen. </w:t>
      </w:r>
    </w:p>
    <w:p w14:paraId="2A087B45" w14:textId="348D4304" w:rsidR="00060556"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2B000B">
        <w:rPr>
          <w:rFonts w:ascii="Times New Roman" w:hAnsi="Times New Roman"/>
        </w:rPr>
        <w:t xml:space="preserve"> watched as others arrived and introduced themselves to the President. </w:t>
      </w:r>
      <w:r w:rsidR="000C0619">
        <w:rPr>
          <w:rFonts w:ascii="Times New Roman" w:hAnsi="Times New Roman"/>
        </w:rPr>
        <w:t xml:space="preserve">When the final seat was filled, </w:t>
      </w:r>
      <w:r w:rsidR="00F1442D">
        <w:rPr>
          <w:rFonts w:ascii="Times New Roman" w:hAnsi="Times New Roman"/>
        </w:rPr>
        <w:t>at least</w:t>
      </w:r>
      <w:r w:rsidR="000C0619">
        <w:rPr>
          <w:rFonts w:ascii="Times New Roman" w:hAnsi="Times New Roman"/>
        </w:rPr>
        <w:t xml:space="preserve"> a dozen servers entered the room wearing black </w:t>
      </w:r>
      <w:r w:rsidR="00E857C0">
        <w:rPr>
          <w:rFonts w:ascii="Times New Roman" w:hAnsi="Times New Roman"/>
        </w:rPr>
        <w:t>tuxedos</w:t>
      </w:r>
      <w:r w:rsidR="000C0619">
        <w:rPr>
          <w:rFonts w:ascii="Times New Roman" w:hAnsi="Times New Roman"/>
        </w:rPr>
        <w:t xml:space="preserve"> and carrying large platters of food pilled</w:t>
      </w:r>
      <w:r w:rsidR="00060556">
        <w:rPr>
          <w:rFonts w:ascii="Times New Roman" w:hAnsi="Times New Roman"/>
        </w:rPr>
        <w:t xml:space="preserve"> high. </w:t>
      </w:r>
      <w:r>
        <w:rPr>
          <w:rFonts w:ascii="Times New Roman" w:hAnsi="Times New Roman"/>
        </w:rPr>
        <w:t>Shen</w:t>
      </w:r>
      <w:r w:rsidR="00393202">
        <w:rPr>
          <w:rFonts w:ascii="Times New Roman" w:hAnsi="Times New Roman"/>
        </w:rPr>
        <w:t xml:space="preserve"> could see twelve roosted </w:t>
      </w:r>
      <w:r w:rsidR="00060556">
        <w:rPr>
          <w:rFonts w:ascii="Times New Roman" w:hAnsi="Times New Roman"/>
        </w:rPr>
        <w:t xml:space="preserve">ducks served across the tables and lost of other dishes, many he had never seen before. </w:t>
      </w:r>
    </w:p>
    <w:p w14:paraId="226DCF59" w14:textId="77777777" w:rsidR="00060556" w:rsidRDefault="00060556"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smells made him hungry and he wondered if he would get some </w:t>
      </w:r>
      <w:r w:rsidR="008E04A1">
        <w:rPr>
          <w:rFonts w:ascii="Times New Roman" w:hAnsi="Times New Roman"/>
        </w:rPr>
        <w:t>food but was afraid to ask. The</w:t>
      </w:r>
      <w:r>
        <w:rPr>
          <w:rFonts w:ascii="Times New Roman" w:hAnsi="Times New Roman"/>
        </w:rPr>
        <w:t xml:space="preserve"> girl from before startled him with her soft voice from behind him. “Your table is ready. Please come with me,” she said.</w:t>
      </w:r>
    </w:p>
    <w:p w14:paraId="69B85588" w14:textId="77777777" w:rsidR="00092EA3" w:rsidRDefault="00060556"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w:t>
      </w:r>
      <w:r w:rsidR="00F1442D">
        <w:rPr>
          <w:rFonts w:ascii="Times New Roman" w:hAnsi="Times New Roman"/>
        </w:rPr>
        <w:t>led</w:t>
      </w:r>
      <w:r>
        <w:rPr>
          <w:rFonts w:ascii="Times New Roman" w:hAnsi="Times New Roman"/>
        </w:rPr>
        <w:t xml:space="preserve"> him to the corner of the balcony where a table for 8 people was set with 8 plates. There were two ducks and four other dished and the largest bowl of rice he had ever seen. </w:t>
      </w:r>
      <w:r w:rsidR="00FB4C4A">
        <w:rPr>
          <w:rFonts w:ascii="Times New Roman" w:hAnsi="Times New Roman"/>
        </w:rPr>
        <w:t>Shen</w:t>
      </w:r>
      <w:r w:rsidR="00092EA3">
        <w:rPr>
          <w:rFonts w:ascii="Times New Roman" w:hAnsi="Times New Roman"/>
        </w:rPr>
        <w:t xml:space="preserve"> sat down and the girl spooned th</w:t>
      </w:r>
      <w:r w:rsidR="008A3325">
        <w:rPr>
          <w:rFonts w:ascii="Times New Roman" w:hAnsi="Times New Roman"/>
        </w:rPr>
        <w:t>e rice on his plate and poured</w:t>
      </w:r>
      <w:r w:rsidR="00092EA3">
        <w:rPr>
          <w:rFonts w:ascii="Times New Roman" w:hAnsi="Times New Roman"/>
        </w:rPr>
        <w:t xml:space="preserve"> him a new glass of hot tea.</w:t>
      </w:r>
    </w:p>
    <w:p w14:paraId="5FB63831" w14:textId="77777777"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else is coming to eat,” </w:t>
      </w:r>
      <w:r w:rsidR="00FB4C4A">
        <w:rPr>
          <w:rFonts w:ascii="Times New Roman" w:hAnsi="Times New Roman"/>
        </w:rPr>
        <w:t>Shen</w:t>
      </w:r>
      <w:r>
        <w:rPr>
          <w:rFonts w:ascii="Times New Roman" w:hAnsi="Times New Roman"/>
        </w:rPr>
        <w:t xml:space="preserve"> asked.</w:t>
      </w:r>
    </w:p>
    <w:p w14:paraId="6C969E51" w14:textId="77777777"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t>
      </w:r>
      <w:r w:rsidR="00F1442D">
        <w:rPr>
          <w:rFonts w:ascii="Times New Roman" w:hAnsi="Times New Roman"/>
        </w:rPr>
        <w:t>believe</w:t>
      </w:r>
      <w:r>
        <w:rPr>
          <w:rFonts w:ascii="Times New Roman" w:hAnsi="Times New Roman"/>
        </w:rPr>
        <w:t xml:space="preserve"> you are the only one today,” she answered softly.</w:t>
      </w:r>
    </w:p>
    <w:p w14:paraId="6944868E" w14:textId="77777777"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all of this food is for me?”</w:t>
      </w:r>
    </w:p>
    <w:p w14:paraId="04EADC9E" w14:textId="77777777" w:rsidR="008E04A1"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w:t>
      </w:r>
    </w:p>
    <w:p w14:paraId="411E4382"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will you join me so I do not have to eat alone,” he asked her.</w:t>
      </w:r>
    </w:p>
    <w:p w14:paraId="4110AF36"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sir, I am sorry. I </w:t>
      </w:r>
      <w:r w:rsidR="00F1442D">
        <w:rPr>
          <w:rFonts w:ascii="Times New Roman" w:hAnsi="Times New Roman"/>
        </w:rPr>
        <w:t>would</w:t>
      </w:r>
      <w:r>
        <w:rPr>
          <w:rFonts w:ascii="Times New Roman" w:hAnsi="Times New Roman"/>
        </w:rPr>
        <w:t xml:space="preserve"> be fired for eating the palace food.”</w:t>
      </w:r>
    </w:p>
    <w:p w14:paraId="381E946B"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“Ok, then at least tell me your name.”</w:t>
      </w:r>
    </w:p>
    <w:p w14:paraId="083092A2"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Ling.”</w:t>
      </w:r>
    </w:p>
    <w:p w14:paraId="4A760873" w14:textId="77777777" w:rsidR="00092EA3" w:rsidRDefault="008E04A1" w:rsidP="008E04A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I am </w:t>
      </w:r>
      <w:r w:rsidR="00FB4C4A">
        <w:rPr>
          <w:rFonts w:ascii="Times New Roman" w:hAnsi="Times New Roman"/>
        </w:rPr>
        <w:t>Shen</w:t>
      </w:r>
      <w:r>
        <w:rPr>
          <w:rFonts w:ascii="Times New Roman" w:hAnsi="Times New Roman"/>
        </w:rPr>
        <w:t>,” he said and she walked away to her post.</w:t>
      </w:r>
    </w:p>
    <w:p w14:paraId="2D2EF513" w14:textId="449311F5" w:rsidR="008A3325"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A3325">
        <w:rPr>
          <w:rFonts w:ascii="Times New Roman" w:hAnsi="Times New Roman"/>
        </w:rPr>
        <w:t xml:space="preserve"> started wit</w:t>
      </w:r>
      <w:r w:rsidR="00371408">
        <w:rPr>
          <w:rFonts w:ascii="Times New Roman" w:hAnsi="Times New Roman"/>
        </w:rPr>
        <w:t>h</w:t>
      </w:r>
      <w:r w:rsidR="008A3325">
        <w:rPr>
          <w:rFonts w:ascii="Times New Roman" w:hAnsi="Times New Roman"/>
        </w:rPr>
        <w:t xml:space="preserve"> the duck. He had never seen a duck that big before</w:t>
      </w:r>
      <w:r w:rsidR="00371408">
        <w:rPr>
          <w:rFonts w:ascii="Times New Roman" w:hAnsi="Times New Roman"/>
        </w:rPr>
        <w:t xml:space="preserve"> and actually never eaten duck</w:t>
      </w:r>
      <w:r w:rsidR="008A3325">
        <w:rPr>
          <w:rFonts w:ascii="Times New Roman" w:hAnsi="Times New Roman"/>
        </w:rPr>
        <w:t>. “</w:t>
      </w:r>
      <w:r w:rsidR="008A3325" w:rsidRPr="00371408">
        <w:rPr>
          <w:rFonts w:ascii="Times New Roman" w:hAnsi="Times New Roman"/>
          <w:i/>
        </w:rPr>
        <w:t>This bird would feed my family for a week</w:t>
      </w:r>
      <w:r w:rsidR="008A3325">
        <w:rPr>
          <w:rFonts w:ascii="Times New Roman" w:hAnsi="Times New Roman"/>
        </w:rPr>
        <w:t xml:space="preserve">,” he </w:t>
      </w:r>
      <w:r w:rsidR="00F1442D">
        <w:rPr>
          <w:rFonts w:ascii="Times New Roman" w:hAnsi="Times New Roman"/>
        </w:rPr>
        <w:t>thought</w:t>
      </w:r>
      <w:r w:rsidR="008A3325">
        <w:rPr>
          <w:rFonts w:ascii="Times New Roman" w:hAnsi="Times New Roman"/>
        </w:rPr>
        <w:t xml:space="preserve">. He ate the </w:t>
      </w:r>
      <w:r w:rsidR="008E04A1">
        <w:rPr>
          <w:rFonts w:ascii="Times New Roman" w:hAnsi="Times New Roman"/>
        </w:rPr>
        <w:t>saucy</w:t>
      </w:r>
      <w:r w:rsidR="008A3325">
        <w:rPr>
          <w:rFonts w:ascii="Times New Roman" w:hAnsi="Times New Roman"/>
        </w:rPr>
        <w:t xml:space="preserve"> chicken and the spicy pork. </w:t>
      </w:r>
      <w:r w:rsidR="00371408">
        <w:rPr>
          <w:rFonts w:ascii="Times New Roman" w:hAnsi="Times New Roman"/>
        </w:rPr>
        <w:t xml:space="preserve">More and more dishes apeard on the lazy susan. </w:t>
      </w:r>
      <w:r w:rsidR="008A3325">
        <w:rPr>
          <w:rFonts w:ascii="Times New Roman" w:hAnsi="Times New Roman"/>
        </w:rPr>
        <w:t>There was a dish from every province in China. Spicy from Sichuan</w:t>
      </w:r>
      <w:r w:rsidR="00371408">
        <w:rPr>
          <w:rFonts w:ascii="Times New Roman" w:hAnsi="Times New Roman"/>
        </w:rPr>
        <w:t>,</w:t>
      </w:r>
      <w:r w:rsidR="008A3325">
        <w:rPr>
          <w:rFonts w:ascii="Times New Roman" w:hAnsi="Times New Roman"/>
        </w:rPr>
        <w:t xml:space="preserve"> Lamb from </w:t>
      </w:r>
      <w:r w:rsidR="00F1442D">
        <w:rPr>
          <w:rFonts w:ascii="Times New Roman" w:hAnsi="Times New Roman"/>
        </w:rPr>
        <w:t>Inner</w:t>
      </w:r>
      <w:r w:rsidR="008A3325">
        <w:rPr>
          <w:rFonts w:ascii="Times New Roman" w:hAnsi="Times New Roman"/>
        </w:rPr>
        <w:t xml:space="preserve"> Mongolia</w:t>
      </w:r>
      <w:r w:rsidR="00371408">
        <w:rPr>
          <w:rFonts w:ascii="Times New Roman" w:hAnsi="Times New Roman"/>
        </w:rPr>
        <w:t xml:space="preserve"> and lots of dumplings</w:t>
      </w:r>
      <w:r w:rsidR="008A3325">
        <w:rPr>
          <w:rFonts w:ascii="Times New Roman" w:hAnsi="Times New Roman"/>
        </w:rPr>
        <w:t>.</w:t>
      </w:r>
      <w:r w:rsidR="00371408">
        <w:rPr>
          <w:rFonts w:ascii="Times New Roman" w:hAnsi="Times New Roman"/>
        </w:rPr>
        <w:t xml:space="preserve"> Shen thought about putting some in his pocket for the trip back and to give to his family but was afraid it might be stealing.</w:t>
      </w:r>
      <w:r w:rsidR="008A3325">
        <w:rPr>
          <w:rFonts w:ascii="Times New Roman" w:hAnsi="Times New Roman"/>
        </w:rPr>
        <w:t xml:space="preserve"> After he finishe</w:t>
      </w:r>
      <w:r w:rsidR="008E04A1">
        <w:rPr>
          <w:rFonts w:ascii="Times New Roman" w:hAnsi="Times New Roman"/>
        </w:rPr>
        <w:t>d eat</w:t>
      </w:r>
      <w:r w:rsidR="008A3325">
        <w:rPr>
          <w:rFonts w:ascii="Times New Roman" w:hAnsi="Times New Roman"/>
        </w:rPr>
        <w:t>ing an usher came to him and said, “The governor has requested your presence on the floor.</w:t>
      </w:r>
    </w:p>
    <w:p w14:paraId="7D7CB6CF" w14:textId="77777777" w:rsidR="008A3325"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A3325">
        <w:rPr>
          <w:rFonts w:ascii="Times New Roman" w:hAnsi="Times New Roman"/>
        </w:rPr>
        <w:t xml:space="preserve"> wiped his mouth, stood up and buttoned his new jacked. When he arrived at the large doorway, the governor was waiting for him.</w:t>
      </w:r>
    </w:p>
    <w:p w14:paraId="347E2C65" w14:textId="77777777" w:rsidR="008A3325" w:rsidRDefault="008A332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 to the center of the carpet, address the president and deliver your best story.”</w:t>
      </w:r>
    </w:p>
    <w:p w14:paraId="6779E8A5" w14:textId="5924BA8B" w:rsidR="002A337D" w:rsidRDefault="008A332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Over the last few weeks</w:t>
      </w:r>
      <w:r w:rsidR="00371408">
        <w:rPr>
          <w:rFonts w:ascii="Times New Roman" w:hAnsi="Times New Roman"/>
        </w:rPr>
        <w:t>, on the train</w:t>
      </w:r>
      <w:r>
        <w:rPr>
          <w:rFonts w:ascii="Times New Roman" w:hAnsi="Times New Roman"/>
        </w:rPr>
        <w:t xml:space="preserve"> and in the car ride </w:t>
      </w:r>
      <w:r w:rsidR="00FB4C4A">
        <w:rPr>
          <w:rFonts w:ascii="Times New Roman" w:hAnsi="Times New Roman"/>
        </w:rPr>
        <w:t>Shen</w:t>
      </w:r>
      <w:r>
        <w:rPr>
          <w:rFonts w:ascii="Times New Roman" w:hAnsi="Times New Roman"/>
        </w:rPr>
        <w:t xml:space="preserve"> had thought long and hard about which story to share from the leather book but with all the excitement of the last hour he was now unsure.</w:t>
      </w:r>
    </w:p>
    <w:p w14:paraId="4ADEE67F" w14:textId="77777777" w:rsidR="00D532DC" w:rsidRDefault="002A337D"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in a moment, the perfect tale came to mind. He adjusted his coat, lifted his head and walked to the center of the room. There was a light buzz of conversation and the sound of ivor</w:t>
      </w:r>
      <w:r w:rsidR="008E04A1">
        <w:rPr>
          <w:rFonts w:ascii="Times New Roman" w:hAnsi="Times New Roman"/>
        </w:rPr>
        <w:t>y chopsticks clicking against porcelain</w:t>
      </w:r>
      <w:r>
        <w:rPr>
          <w:rFonts w:ascii="Times New Roman" w:hAnsi="Times New Roman"/>
        </w:rPr>
        <w:t xml:space="preserve"> bowls. </w:t>
      </w:r>
      <w:r w:rsidR="00FB4C4A">
        <w:rPr>
          <w:rFonts w:ascii="Times New Roman" w:hAnsi="Times New Roman"/>
        </w:rPr>
        <w:t>Shen</w:t>
      </w:r>
      <w:r>
        <w:rPr>
          <w:rFonts w:ascii="Times New Roman" w:hAnsi="Times New Roman"/>
        </w:rPr>
        <w:t xml:space="preserve"> confidently began his story and slowly the room’s attention turned t</w:t>
      </w:r>
      <w:r w:rsidR="00D532DC">
        <w:rPr>
          <w:rFonts w:ascii="Times New Roman" w:hAnsi="Times New Roman"/>
        </w:rPr>
        <w:t xml:space="preserve">o him. The president looked directly at </w:t>
      </w:r>
      <w:r w:rsidR="00FB4C4A">
        <w:rPr>
          <w:rFonts w:ascii="Times New Roman" w:hAnsi="Times New Roman"/>
        </w:rPr>
        <w:t>Shen</w:t>
      </w:r>
      <w:r w:rsidR="00D532DC">
        <w:rPr>
          <w:rFonts w:ascii="Times New Roman" w:hAnsi="Times New Roman"/>
        </w:rPr>
        <w:t xml:space="preserve"> but </w:t>
      </w:r>
      <w:r w:rsidR="00FB4C4A">
        <w:rPr>
          <w:rFonts w:ascii="Times New Roman" w:hAnsi="Times New Roman"/>
        </w:rPr>
        <w:t>Shen</w:t>
      </w:r>
      <w:r w:rsidR="00D532DC">
        <w:rPr>
          <w:rFonts w:ascii="Times New Roman" w:hAnsi="Times New Roman"/>
        </w:rPr>
        <w:t xml:space="preserve"> could not tell if he liked what he was hearing or not. </w:t>
      </w:r>
      <w:r w:rsidR="00FB4C4A">
        <w:rPr>
          <w:rFonts w:ascii="Times New Roman" w:hAnsi="Times New Roman"/>
        </w:rPr>
        <w:t>Shen</w:t>
      </w:r>
      <w:r w:rsidR="00D532DC">
        <w:rPr>
          <w:rFonts w:ascii="Times New Roman" w:hAnsi="Times New Roman"/>
        </w:rPr>
        <w:t xml:space="preserve"> continued in great detail and cadence slowly reeling in his audience for the climax. </w:t>
      </w:r>
    </w:p>
    <w:p w14:paraId="643D66D5" w14:textId="1D0A8E45" w:rsidR="00D532DC" w:rsidRDefault="00D532DC"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was also captivated by every word. She slowly and almost unknowing abandoned her post and walked in a trance like state to t</w:t>
      </w:r>
      <w:r w:rsidR="008E04A1">
        <w:rPr>
          <w:rFonts w:ascii="Times New Roman" w:hAnsi="Times New Roman"/>
        </w:rPr>
        <w:t>he railing of the balcony. She k</w:t>
      </w:r>
      <w:r>
        <w:rPr>
          <w:rFonts w:ascii="Times New Roman" w:hAnsi="Times New Roman"/>
        </w:rPr>
        <w:t>nelt and listened intently to the words coming from the boy who faced away from her but she heard him perfectly.</w:t>
      </w:r>
      <w:r w:rsidR="00984DA4">
        <w:rPr>
          <w:rFonts w:ascii="Times New Roman" w:hAnsi="Times New Roman"/>
        </w:rPr>
        <w:t xml:space="preserve"> Her imagination rolled as it had never before and she dreamed of the place he spoke of and hoped the story would not end. She also dreamed to hear more sto</w:t>
      </w:r>
      <w:r w:rsidR="00371408">
        <w:rPr>
          <w:rFonts w:ascii="Times New Roman" w:hAnsi="Times New Roman"/>
        </w:rPr>
        <w:t>ries</w:t>
      </w:r>
      <w:r w:rsidR="00984DA4">
        <w:rPr>
          <w:rFonts w:ascii="Times New Roman" w:hAnsi="Times New Roman"/>
        </w:rPr>
        <w:t xml:space="preserve"> from the boy about her age.</w:t>
      </w:r>
    </w:p>
    <w:p w14:paraId="229EEB46" w14:textId="04E14103" w:rsidR="00984DA4" w:rsidRDefault="00D532DC"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words finally came to and end and the story was comp</w:t>
      </w:r>
      <w:r w:rsidR="00984DA4">
        <w:rPr>
          <w:rFonts w:ascii="Times New Roman" w:hAnsi="Times New Roman"/>
        </w:rPr>
        <w:t>lete. A long silence hovered over the room and not a single person moved for several seconds. The president slowly arose from his seated position and began to clap.</w:t>
      </w:r>
      <w:r w:rsidR="00371408">
        <w:rPr>
          <w:rFonts w:ascii="Times New Roman" w:hAnsi="Times New Roman"/>
        </w:rPr>
        <w:t xml:space="preserve"> It was the only time during the festivities that President Li stood for anyone. Following his lead, t</w:t>
      </w:r>
      <w:r w:rsidR="00984DA4">
        <w:rPr>
          <w:rFonts w:ascii="Times New Roman" w:hAnsi="Times New Roman"/>
        </w:rPr>
        <w:t xml:space="preserve">he room </w:t>
      </w:r>
      <w:r w:rsidR="00F1442D">
        <w:rPr>
          <w:rFonts w:ascii="Times New Roman" w:hAnsi="Times New Roman"/>
        </w:rPr>
        <w:t>exploded with</w:t>
      </w:r>
      <w:r w:rsidR="00984DA4">
        <w:rPr>
          <w:rFonts w:ascii="Times New Roman" w:hAnsi="Times New Roman"/>
        </w:rPr>
        <w:t xml:space="preserve"> applause as everyone rose to their feet including Ling. The clapping continued for what felt like several minutes to </w:t>
      </w:r>
      <w:r w:rsidR="00FB4C4A">
        <w:rPr>
          <w:rFonts w:ascii="Times New Roman" w:hAnsi="Times New Roman"/>
        </w:rPr>
        <w:t>Shen</w:t>
      </w:r>
      <w:r w:rsidR="00984DA4">
        <w:rPr>
          <w:rFonts w:ascii="Times New Roman" w:hAnsi="Times New Roman"/>
        </w:rPr>
        <w:t xml:space="preserve">. </w:t>
      </w:r>
    </w:p>
    <w:p w14:paraId="45B49381"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applause stopped, the President said, “You have honored this hall, myself and all who heard the virtuous words you spoke. You have spoken truth to all of us and I thank you for your story.”</w:t>
      </w:r>
    </w:p>
    <w:p w14:paraId="3B8B82BF" w14:textId="77777777" w:rsidR="00984DA4" w:rsidRDefault="00FB4C4A"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984DA4">
        <w:rPr>
          <w:rFonts w:ascii="Times New Roman" w:hAnsi="Times New Roman"/>
        </w:rPr>
        <w:t xml:space="preserve"> bowed his head and thanks the President.</w:t>
      </w:r>
    </w:p>
    <w:p w14:paraId="7223ACC7"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your intentions for this new year now that you have finished your schooling?”</w:t>
      </w:r>
    </w:p>
    <w:p w14:paraId="5DA854DD"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to travel across our great country and tell other countrymen these stories.”</w:t>
      </w:r>
    </w:p>
    <w:p w14:paraId="1DCC84D1"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president motioned for one of his assistance and whispered something in his ear. </w:t>
      </w:r>
    </w:p>
    <w:p w14:paraId="4A101A4B"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“Son, what would you need to complete this task?”</w:t>
      </w:r>
    </w:p>
    <w:p w14:paraId="66CD9D50"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“Permission from my father and money for the bus.”</w:t>
      </w:r>
    </w:p>
    <w:p w14:paraId="7918FFBE" w14:textId="77777777" w:rsidR="00F4782C" w:rsidRDefault="00984DA4"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crowed laughed at the small request before the most powerful man in the country.</w:t>
      </w:r>
    </w:p>
    <w:p w14:paraId="4F181BA0" w14:textId="77777777"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is my wish that you travel my country and share these stories with my people. On your way you will be treated as if you were my son.” The President looked around the room at the men seated and they all nodded in agreement. The assistant had returned and he took two </w:t>
      </w:r>
      <w:r w:rsidR="00F1442D">
        <w:rPr>
          <w:rFonts w:ascii="Times New Roman" w:hAnsi="Times New Roman"/>
        </w:rPr>
        <w:t>envelopes</w:t>
      </w:r>
      <w:r>
        <w:rPr>
          <w:rFonts w:ascii="Times New Roman" w:hAnsi="Times New Roman"/>
        </w:rPr>
        <w:t xml:space="preserve"> from him and extended the white envelope towards </w:t>
      </w:r>
      <w:r w:rsidR="00FB4C4A">
        <w:rPr>
          <w:rFonts w:ascii="Times New Roman" w:hAnsi="Times New Roman"/>
        </w:rPr>
        <w:t>Shen</w:t>
      </w:r>
      <w:r>
        <w:rPr>
          <w:rFonts w:ascii="Times New Roman" w:hAnsi="Times New Roman"/>
        </w:rPr>
        <w:t xml:space="preserve">. </w:t>
      </w:r>
    </w:p>
    <w:p w14:paraId="6AE8AFD9" w14:textId="77777777"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an official note with my seal. Present this to the officials when you arrive and they will give you whatever you need.”</w:t>
      </w:r>
    </w:p>
    <w:p w14:paraId="7BAF1928" w14:textId="77777777" w:rsidR="00F4782C"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bowed as he reached forward to accept the gift.</w:t>
      </w:r>
    </w:p>
    <w:p w14:paraId="07650128" w14:textId="2E31A8E1"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this is for your service to me and this hall. Happy New Year,” the President s</w:t>
      </w:r>
      <w:r w:rsidR="00870397">
        <w:rPr>
          <w:rFonts w:ascii="Times New Roman" w:hAnsi="Times New Roman"/>
        </w:rPr>
        <w:t>aid smiling and handed him a re</w:t>
      </w:r>
      <w:r>
        <w:rPr>
          <w:rFonts w:ascii="Times New Roman" w:hAnsi="Times New Roman"/>
        </w:rPr>
        <w:t xml:space="preserve">d </w:t>
      </w:r>
      <w:r w:rsidR="00F1442D">
        <w:rPr>
          <w:rFonts w:ascii="Times New Roman" w:hAnsi="Times New Roman"/>
        </w:rPr>
        <w:t>envelope</w:t>
      </w:r>
      <w:r>
        <w:rPr>
          <w:rFonts w:ascii="Times New Roman" w:hAnsi="Times New Roman"/>
        </w:rPr>
        <w:t xml:space="preserve"> like the one his parents have given him every New Years day but </w:t>
      </w:r>
      <w:r w:rsidR="00FB4C4A">
        <w:rPr>
          <w:rFonts w:ascii="Times New Roman" w:hAnsi="Times New Roman"/>
        </w:rPr>
        <w:t>Shen</w:t>
      </w:r>
      <w:r>
        <w:rPr>
          <w:rFonts w:ascii="Times New Roman" w:hAnsi="Times New Roman"/>
        </w:rPr>
        <w:t xml:space="preserve"> noticed this one was a little different. Instead of the gold paint being pressed into the red paper, this had real gold melted and poured on the envelope in Chinese characters.</w:t>
      </w:r>
    </w:p>
    <w:p w14:paraId="48EA051E" w14:textId="2AB0B408" w:rsidR="00F4782C"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nodded and said, “</w:t>
      </w:r>
      <w:r w:rsidR="00870397">
        <w:rPr>
          <w:rFonts w:ascii="Times New Roman" w:hAnsi="Times New Roman"/>
        </w:rPr>
        <w:t>Xia, Xia</w:t>
      </w:r>
      <w:r w:rsidR="00F4782C">
        <w:rPr>
          <w:rFonts w:ascii="Times New Roman" w:hAnsi="Times New Roman"/>
        </w:rPr>
        <w:t xml:space="preserve">.” He nodded at the governor and made his way towards the door. </w:t>
      </w:r>
    </w:p>
    <w:p w14:paraId="54D32278" w14:textId="77777777" w:rsidR="002B41E9"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could not wait to get back to the balcony so he could see what was inside both envelopes. </w:t>
      </w:r>
      <w:r w:rsidR="00F1442D" w:rsidRPr="00870397">
        <w:rPr>
          <w:rFonts w:ascii="Times New Roman" w:hAnsi="Times New Roman"/>
          <w:i/>
        </w:rPr>
        <w:t>“What did the seal look like?</w:t>
      </w:r>
      <w:r w:rsidR="00F1442D">
        <w:rPr>
          <w:rFonts w:ascii="Times New Roman" w:hAnsi="Times New Roman"/>
        </w:rPr>
        <w:t xml:space="preserve">" </w:t>
      </w:r>
      <w:r w:rsidR="00F4782C" w:rsidRPr="00870397">
        <w:rPr>
          <w:rFonts w:ascii="Times New Roman" w:hAnsi="Times New Roman"/>
          <w:i/>
        </w:rPr>
        <w:t>“What gift had he been given?”</w:t>
      </w:r>
      <w:r w:rsidR="00F4782C">
        <w:rPr>
          <w:rFonts w:ascii="Times New Roman" w:hAnsi="Times New Roman"/>
        </w:rPr>
        <w:t xml:space="preserve"> </w:t>
      </w:r>
      <w:r>
        <w:rPr>
          <w:rFonts w:ascii="Times New Roman" w:hAnsi="Times New Roman"/>
        </w:rPr>
        <w:t>Shen</w:t>
      </w:r>
      <w:r w:rsidR="00F4782C">
        <w:rPr>
          <w:rFonts w:ascii="Times New Roman" w:hAnsi="Times New Roman"/>
        </w:rPr>
        <w:t xml:space="preserve"> also thou</w:t>
      </w:r>
      <w:r w:rsidR="00E06D81">
        <w:rPr>
          <w:rFonts w:ascii="Times New Roman" w:hAnsi="Times New Roman"/>
        </w:rPr>
        <w:t xml:space="preserve">ght he must be the only person </w:t>
      </w:r>
      <w:r w:rsidR="00F4782C">
        <w:rPr>
          <w:rFonts w:ascii="Times New Roman" w:hAnsi="Times New Roman"/>
        </w:rPr>
        <w:t>in his entire province to be given a gift from the President of China.</w:t>
      </w:r>
    </w:p>
    <w:p w14:paraId="5B1A7E8F" w14:textId="77777777" w:rsidR="00870397" w:rsidRDefault="002B41E9"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was standing by the door when he walked in and they both smiled at each other. He sat down and immediately began to open the </w:t>
      </w:r>
      <w:r w:rsidR="00870397">
        <w:rPr>
          <w:rFonts w:ascii="Times New Roman" w:hAnsi="Times New Roman"/>
        </w:rPr>
        <w:t>white</w:t>
      </w:r>
      <w:r>
        <w:rPr>
          <w:rFonts w:ascii="Times New Roman" w:hAnsi="Times New Roman"/>
        </w:rPr>
        <w:t xml:space="preserve"> one. </w:t>
      </w:r>
    </w:p>
    <w:p w14:paraId="445A302E" w14:textId="77777777" w:rsidR="00870397" w:rsidRDefault="00870397"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envelope contained a bi-folded letter that read.</w:t>
      </w:r>
    </w:p>
    <w:p w14:paraId="7176953C" w14:textId="7CF98F67" w:rsidR="00870397" w:rsidRDefault="00870397"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an agent of the President and should be afforded all benefits and hostilities that would be bestowed upon the family of the Presidents.”</w:t>
      </w:r>
    </w:p>
    <w:p w14:paraId="0CFF6A44" w14:textId="3043EB59" w:rsidR="00870397" w:rsidRDefault="00870397"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signed, Presiden Li Xiannian and had a large round stamp in red wax. He placed the letter back in the envelope and then opened the red one, looking around to see if anyone was watching. </w:t>
      </w:r>
    </w:p>
    <w:p w14:paraId="61C5BBDF" w14:textId="0E84E2AB" w:rsidR="00DE2B3D" w:rsidRDefault="00870397" w:rsidP="0025203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2B41E9">
        <w:rPr>
          <w:rFonts w:ascii="Times New Roman" w:hAnsi="Times New Roman"/>
        </w:rPr>
        <w:t>He pulled out the fortune and a single bill. The fortune read, “</w:t>
      </w:r>
      <w:r w:rsidR="00E06D81" w:rsidRPr="00E06D81">
        <w:rPr>
          <w:rFonts w:ascii="Times New Roman" w:hAnsi="Times New Roman"/>
        </w:rPr>
        <w:t>A book holds a house of gold.</w:t>
      </w:r>
      <w:r w:rsidR="00E06D81">
        <w:rPr>
          <w:rFonts w:ascii="Times New Roman" w:hAnsi="Times New Roman"/>
        </w:rPr>
        <w:t xml:space="preserve">” </w:t>
      </w:r>
      <w:r w:rsidR="00FB4C4A">
        <w:rPr>
          <w:rFonts w:ascii="Times New Roman" w:hAnsi="Times New Roman"/>
        </w:rPr>
        <w:t>Shen</w:t>
      </w:r>
      <w:r w:rsidR="00E06D81">
        <w:rPr>
          <w:rFonts w:ascii="Times New Roman" w:hAnsi="Times New Roman"/>
        </w:rPr>
        <w:t xml:space="preserve"> had heard his mother say this many times to encourage him to do well in school. </w:t>
      </w:r>
      <w:r w:rsidR="00FB4C4A">
        <w:rPr>
          <w:rFonts w:ascii="Times New Roman" w:hAnsi="Times New Roman"/>
        </w:rPr>
        <w:t>Shen</w:t>
      </w:r>
      <w:r w:rsidR="00543E3D">
        <w:rPr>
          <w:rFonts w:ascii="Times New Roman" w:hAnsi="Times New Roman"/>
        </w:rPr>
        <w:t xml:space="preserve"> then slid the fortune behind the bill and saw a red p</w:t>
      </w:r>
      <w:r w:rsidR="00DE2B3D">
        <w:rPr>
          <w:rFonts w:ascii="Times New Roman" w:hAnsi="Times New Roman"/>
        </w:rPr>
        <w:t>iece of money he had never seen. It was not a bill but a note or a check from the president for 1</w:t>
      </w:r>
      <w:r w:rsidR="000D7AD4">
        <w:rPr>
          <w:rFonts w:ascii="Times New Roman" w:hAnsi="Times New Roman"/>
        </w:rPr>
        <w:t>0</w:t>
      </w:r>
      <w:r w:rsidR="00DE2B3D">
        <w:rPr>
          <w:rFonts w:ascii="Times New Roman" w:hAnsi="Times New Roman"/>
        </w:rPr>
        <w:t xml:space="preserve">0,000 </w:t>
      </w:r>
      <w:r w:rsidR="00F1442D">
        <w:rPr>
          <w:rFonts w:ascii="Times New Roman" w:hAnsi="Times New Roman"/>
        </w:rPr>
        <w:t>Yuan</w:t>
      </w:r>
      <w:r w:rsidR="00DE2B3D">
        <w:rPr>
          <w:rFonts w:ascii="Times New Roman" w:hAnsi="Times New Roman"/>
        </w:rPr>
        <w:t xml:space="preserve">. </w:t>
      </w:r>
      <w:r w:rsidR="00FB4C4A">
        <w:rPr>
          <w:rFonts w:ascii="Times New Roman" w:hAnsi="Times New Roman"/>
        </w:rPr>
        <w:t>Shen</w:t>
      </w:r>
      <w:r w:rsidR="00DE2B3D">
        <w:rPr>
          <w:rFonts w:ascii="Times New Roman" w:hAnsi="Times New Roman"/>
        </w:rPr>
        <w:t xml:space="preserve">’s first thought was, “This can not be real!” But he knew it was. </w:t>
      </w:r>
    </w:p>
    <w:p w14:paraId="79C5509F" w14:textId="77777777" w:rsidR="00DE2B3D" w:rsidRDefault="00DE2B3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quickly placed it back in the envelope and put both envelopes in his jacket pocket as he had seen </w:t>
      </w:r>
      <w:r w:rsidR="00F1442D">
        <w:rPr>
          <w:rFonts w:ascii="Times New Roman" w:hAnsi="Times New Roman"/>
        </w:rPr>
        <w:t>businessmen</w:t>
      </w:r>
      <w:r>
        <w:rPr>
          <w:rFonts w:ascii="Times New Roman" w:hAnsi="Times New Roman"/>
        </w:rPr>
        <w:t xml:space="preserve"> do with important letters or money.</w:t>
      </w:r>
    </w:p>
    <w:p w14:paraId="21B2D235" w14:textId="77777777" w:rsidR="009E4BD2" w:rsidRPr="00252037" w:rsidRDefault="00DE2B3D" w:rsidP="00DE2B3D">
      <w:pPr>
        <w:pBdr>
          <w:bottom w:val="thinThickThinMediumGap" w:sz="18" w:space="1" w:color="auto"/>
        </w:pBdr>
        <w:tabs>
          <w:tab w:val="left" w:pos="6120"/>
        </w:tabs>
        <w:spacing w:line="480" w:lineRule="auto"/>
        <w:ind w:firstLine="720"/>
        <w:rPr>
          <w:rFonts w:ascii="Times New Roman" w:hAnsi="Times New Roman"/>
          <w:i/>
        </w:rPr>
      </w:pPr>
      <w:r>
        <w:rPr>
          <w:rFonts w:ascii="Times New Roman" w:hAnsi="Times New Roman"/>
        </w:rPr>
        <w:t>“This is enough to travel acros</w:t>
      </w:r>
      <w:r w:rsidR="00142B79">
        <w:rPr>
          <w:rFonts w:ascii="Times New Roman" w:hAnsi="Times New Roman"/>
        </w:rPr>
        <w:t xml:space="preserve">s China for the rest of my life,” </w:t>
      </w:r>
      <w:r w:rsidR="00FB4C4A">
        <w:rPr>
          <w:rFonts w:ascii="Times New Roman" w:hAnsi="Times New Roman"/>
        </w:rPr>
        <w:t>Shen</w:t>
      </w:r>
      <w:r w:rsidR="00142B79">
        <w:rPr>
          <w:rFonts w:ascii="Times New Roman" w:hAnsi="Times New Roman"/>
        </w:rPr>
        <w:t xml:space="preserve"> thought. </w:t>
      </w:r>
      <w:r w:rsidR="00FB4C4A">
        <w:rPr>
          <w:rFonts w:ascii="Times New Roman" w:hAnsi="Times New Roman"/>
        </w:rPr>
        <w:t>Shen</w:t>
      </w:r>
      <w:r w:rsidR="00142B79">
        <w:rPr>
          <w:rFonts w:ascii="Times New Roman" w:hAnsi="Times New Roman"/>
        </w:rPr>
        <w:t xml:space="preserve">’s mind did not stop turning all evening. </w:t>
      </w:r>
      <w:r w:rsidR="00142B79" w:rsidRPr="00252037">
        <w:rPr>
          <w:rFonts w:ascii="Times New Roman" w:hAnsi="Times New Roman"/>
          <w:i/>
        </w:rPr>
        <w:t>“What will I do with all that money?” “Where will I go?” “What will I see?”</w:t>
      </w:r>
    </w:p>
    <w:p w14:paraId="64370B33" w14:textId="77777777" w:rsidR="009E4BD2"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came over to him and said, “What was your fortune?”</w:t>
      </w:r>
    </w:p>
    <w:p w14:paraId="2EB59C77" w14:textId="46E06BE9" w:rsidR="009E4BD2"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Pr="009E4BD2">
        <w:rPr>
          <w:rFonts w:ascii="Times New Roman" w:hAnsi="Times New Roman"/>
        </w:rPr>
        <w:t>A book holds a house of gold.</w:t>
      </w:r>
      <w:r>
        <w:rPr>
          <w:rFonts w:ascii="Times New Roman" w:hAnsi="Times New Roman"/>
        </w:rPr>
        <w:t xml:space="preserve"> Which is appropriate because the story I told him came from a great book</w:t>
      </w:r>
      <w:r w:rsidR="00252037">
        <w:rPr>
          <w:rFonts w:ascii="Times New Roman" w:hAnsi="Times New Roman"/>
        </w:rPr>
        <w:t>. He also</w:t>
      </w:r>
      <w:r>
        <w:rPr>
          <w:rFonts w:ascii="Times New Roman" w:hAnsi="Times New Roman"/>
        </w:rPr>
        <w:t xml:space="preserve"> gave me a generous gift of money.”</w:t>
      </w:r>
    </w:p>
    <w:p w14:paraId="08403B27" w14:textId="77777777" w:rsidR="00700DBD"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the words my mother has taught me is true</w:t>
      </w:r>
      <w:r w:rsidR="001C7EB5">
        <w:rPr>
          <w:rFonts w:ascii="Times New Roman" w:hAnsi="Times New Roman"/>
        </w:rPr>
        <w:t xml:space="preserve">,” she said in her lovely quiet voice. </w:t>
      </w:r>
    </w:p>
    <w:p w14:paraId="232A0A4E"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wish we could spend some time together. I would like to talk to you more.”</w:t>
      </w:r>
    </w:p>
    <w:p w14:paraId="1EDA2296"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can. I will request to serve you for the rest of the evening. Then we can take a walk to the far north west corner of the gardens and talk.”</w:t>
      </w:r>
    </w:p>
    <w:p w14:paraId="316D9C93" w14:textId="77777777" w:rsidR="001C7EB5"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would be wonderful,” he said.</w:t>
      </w:r>
    </w:p>
    <w:p w14:paraId="551C8333" w14:textId="2DA2134C"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Later that day, t</w:t>
      </w:r>
      <w:r w:rsidR="00685DDB">
        <w:rPr>
          <w:rFonts w:ascii="Times New Roman" w:hAnsi="Times New Roman"/>
        </w:rPr>
        <w:t xml:space="preserve">he two walked across the </w:t>
      </w:r>
      <w:r>
        <w:rPr>
          <w:rFonts w:ascii="Times New Roman" w:hAnsi="Times New Roman"/>
        </w:rPr>
        <w:t xml:space="preserve">gardens along the stone path to the farthest </w:t>
      </w:r>
      <w:r w:rsidR="00F1442D">
        <w:rPr>
          <w:rFonts w:ascii="Times New Roman" w:hAnsi="Times New Roman"/>
        </w:rPr>
        <w:t>pagoda</w:t>
      </w:r>
      <w:r>
        <w:rPr>
          <w:rFonts w:ascii="Times New Roman" w:hAnsi="Times New Roman"/>
        </w:rPr>
        <w:t>.</w:t>
      </w:r>
      <w:r w:rsidR="00745269">
        <w:rPr>
          <w:rFonts w:ascii="Times New Roman" w:hAnsi="Times New Roman"/>
        </w:rPr>
        <w:t xml:space="preserve"> A slight smell of sulfer filled the air and the sounds of firecrackers and fireworks outside the walls carried</w:t>
      </w:r>
      <w:r w:rsidR="00E037D4">
        <w:rPr>
          <w:rFonts w:ascii="Times New Roman" w:hAnsi="Times New Roman"/>
        </w:rPr>
        <w:t xml:space="preserve"> in.</w:t>
      </w:r>
      <w:r w:rsidR="00745269">
        <w:rPr>
          <w:rFonts w:ascii="Times New Roman" w:hAnsi="Times New Roman"/>
        </w:rPr>
        <w:t xml:space="preserve"> </w:t>
      </w:r>
      <w:r w:rsidR="00E037D4">
        <w:rPr>
          <w:rFonts w:ascii="Times New Roman" w:hAnsi="Times New Roman"/>
        </w:rPr>
        <w:t xml:space="preserve"> Thay</w:t>
      </w:r>
      <w:r>
        <w:rPr>
          <w:rFonts w:ascii="Times New Roman" w:hAnsi="Times New Roman"/>
        </w:rPr>
        <w:t xml:space="preserve"> sat together in silence for a moment before </w:t>
      </w:r>
      <w:r w:rsidR="00FB4C4A">
        <w:rPr>
          <w:rFonts w:ascii="Times New Roman" w:hAnsi="Times New Roman"/>
        </w:rPr>
        <w:t>Shen</w:t>
      </w:r>
      <w:r>
        <w:rPr>
          <w:rFonts w:ascii="Times New Roman" w:hAnsi="Times New Roman"/>
        </w:rPr>
        <w:t xml:space="preserve"> started.</w:t>
      </w:r>
    </w:p>
    <w:p w14:paraId="41E22686" w14:textId="40985119" w:rsidR="00700DBD" w:rsidRDefault="00252037"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700DBD">
        <w:rPr>
          <w:rFonts w:ascii="Times New Roman" w:hAnsi="Times New Roman"/>
        </w:rPr>
        <w:t xml:space="preserve">I am not the son of a governor or a business man?” </w:t>
      </w:r>
    </w:p>
    <w:p w14:paraId="1BECCB35"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But who is your father?”</w:t>
      </w:r>
    </w:p>
    <w:p w14:paraId="663C72A3"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father is a miner.”</w:t>
      </w:r>
    </w:p>
    <w:p w14:paraId="3806D4DF"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father is a truck driver for the palace. We live in an apartment about an hour walk from here.”</w:t>
      </w:r>
    </w:p>
    <w:p w14:paraId="792139F0" w14:textId="379AB89D" w:rsidR="00700DBD" w:rsidRDefault="00FB4C4A"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told her his life</w:t>
      </w:r>
      <w:r w:rsidR="00DD1F31">
        <w:rPr>
          <w:rFonts w:ascii="Times New Roman" w:hAnsi="Times New Roman"/>
        </w:rPr>
        <w:t xml:space="preserve"> story and he told her </w:t>
      </w:r>
      <w:r w:rsidR="00453542">
        <w:rPr>
          <w:rFonts w:ascii="Times New Roman" w:hAnsi="Times New Roman"/>
        </w:rPr>
        <w:t xml:space="preserve">about </w:t>
      </w:r>
      <w:r w:rsidR="00DD1F31">
        <w:rPr>
          <w:rFonts w:ascii="Times New Roman" w:hAnsi="Times New Roman"/>
        </w:rPr>
        <w:t xml:space="preserve">the book and how important it was to him. </w:t>
      </w:r>
      <w:r w:rsidR="008230A3">
        <w:rPr>
          <w:rFonts w:ascii="Times New Roman" w:hAnsi="Times New Roman"/>
        </w:rPr>
        <w:t xml:space="preserve">The two talked as the sun went down and when it was completely dark they were interrupted by an explosion of red above them. </w:t>
      </w:r>
      <w:r w:rsidR="00DD1F31">
        <w:rPr>
          <w:rFonts w:ascii="Times New Roman" w:hAnsi="Times New Roman"/>
        </w:rPr>
        <w:t xml:space="preserve">The New Year’s celebration had begun and </w:t>
      </w:r>
      <w:r w:rsidR="00E037D4">
        <w:rPr>
          <w:rFonts w:ascii="Times New Roman" w:hAnsi="Times New Roman"/>
        </w:rPr>
        <w:t>leaned close</w:t>
      </w:r>
      <w:r w:rsidR="00DD1F31">
        <w:rPr>
          <w:rFonts w:ascii="Times New Roman" w:hAnsi="Times New Roman"/>
        </w:rPr>
        <w:t xml:space="preserve"> to watch the show. </w:t>
      </w:r>
      <w:r w:rsidR="00F1442D">
        <w:rPr>
          <w:rFonts w:ascii="Times New Roman" w:hAnsi="Times New Roman"/>
        </w:rPr>
        <w:t>They did not say a word but just sat together until the blasts ended</w:t>
      </w:r>
      <w:r w:rsidR="00E037D4">
        <w:rPr>
          <w:rFonts w:ascii="Times New Roman" w:hAnsi="Times New Roman"/>
        </w:rPr>
        <w:t xml:space="preserve"> which was longer than an hour</w:t>
      </w:r>
      <w:r w:rsidR="00F1442D">
        <w:rPr>
          <w:rFonts w:ascii="Times New Roman" w:hAnsi="Times New Roman"/>
        </w:rPr>
        <w:t>.</w:t>
      </w:r>
    </w:p>
    <w:p w14:paraId="0AB89E9B" w14:textId="073A0396"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will come back to </w:t>
      </w:r>
      <w:r w:rsidR="00E037D4">
        <w:rPr>
          <w:rFonts w:ascii="Times New Roman" w:hAnsi="Times New Roman"/>
        </w:rPr>
        <w:t>Beijing</w:t>
      </w:r>
      <w:r>
        <w:rPr>
          <w:rFonts w:ascii="Times New Roman" w:hAnsi="Times New Roman"/>
        </w:rPr>
        <w:t xml:space="preserve"> very soon and then I will travel the country. Will you go with me,” he asked her as the</w:t>
      </w:r>
      <w:r w:rsidR="00DD1F31">
        <w:rPr>
          <w:rFonts w:ascii="Times New Roman" w:hAnsi="Times New Roman"/>
        </w:rPr>
        <w:t>y</w:t>
      </w:r>
      <w:r>
        <w:rPr>
          <w:rFonts w:ascii="Times New Roman" w:hAnsi="Times New Roman"/>
        </w:rPr>
        <w:t xml:space="preserve"> looked in each other’s eyes. </w:t>
      </w:r>
    </w:p>
    <w:p w14:paraId="67A961DE"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answered with a simple, “Yes.”</w:t>
      </w:r>
    </w:p>
    <w:p w14:paraId="681C7F60" w14:textId="6DDDAA97" w:rsidR="00700DBD"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was surprise</w:t>
      </w:r>
      <w:r w:rsidR="00E037D4">
        <w:rPr>
          <w:rFonts w:ascii="Times New Roman" w:hAnsi="Times New Roman"/>
        </w:rPr>
        <w:t>d by her word but loved what he</w:t>
      </w:r>
      <w:r w:rsidR="00700DBD">
        <w:rPr>
          <w:rFonts w:ascii="Times New Roman" w:hAnsi="Times New Roman"/>
        </w:rPr>
        <w:t xml:space="preserve"> heard.</w:t>
      </w:r>
    </w:p>
    <w:p w14:paraId="284F7E23"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it would not be honorable for us to travel together and staying together and not be married, so will you marry me?’</w:t>
      </w:r>
    </w:p>
    <w:p w14:paraId="0CA6CCA6" w14:textId="77777777" w:rsidR="00700DBD"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had been the great public speaker but he was nervous and she controlled this conversation.</w:t>
      </w:r>
    </w:p>
    <w:p w14:paraId="7605BE2A"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“Only if you ask my father for permission.”</w:t>
      </w:r>
    </w:p>
    <w:p w14:paraId="555D447F"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 will ask him the first time I meet him,” he said and took her hand in his.</w:t>
      </w:r>
    </w:p>
    <w:p w14:paraId="7619A40F"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volunteer to serve you for the rest of the day and then we can watch the parade and fireworks together.”</w:t>
      </w:r>
    </w:p>
    <w:p w14:paraId="50B7D12E" w14:textId="77777777" w:rsidR="00DD1F31"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would be wonderful,” he said.</w:t>
      </w:r>
    </w:p>
    <w:p w14:paraId="36E0A3C2" w14:textId="77777777" w:rsidR="00DD1F31" w:rsidRDefault="00DD1F31"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62F71F58" w14:textId="77777777" w:rsidR="00DD1F31" w:rsidRDefault="00DD1F31"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FB4C4A">
        <w:rPr>
          <w:rFonts w:ascii="Times New Roman" w:hAnsi="Times New Roman"/>
        </w:rPr>
        <w:t>Shen</w:t>
      </w:r>
      <w:r>
        <w:rPr>
          <w:rFonts w:ascii="Times New Roman" w:hAnsi="Times New Roman"/>
        </w:rPr>
        <w:t xml:space="preserve"> road home and could not push Ling from his mind long enough to have a good conversation with the governor. </w:t>
      </w:r>
    </w:p>
    <w:p w14:paraId="3D7A52F4" w14:textId="6BE65737" w:rsidR="001374D6"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D1F31">
        <w:rPr>
          <w:rFonts w:ascii="Times New Roman" w:hAnsi="Times New Roman"/>
        </w:rPr>
        <w:t xml:space="preserve">’s father did not have </w:t>
      </w:r>
      <w:r w:rsidR="00E037D4">
        <w:rPr>
          <w:rFonts w:ascii="Times New Roman" w:hAnsi="Times New Roman"/>
        </w:rPr>
        <w:t xml:space="preserve">to </w:t>
      </w:r>
      <w:r w:rsidR="00DD1F31">
        <w:rPr>
          <w:rFonts w:ascii="Times New Roman" w:hAnsi="Times New Roman"/>
        </w:rPr>
        <w:t xml:space="preserve">return to work until the following day and both parents were waiting impatiently for their son to return. When the car drove up, all the neighbors came out to see the governor who rolled own his window to wave and drove off leaving </w:t>
      </w:r>
      <w:r>
        <w:rPr>
          <w:rFonts w:ascii="Times New Roman" w:hAnsi="Times New Roman"/>
        </w:rPr>
        <w:t>Shen</w:t>
      </w:r>
      <w:r w:rsidR="00DD1F31">
        <w:rPr>
          <w:rFonts w:ascii="Times New Roman" w:hAnsi="Times New Roman"/>
        </w:rPr>
        <w:t xml:space="preserve"> there in the crowd. Everyone wanted to shake his hand and ask him questions but </w:t>
      </w:r>
      <w:r>
        <w:rPr>
          <w:rFonts w:ascii="Times New Roman" w:hAnsi="Times New Roman"/>
        </w:rPr>
        <w:t>Shen</w:t>
      </w:r>
      <w:r w:rsidR="00DD1F31">
        <w:rPr>
          <w:rFonts w:ascii="Times New Roman" w:hAnsi="Times New Roman"/>
        </w:rPr>
        <w:t xml:space="preserve"> only wanted to get to see and tell his parents about his experience.</w:t>
      </w:r>
    </w:p>
    <w:p w14:paraId="18CD2845" w14:textId="77777777" w:rsidR="001374D6"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were waiting for him by the door when he came up the stairs.</w:t>
      </w:r>
    </w:p>
    <w:p w14:paraId="118E9970" w14:textId="77777777" w:rsidR="001374D6"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you meet the President,” his mother asked.</w:t>
      </w:r>
    </w:p>
    <w:p w14:paraId="26A12446" w14:textId="77777777" w:rsidR="00F05CEB"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met him and spoke in the great hall before all the governors and the President. He also gave me a gift!</w:t>
      </w:r>
      <w:r w:rsidR="00F05CEB">
        <w:rPr>
          <w:rFonts w:ascii="Times New Roman" w:hAnsi="Times New Roman"/>
        </w:rPr>
        <w:t>”</w:t>
      </w:r>
    </w:p>
    <w:p w14:paraId="0EF948F4" w14:textId="77777777" w:rsidR="00F05CEB"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05CEB">
        <w:rPr>
          <w:rFonts w:ascii="Times New Roman" w:hAnsi="Times New Roman"/>
        </w:rPr>
        <w:t xml:space="preserve"> pulled the two envelopes from his coat and handed them to his father. </w:t>
      </w:r>
    </w:p>
    <w:p w14:paraId="0C7082F9" w14:textId="73EF94C8"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one is the seal of the President and this was a </w:t>
      </w:r>
      <w:r w:rsidR="009D14F6">
        <w:rPr>
          <w:rFonts w:ascii="Times New Roman" w:hAnsi="Times New Roman"/>
        </w:rPr>
        <w:t>New Y</w:t>
      </w:r>
      <w:r>
        <w:rPr>
          <w:rFonts w:ascii="Times New Roman" w:hAnsi="Times New Roman"/>
        </w:rPr>
        <w:t>ear’s fortune with a check in it.”</w:t>
      </w:r>
    </w:p>
    <w:p w14:paraId="535D4520"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Mr. Wong pulled out the fortune and saw the bank note.</w:t>
      </w:r>
    </w:p>
    <w:p w14:paraId="3C31BF15" w14:textId="693AC42D"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“10</w:t>
      </w:r>
      <w:r w:rsidR="000D7AD4">
        <w:rPr>
          <w:rFonts w:ascii="Times New Roman" w:hAnsi="Times New Roman"/>
        </w:rPr>
        <w:t>0</w:t>
      </w:r>
      <w:r>
        <w:rPr>
          <w:rFonts w:ascii="Times New Roman" w:hAnsi="Times New Roman"/>
        </w:rPr>
        <w:t xml:space="preserve">,000 </w:t>
      </w:r>
      <w:r w:rsidR="00F1442D">
        <w:rPr>
          <w:rFonts w:ascii="Times New Roman" w:hAnsi="Times New Roman"/>
        </w:rPr>
        <w:t>Yuen</w:t>
      </w:r>
      <w:r>
        <w:rPr>
          <w:rFonts w:ascii="Times New Roman" w:hAnsi="Times New Roman"/>
        </w:rPr>
        <w:t>!”</w:t>
      </w:r>
    </w:p>
    <w:p w14:paraId="5B7C5607"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me see that,” and his mother removed it from his father’s hands.</w:t>
      </w:r>
    </w:p>
    <w:p w14:paraId="4BFD3CBC"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that real,” Mr. Wong asked.</w:t>
      </w:r>
    </w:p>
    <w:p w14:paraId="4D0FCB3E"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so.”</w:t>
      </w:r>
    </w:p>
    <w:p w14:paraId="71F4E648" w14:textId="77777777" w:rsidR="003C05A3"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is more money </w:t>
      </w:r>
      <w:r w:rsidR="004B709D">
        <w:rPr>
          <w:rFonts w:ascii="Times New Roman" w:hAnsi="Times New Roman"/>
        </w:rPr>
        <w:t>tha</w:t>
      </w:r>
      <w:r w:rsidR="003C05A3">
        <w:rPr>
          <w:rFonts w:ascii="Times New Roman" w:hAnsi="Times New Roman"/>
        </w:rPr>
        <w:t>n I will make in my entire life!”</w:t>
      </w:r>
    </w:p>
    <w:p w14:paraId="5B335369" w14:textId="77777777" w:rsidR="003C05A3" w:rsidRDefault="003C05A3"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father. The money was given to me so that I can travel across the country and share the stories from the book to people across China.”</w:t>
      </w:r>
    </w:p>
    <w:p w14:paraId="5B13DBB4"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will be able to travel for the rest of your life with this money,” Mr. Wong said. “You must take this to the bank first thing when it opens in the morning.”</w:t>
      </w:r>
    </w:p>
    <w:p w14:paraId="23E06C32"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seal is also for my travels.”</w:t>
      </w:r>
    </w:p>
    <w:p w14:paraId="73A391E7"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do you do with the seal,” she asked.</w:t>
      </w:r>
    </w:p>
    <w:p w14:paraId="65213FA8"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I arrive in a new city or province, I present this to the local government and they will give me whatever I need. Like food or lodging or whatever.”</w:t>
      </w:r>
    </w:p>
    <w:p w14:paraId="4793E9DF" w14:textId="492C65C3"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w:t>
      </w:r>
      <w:r w:rsidR="00F1442D">
        <w:rPr>
          <w:rFonts w:ascii="Times New Roman" w:hAnsi="Times New Roman"/>
        </w:rPr>
        <w:t>unbelievable</w:t>
      </w:r>
      <w:r>
        <w:rPr>
          <w:rFonts w:ascii="Times New Roman" w:hAnsi="Times New Roman"/>
        </w:rPr>
        <w:t xml:space="preserve">,” </w:t>
      </w:r>
      <w:r w:rsidR="000D7AD4">
        <w:rPr>
          <w:rFonts w:ascii="Times New Roman" w:hAnsi="Times New Roman"/>
        </w:rPr>
        <w:t>his father</w:t>
      </w:r>
      <w:r>
        <w:rPr>
          <w:rFonts w:ascii="Times New Roman" w:hAnsi="Times New Roman"/>
        </w:rPr>
        <w:t xml:space="preserve"> said.</w:t>
      </w:r>
    </w:p>
    <w:p w14:paraId="107FE1B0"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know. </w:t>
      </w:r>
      <w:r w:rsidR="00F1442D">
        <w:rPr>
          <w:rFonts w:ascii="Times New Roman" w:hAnsi="Times New Roman"/>
        </w:rPr>
        <w:t>And there is more!”</w:t>
      </w:r>
    </w:p>
    <w:p w14:paraId="1501CFF7" w14:textId="77777777" w:rsidR="00684B51"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“More?” they both said simultaneously. </w:t>
      </w:r>
    </w:p>
    <w:p w14:paraId="019404F6" w14:textId="77777777" w:rsidR="00684B51" w:rsidRDefault="00684B51"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met my future wife at the palace.”</w:t>
      </w:r>
    </w:p>
    <w:p w14:paraId="268EF6C2" w14:textId="77777777" w:rsidR="00684B51" w:rsidRDefault="00684B51"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it the President’s daughter,” his mother asked.</w:t>
      </w:r>
    </w:p>
    <w:p w14:paraId="0DF32746" w14:textId="44366246" w:rsidR="000D7AD4" w:rsidRDefault="00684B51" w:rsidP="000D7AD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but she works in the palace.” </w:t>
      </w:r>
      <w:r w:rsidR="00FB4C4A">
        <w:rPr>
          <w:rFonts w:ascii="Times New Roman" w:hAnsi="Times New Roman"/>
        </w:rPr>
        <w:t>Shen</w:t>
      </w:r>
      <w:r>
        <w:rPr>
          <w:rFonts w:ascii="Times New Roman" w:hAnsi="Times New Roman"/>
        </w:rPr>
        <w:t xml:space="preserve"> said. “</w:t>
      </w:r>
      <w:r w:rsidR="000D7AD4">
        <w:rPr>
          <w:rFonts w:ascii="Times New Roman" w:hAnsi="Times New Roman"/>
        </w:rPr>
        <w:t xml:space="preserve"> If I have your permission, </w:t>
      </w:r>
      <w:r>
        <w:rPr>
          <w:rFonts w:ascii="Times New Roman" w:hAnsi="Times New Roman"/>
        </w:rPr>
        <w:t xml:space="preserve">I am going to take the bus to </w:t>
      </w:r>
      <w:r w:rsidR="000D7AD4">
        <w:rPr>
          <w:rFonts w:ascii="Times New Roman" w:hAnsi="Times New Roman"/>
        </w:rPr>
        <w:t>Beijing</w:t>
      </w:r>
      <w:r>
        <w:rPr>
          <w:rFonts w:ascii="Times New Roman" w:hAnsi="Times New Roman"/>
        </w:rPr>
        <w:t>, ask her father to marry her and then we are going to travel telling stories together.”</w:t>
      </w:r>
    </w:p>
    <w:p w14:paraId="0C251A87" w14:textId="3DD626BD" w:rsidR="00693D49" w:rsidRDefault="00684B51"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are so many things to be happy for I don’t know what to do,” </w:t>
      </w:r>
      <w:r w:rsidR="000D7AD4">
        <w:rPr>
          <w:rFonts w:ascii="Times New Roman" w:hAnsi="Times New Roman"/>
        </w:rPr>
        <w:t>his mother</w:t>
      </w:r>
      <w:r>
        <w:rPr>
          <w:rFonts w:ascii="Times New Roman" w:hAnsi="Times New Roman"/>
        </w:rPr>
        <w:t xml:space="preserve"> said.</w:t>
      </w:r>
    </w:p>
    <w:p w14:paraId="067769E3" w14:textId="141CF137" w:rsidR="00555BEB" w:rsidRDefault="00693D49"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FB4C4A">
        <w:rPr>
          <w:rFonts w:ascii="Times New Roman" w:hAnsi="Times New Roman"/>
        </w:rPr>
        <w:t>Shen</w:t>
      </w:r>
      <w:r>
        <w:rPr>
          <w:rFonts w:ascii="Times New Roman" w:hAnsi="Times New Roman"/>
        </w:rPr>
        <w:t xml:space="preserve"> and his father walked to the bank together. </w:t>
      </w:r>
      <w:r w:rsidR="000D7AD4">
        <w:rPr>
          <w:rFonts w:ascii="Times New Roman" w:hAnsi="Times New Roman"/>
        </w:rPr>
        <w:t>He</w:t>
      </w:r>
      <w:r>
        <w:rPr>
          <w:rFonts w:ascii="Times New Roman" w:hAnsi="Times New Roman"/>
        </w:rPr>
        <w:t xml:space="preserve"> was </w:t>
      </w:r>
      <w:r w:rsidR="00F1442D">
        <w:rPr>
          <w:rFonts w:ascii="Times New Roman" w:hAnsi="Times New Roman"/>
        </w:rPr>
        <w:t>supposed</w:t>
      </w:r>
      <w:r>
        <w:rPr>
          <w:rFonts w:ascii="Times New Roman" w:hAnsi="Times New Roman"/>
        </w:rPr>
        <w:t xml:space="preserve"> to go to work but with his new son’s new fortune he could afford to miss a day. They entered the Bank of China and Mr. Wong stood by the door and proudly watched his son walk to the counter. </w:t>
      </w:r>
      <w:r w:rsidR="00FB4C4A">
        <w:rPr>
          <w:rFonts w:ascii="Times New Roman" w:hAnsi="Times New Roman"/>
        </w:rPr>
        <w:t>Shen</w:t>
      </w:r>
      <w:r>
        <w:rPr>
          <w:rFonts w:ascii="Times New Roman" w:hAnsi="Times New Roman"/>
        </w:rPr>
        <w:t xml:space="preserve"> wore his </w:t>
      </w:r>
      <w:r w:rsidR="00555BEB">
        <w:rPr>
          <w:rFonts w:ascii="Times New Roman" w:hAnsi="Times New Roman"/>
        </w:rPr>
        <w:t xml:space="preserve">suit for the third day in a row </w:t>
      </w:r>
      <w:r w:rsidR="00F1442D">
        <w:rPr>
          <w:rFonts w:ascii="Times New Roman" w:hAnsi="Times New Roman"/>
        </w:rPr>
        <w:t>because</w:t>
      </w:r>
      <w:r w:rsidR="00555BEB">
        <w:rPr>
          <w:rFonts w:ascii="Times New Roman" w:hAnsi="Times New Roman"/>
        </w:rPr>
        <w:t xml:space="preserve"> he felt it made him look successful. </w:t>
      </w:r>
    </w:p>
    <w:p w14:paraId="2E25EFD3" w14:textId="77777777" w:rsidR="008B5EBF" w:rsidRDefault="00555BEB"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presented the check to the woman dressed in a read business suit</w:t>
      </w:r>
      <w:r w:rsidR="008B5EBF">
        <w:rPr>
          <w:rFonts w:ascii="Times New Roman" w:hAnsi="Times New Roman"/>
        </w:rPr>
        <w:t xml:space="preserve"> and red hat pinned to her head. </w:t>
      </w:r>
    </w:p>
    <w:p w14:paraId="006E3AA3" w14:textId="77777777"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to open an account please,” he said to the woman.</w:t>
      </w:r>
    </w:p>
    <w:p w14:paraId="1FCC2F8C" w14:textId="77777777"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took the note and without expression looked directly at </w:t>
      </w:r>
      <w:r w:rsidR="00FB4C4A">
        <w:rPr>
          <w:rFonts w:ascii="Times New Roman" w:hAnsi="Times New Roman"/>
        </w:rPr>
        <w:t>Shen</w:t>
      </w:r>
      <w:r>
        <w:rPr>
          <w:rFonts w:ascii="Times New Roman" w:hAnsi="Times New Roman"/>
        </w:rPr>
        <w:t xml:space="preserve"> and said, “Just a moment please.”</w:t>
      </w:r>
    </w:p>
    <w:p w14:paraId="7748C767" w14:textId="77777777"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walked over to the manger and showed him the check. They both looked at him. </w:t>
      </w:r>
      <w:r w:rsidR="00FB4C4A">
        <w:rPr>
          <w:rFonts w:ascii="Times New Roman" w:hAnsi="Times New Roman"/>
        </w:rPr>
        <w:t>Shen</w:t>
      </w:r>
      <w:r>
        <w:rPr>
          <w:rFonts w:ascii="Times New Roman" w:hAnsi="Times New Roman"/>
        </w:rPr>
        <w:t xml:space="preserve"> knew they were wondering how a boy his age in rural China could have a check for so much money from the President. The manger finally came over to the window.</w:t>
      </w:r>
    </w:p>
    <w:p w14:paraId="3E16B2F1" w14:textId="651323F5"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did you get this money,” he asked</w:t>
      </w:r>
      <w:r w:rsidR="000D7AD4">
        <w:rPr>
          <w:rFonts w:ascii="Times New Roman" w:hAnsi="Times New Roman"/>
        </w:rPr>
        <w:t xml:space="preserve"> in an accusatory tone</w:t>
      </w:r>
      <w:r>
        <w:rPr>
          <w:rFonts w:ascii="Times New Roman" w:hAnsi="Times New Roman"/>
        </w:rPr>
        <w:t>.</w:t>
      </w:r>
    </w:p>
    <w:p w14:paraId="07DB94CE" w14:textId="74181C5C" w:rsidR="00B416BA" w:rsidRDefault="000D7AD4"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B5EBF">
        <w:rPr>
          <w:rFonts w:ascii="Times New Roman" w:hAnsi="Times New Roman"/>
        </w:rPr>
        <w:t xml:space="preserve"> slowly reached into his inside jacket pocket and pulled out the white </w:t>
      </w:r>
      <w:r w:rsidR="00F1442D">
        <w:rPr>
          <w:rFonts w:ascii="Times New Roman" w:hAnsi="Times New Roman"/>
        </w:rPr>
        <w:t>envelope</w:t>
      </w:r>
      <w:r w:rsidR="008B5EBF">
        <w:rPr>
          <w:rFonts w:ascii="Times New Roman" w:hAnsi="Times New Roman"/>
        </w:rPr>
        <w:t xml:space="preserve"> he had been given </w:t>
      </w:r>
      <w:r w:rsidR="00B416BA">
        <w:rPr>
          <w:rFonts w:ascii="Times New Roman" w:hAnsi="Times New Roman"/>
        </w:rPr>
        <w:t>and removed the cream colored embossed paper and slid it across the counter to the manager. Both of them looked at the paper and were amazed at what they read.</w:t>
      </w:r>
    </w:p>
    <w:p w14:paraId="0DE860BB" w14:textId="77777777" w:rsidR="00B416BA" w:rsidRDefault="00B416BA"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Mr. Wong. We will take care of this right away.”</w:t>
      </w:r>
    </w:p>
    <w:p w14:paraId="26D39AC3" w14:textId="77777777" w:rsidR="00B416BA" w:rsidRDefault="00FB4C4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B416BA">
        <w:rPr>
          <w:rFonts w:ascii="Times New Roman" w:hAnsi="Times New Roman"/>
        </w:rPr>
        <w:t xml:space="preserve"> took back the paper that read in embossed red letter, “Agent of the President of China,” and placed it back in his pocket.</w:t>
      </w:r>
    </w:p>
    <w:p w14:paraId="1EE4E07E" w14:textId="1314B59A"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quickly open</w:t>
      </w:r>
      <w:r w:rsidR="000D7AD4">
        <w:rPr>
          <w:rFonts w:ascii="Times New Roman" w:hAnsi="Times New Roman"/>
        </w:rPr>
        <w:t>ed</w:t>
      </w:r>
      <w:r>
        <w:rPr>
          <w:rFonts w:ascii="Times New Roman" w:hAnsi="Times New Roman"/>
        </w:rPr>
        <w:t xml:space="preserve"> the account and </w:t>
      </w:r>
      <w:r w:rsidR="00FB4C4A">
        <w:rPr>
          <w:rFonts w:ascii="Times New Roman" w:hAnsi="Times New Roman"/>
        </w:rPr>
        <w:t>Shen</w:t>
      </w:r>
      <w:r>
        <w:rPr>
          <w:rFonts w:ascii="Times New Roman" w:hAnsi="Times New Roman"/>
        </w:rPr>
        <w:t xml:space="preserve"> finished his business and walked to the bus station with his father. </w:t>
      </w:r>
      <w:r w:rsidR="00FB4C4A">
        <w:rPr>
          <w:rFonts w:ascii="Times New Roman" w:hAnsi="Times New Roman"/>
        </w:rPr>
        <w:t>Shen</w:t>
      </w:r>
      <w:r>
        <w:rPr>
          <w:rFonts w:ascii="Times New Roman" w:hAnsi="Times New Roman"/>
        </w:rPr>
        <w:t xml:space="preserve"> gave his father a bank envelope with enough money to buy a </w:t>
      </w:r>
      <w:r w:rsidR="000D7AD4">
        <w:rPr>
          <w:rFonts w:ascii="Times New Roman" w:hAnsi="Times New Roman"/>
        </w:rPr>
        <w:t>home in cash</w:t>
      </w:r>
      <w:r>
        <w:rPr>
          <w:rFonts w:ascii="Times New Roman" w:hAnsi="Times New Roman"/>
        </w:rPr>
        <w:t>.</w:t>
      </w:r>
    </w:p>
    <w:p w14:paraId="4D84F759" w14:textId="77777777"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going to miss you son. When will you come home,” his father asked.</w:t>
      </w:r>
    </w:p>
    <w:p w14:paraId="0111E64E" w14:textId="1C87814E"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 not know. I have to do this. I have to share the book with the rest of the country.</w:t>
      </w:r>
      <w:r w:rsidR="000D7AD4">
        <w:rPr>
          <w:rFonts w:ascii="Times New Roman" w:hAnsi="Times New Roman"/>
        </w:rPr>
        <w:t xml:space="preserve"> I have been given an opportunity few ever receive.</w:t>
      </w:r>
      <w:r>
        <w:rPr>
          <w:rFonts w:ascii="Times New Roman" w:hAnsi="Times New Roman"/>
        </w:rPr>
        <w:t xml:space="preserve">” </w:t>
      </w:r>
    </w:p>
    <w:p w14:paraId="26BCF110" w14:textId="77777777"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That book changed our lives and I am thankful for how it has impacted you to do something great.”</w:t>
      </w:r>
    </w:p>
    <w:p w14:paraId="3978CB88" w14:textId="3175698E" w:rsidR="00700DBD"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Wong got on his bus and headed </w:t>
      </w:r>
      <w:r w:rsidR="00FB4C4A">
        <w:rPr>
          <w:rFonts w:ascii="Times New Roman" w:hAnsi="Times New Roman"/>
        </w:rPr>
        <w:t>back to work on the</w:t>
      </w:r>
      <w:r>
        <w:rPr>
          <w:rFonts w:ascii="Times New Roman" w:hAnsi="Times New Roman"/>
        </w:rPr>
        <w:t xml:space="preserve"> mine. </w:t>
      </w:r>
      <w:r w:rsidR="00FB4C4A">
        <w:rPr>
          <w:rFonts w:ascii="Times New Roman" w:hAnsi="Times New Roman"/>
        </w:rPr>
        <w:t>Shen</w:t>
      </w:r>
      <w:r>
        <w:rPr>
          <w:rFonts w:ascii="Times New Roman" w:hAnsi="Times New Roman"/>
        </w:rPr>
        <w:t xml:space="preserve"> go</w:t>
      </w:r>
      <w:r w:rsidR="00FB4C4A">
        <w:rPr>
          <w:rFonts w:ascii="Times New Roman" w:hAnsi="Times New Roman"/>
        </w:rPr>
        <w:t>t</w:t>
      </w:r>
      <w:r>
        <w:rPr>
          <w:rFonts w:ascii="Times New Roman" w:hAnsi="Times New Roman"/>
        </w:rPr>
        <w:t xml:space="preserve"> on a </w:t>
      </w:r>
      <w:r w:rsidR="000D7AD4">
        <w:rPr>
          <w:rFonts w:ascii="Times New Roman" w:hAnsi="Times New Roman"/>
        </w:rPr>
        <w:t xml:space="preserve">train </w:t>
      </w:r>
      <w:r w:rsidR="00FB4C4A">
        <w:rPr>
          <w:rFonts w:ascii="Times New Roman" w:hAnsi="Times New Roman"/>
        </w:rPr>
        <w:t>and</w:t>
      </w:r>
      <w:r>
        <w:rPr>
          <w:rFonts w:ascii="Times New Roman" w:hAnsi="Times New Roman"/>
        </w:rPr>
        <w:t xml:space="preserve"> headed for </w:t>
      </w:r>
      <w:r w:rsidR="000D7AD4">
        <w:rPr>
          <w:rFonts w:ascii="Times New Roman" w:hAnsi="Times New Roman"/>
        </w:rPr>
        <w:t>Beijing</w:t>
      </w:r>
      <w:r w:rsidR="00DF30EC">
        <w:rPr>
          <w:rFonts w:ascii="Times New Roman" w:hAnsi="Times New Roman"/>
        </w:rPr>
        <w:t xml:space="preserve"> to meet his wife and start his journey</w:t>
      </w:r>
      <w:r>
        <w:rPr>
          <w:rFonts w:ascii="Times New Roman" w:hAnsi="Times New Roman"/>
        </w:rPr>
        <w:t xml:space="preserve">. </w:t>
      </w:r>
    </w:p>
    <w:p w14:paraId="6A24E1C7" w14:textId="1679BCE1" w:rsidR="001D47EE" w:rsidRDefault="00F33769" w:rsidP="001D47EE">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r>
      <w:r w:rsidR="001D47EE">
        <w:rPr>
          <w:rFonts w:ascii="Times New Roman" w:hAnsi="Times New Roman"/>
        </w:rPr>
        <w:t>Chapter 5</w:t>
      </w:r>
      <w:r w:rsidR="001D47EE">
        <w:rPr>
          <w:rFonts w:ascii="Times New Roman" w:hAnsi="Times New Roman"/>
        </w:rPr>
        <w:br/>
      </w:r>
      <w:r w:rsidR="000D7AD4">
        <w:rPr>
          <w:rFonts w:ascii="Times New Roman" w:hAnsi="Times New Roman"/>
        </w:rPr>
        <w:t>Beijing</w:t>
      </w:r>
      <w:r w:rsidR="001D47EE">
        <w:rPr>
          <w:rFonts w:ascii="Times New Roman" w:hAnsi="Times New Roman"/>
        </w:rPr>
        <w:t>, China 1989</w:t>
      </w:r>
    </w:p>
    <w:p w14:paraId="23F68ED3" w14:textId="2289E1D3"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train</w:t>
      </w:r>
      <w:r w:rsidR="000D7AD4">
        <w:rPr>
          <w:rFonts w:ascii="Times New Roman" w:hAnsi="Times New Roman"/>
        </w:rPr>
        <w:t xml:space="preserve"> took much longer than his first trip to Beijing. He</w:t>
      </w:r>
      <w:r>
        <w:rPr>
          <w:rFonts w:ascii="Times New Roman" w:hAnsi="Times New Roman"/>
        </w:rPr>
        <w:t xml:space="preserve"> arrived after lunch and walked out of the station with the herd of people and made his way towards the </w:t>
      </w:r>
      <w:r w:rsidR="000D7AD4">
        <w:rPr>
          <w:rFonts w:ascii="Times New Roman" w:hAnsi="Times New Roman"/>
        </w:rPr>
        <w:t>Pallace</w:t>
      </w:r>
      <w:r>
        <w:rPr>
          <w:rFonts w:ascii="Times New Roman" w:hAnsi="Times New Roman"/>
        </w:rPr>
        <w:t>. He was excited to see Ling again even though it had only been two days since he left her. He was not sure if the guards would let him in to speak to her but if not, he would wait for Ling to come out on her way home.</w:t>
      </w:r>
    </w:p>
    <w:p w14:paraId="44D1EDF9" w14:textId="77777777"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arrived at the gate and tried to explain to the guard.</w:t>
      </w:r>
    </w:p>
    <w:p w14:paraId="44A34193" w14:textId="77777777"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would like to speak to a server named Ling,” Shen said. </w:t>
      </w:r>
    </w:p>
    <w:p w14:paraId="46176F41" w14:textId="77777777"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sorry. You may not,” the guard answered firmly.</w:t>
      </w:r>
    </w:p>
    <w:p w14:paraId="0C13FC10" w14:textId="77777777" w:rsidR="00577F57"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w:t>
      </w:r>
      <w:r w:rsidR="00577F57">
        <w:rPr>
          <w:rFonts w:ascii="Times New Roman" w:hAnsi="Times New Roman"/>
        </w:rPr>
        <w:t>understood and started to walk away and remembered he had the president’s seal in his pocket. He turned back to the guard and presented the white envelope to the guard who opened it while wearing his white ceremonial gloves. He quickly recognized the document and said, “I am sorry sir, what is the name of the person you would like to see?”</w:t>
      </w:r>
    </w:p>
    <w:p w14:paraId="75B9B76B"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w:t>
      </w:r>
    </w:p>
    <w:p w14:paraId="70BE7A41"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Just a moment and he walked into the guard shack to call someone. After a few moments he came back out. </w:t>
      </w:r>
    </w:p>
    <w:p w14:paraId="56650F84"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step inside the gate and this man will escort you to her location.”</w:t>
      </w:r>
    </w:p>
    <w:p w14:paraId="7E111730"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Shen said as he walked forward.</w:t>
      </w:r>
    </w:p>
    <w:p w14:paraId="70B37D47" w14:textId="57C18AA2"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was waiting for him at </w:t>
      </w:r>
      <w:r w:rsidR="00453542">
        <w:rPr>
          <w:rFonts w:ascii="Times New Roman" w:hAnsi="Times New Roman"/>
        </w:rPr>
        <w:t>the step</w:t>
      </w:r>
      <w:r>
        <w:rPr>
          <w:rFonts w:ascii="Times New Roman" w:hAnsi="Times New Roman"/>
        </w:rPr>
        <w:t xml:space="preserve">s to the side </w:t>
      </w:r>
      <w:r w:rsidR="00453542">
        <w:rPr>
          <w:rFonts w:ascii="Times New Roman" w:hAnsi="Times New Roman"/>
        </w:rPr>
        <w:t>entrance</w:t>
      </w:r>
      <w:r>
        <w:rPr>
          <w:rFonts w:ascii="Times New Roman" w:hAnsi="Times New Roman"/>
        </w:rPr>
        <w:t xml:space="preserve"> of the main building. She grinned from ear to ear as she watched him approach. Ling h</w:t>
      </w:r>
      <w:r w:rsidR="000D7AD4">
        <w:rPr>
          <w:rFonts w:ascii="Times New Roman" w:hAnsi="Times New Roman"/>
        </w:rPr>
        <w:t>eld</w:t>
      </w:r>
      <w:r>
        <w:rPr>
          <w:rFonts w:ascii="Times New Roman" w:hAnsi="Times New Roman"/>
        </w:rPr>
        <w:t xml:space="preserve"> back the desire to run towards him and remained calm on the outside. </w:t>
      </w:r>
    </w:p>
    <w:p w14:paraId="30D9FBEA" w14:textId="77777777"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Ling,” Shen said when he was a few steps from her. She smiled and the guard quickly made an about face and returned to his post leaving the two alone. </w:t>
      </w:r>
    </w:p>
    <w:p w14:paraId="35A201DF" w14:textId="77777777"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never expected to see you again so soon.”</w:t>
      </w:r>
    </w:p>
    <w:p w14:paraId="232E94E4" w14:textId="77777777"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come to </w:t>
      </w:r>
      <w:r w:rsidR="00457F41">
        <w:rPr>
          <w:rFonts w:ascii="Times New Roman" w:hAnsi="Times New Roman"/>
        </w:rPr>
        <w:t>give a gift to you father and I hope that he will return your birthday to my family.</w:t>
      </w:r>
      <w:r>
        <w:rPr>
          <w:rFonts w:ascii="Times New Roman" w:hAnsi="Times New Roman"/>
        </w:rPr>
        <w:t>” Shen said.</w:t>
      </w:r>
    </w:p>
    <w:p w14:paraId="4D12B03D" w14:textId="77777777" w:rsidR="00457F41"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smiled knowing exactly what he meant. She enjoyed the romantic idea of him coming back to her so </w:t>
      </w:r>
      <w:r w:rsidR="00457F41">
        <w:rPr>
          <w:rFonts w:ascii="Times New Roman" w:hAnsi="Times New Roman"/>
        </w:rPr>
        <w:t>quickly and that we was trying to hold to a traditional engagement</w:t>
      </w:r>
      <w:r>
        <w:rPr>
          <w:rFonts w:ascii="Times New Roman" w:hAnsi="Times New Roman"/>
        </w:rPr>
        <w:t>.</w:t>
      </w:r>
      <w:r w:rsidR="00457F41">
        <w:rPr>
          <w:rFonts w:ascii="Times New Roman" w:hAnsi="Times New Roman"/>
        </w:rPr>
        <w:t xml:space="preserve"> </w:t>
      </w:r>
    </w:p>
    <w:p w14:paraId="610003F4" w14:textId="77777777" w:rsidR="00457F41" w:rsidRDefault="00457F41"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you must have some to act on your families behalf,” she said.</w:t>
      </w:r>
      <w:r w:rsidR="00577F57">
        <w:rPr>
          <w:rFonts w:ascii="Times New Roman" w:hAnsi="Times New Roman"/>
        </w:rPr>
        <w:t xml:space="preserve"> </w:t>
      </w:r>
    </w:p>
    <w:p w14:paraId="58A481C7" w14:textId="5D8F80DA" w:rsidR="00457F41" w:rsidRDefault="00457F41"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thought for a moment and he knew this was the custom but he did not know anyone in </w:t>
      </w:r>
      <w:r w:rsidR="00EF3A37">
        <w:rPr>
          <w:rFonts w:ascii="Times New Roman" w:hAnsi="Times New Roman"/>
        </w:rPr>
        <w:t>Beijing</w:t>
      </w:r>
      <w:r>
        <w:rPr>
          <w:rFonts w:ascii="Times New Roman" w:hAnsi="Times New Roman"/>
        </w:rPr>
        <w:t xml:space="preserve"> except Ling. She saved him the embarrassment and interrupted his thinking and said, “Let me introduce you to my friend </w:t>
      </w:r>
      <w:r w:rsidRPr="00457F41">
        <w:rPr>
          <w:rFonts w:ascii="Times New Roman" w:hAnsi="Times New Roman"/>
        </w:rPr>
        <w:t>Guan-yin</w:t>
      </w:r>
      <w:r>
        <w:rPr>
          <w:rFonts w:ascii="Times New Roman" w:hAnsi="Times New Roman"/>
        </w:rPr>
        <w:t>. She can act for your family.”</w:t>
      </w:r>
    </w:p>
    <w:p w14:paraId="3A139CD7" w14:textId="654F20D5" w:rsidR="00EE28BE" w:rsidRDefault="00457F41"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quickly ran up the steps into the building to get her friend who unbeknownst </w:t>
      </w:r>
      <w:r w:rsidR="00EE28BE">
        <w:rPr>
          <w:rFonts w:ascii="Times New Roman" w:hAnsi="Times New Roman"/>
        </w:rPr>
        <w:t xml:space="preserve">to either of them, She </w:t>
      </w:r>
      <w:r>
        <w:rPr>
          <w:rFonts w:ascii="Times New Roman" w:hAnsi="Times New Roman"/>
        </w:rPr>
        <w:t>was listening through the door.</w:t>
      </w:r>
      <w:r w:rsidR="00EE28BE">
        <w:rPr>
          <w:rFonts w:ascii="Times New Roman" w:hAnsi="Times New Roman"/>
        </w:rPr>
        <w:t xml:space="preserve"> Ling quickly explained what </w:t>
      </w:r>
      <w:r w:rsidR="00EE28BE" w:rsidRPr="00EE28BE">
        <w:rPr>
          <w:rFonts w:ascii="Times New Roman" w:hAnsi="Times New Roman"/>
        </w:rPr>
        <w:t>Guan-yin</w:t>
      </w:r>
      <w:r w:rsidR="00EE28BE">
        <w:rPr>
          <w:rFonts w:ascii="Times New Roman" w:hAnsi="Times New Roman"/>
        </w:rPr>
        <w:t xml:space="preserve"> already knew and the two walked back outside to Shen</w:t>
      </w:r>
      <w:r w:rsidR="00EF3A37">
        <w:rPr>
          <w:rFonts w:ascii="Times New Roman" w:hAnsi="Times New Roman"/>
        </w:rPr>
        <w:t xml:space="preserve"> smiling</w:t>
      </w:r>
      <w:r w:rsidR="00EE28BE">
        <w:rPr>
          <w:rFonts w:ascii="Times New Roman" w:hAnsi="Times New Roman"/>
        </w:rPr>
        <w:t>.</w:t>
      </w:r>
    </w:p>
    <w:p w14:paraId="1D74AD03" w14:textId="77777777" w:rsidR="00EE28BE"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for your help,” Shen said to </w:t>
      </w:r>
      <w:r w:rsidRPr="00EE28BE">
        <w:rPr>
          <w:rFonts w:ascii="Times New Roman" w:hAnsi="Times New Roman"/>
        </w:rPr>
        <w:t>Guan-yin</w:t>
      </w:r>
      <w:r>
        <w:rPr>
          <w:rFonts w:ascii="Times New Roman" w:hAnsi="Times New Roman"/>
        </w:rPr>
        <w:t>. “Will</w:t>
      </w:r>
      <w:r w:rsidR="00453542">
        <w:rPr>
          <w:rFonts w:ascii="Times New Roman" w:hAnsi="Times New Roman"/>
        </w:rPr>
        <w:t xml:space="preserve"> you give this to Ling’s father</w:t>
      </w:r>
      <w:r>
        <w:rPr>
          <w:rFonts w:ascii="Times New Roman" w:hAnsi="Times New Roman"/>
        </w:rPr>
        <w:t>?”</w:t>
      </w:r>
    </w:p>
    <w:p w14:paraId="201E1BD1" w14:textId="77777777" w:rsidR="00EE28BE"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“Of course,” she said and began to walk down the path with the small box. </w:t>
      </w:r>
    </w:p>
    <w:p w14:paraId="3E1DDE98" w14:textId="77777777" w:rsidR="00453542"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box contained a piece of paper with Shen’s name and birthday and </w:t>
      </w:r>
      <w:r w:rsidR="00453542">
        <w:rPr>
          <w:rFonts w:ascii="Times New Roman" w:hAnsi="Times New Roman"/>
        </w:rPr>
        <w:t>a package of cha-li, or tea presents. She walked towards the palace garage to find Ling’s father who worked on the grounds as a driver.</w:t>
      </w:r>
    </w:p>
    <w:p w14:paraId="1AF13381" w14:textId="77777777" w:rsidR="00453542" w:rsidRDefault="00453542"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must get back to work but you can wait at that bench until Guan-yin returns,” Ling said.</w:t>
      </w:r>
    </w:p>
    <w:p w14:paraId="32519DE0" w14:textId="77777777" w:rsidR="00824FCA" w:rsidRDefault="00453542"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wait </w:t>
      </w:r>
      <w:r w:rsidR="00BE325E">
        <w:rPr>
          <w:rFonts w:ascii="Times New Roman" w:hAnsi="Times New Roman"/>
        </w:rPr>
        <w:t>felt</w:t>
      </w:r>
      <w:r>
        <w:rPr>
          <w:rFonts w:ascii="Times New Roman" w:hAnsi="Times New Roman"/>
        </w:rPr>
        <w:t xml:space="preserve"> like he waited for days but she soon returned with a piece of paper in her hand. It read, “Year of the Boar in the 5</w:t>
      </w:r>
      <w:r w:rsidRPr="00453542">
        <w:rPr>
          <w:rFonts w:ascii="Times New Roman" w:hAnsi="Times New Roman"/>
          <w:vertAlign w:val="superscript"/>
        </w:rPr>
        <w:t>th</w:t>
      </w:r>
      <w:r>
        <w:rPr>
          <w:rFonts w:ascii="Times New Roman" w:hAnsi="Times New Roman"/>
        </w:rPr>
        <w:t xml:space="preserve"> hour of the 5</w:t>
      </w:r>
      <w:r w:rsidRPr="00453542">
        <w:rPr>
          <w:rFonts w:ascii="Times New Roman" w:hAnsi="Times New Roman"/>
          <w:vertAlign w:val="superscript"/>
        </w:rPr>
        <w:t>th</w:t>
      </w:r>
      <w:r>
        <w:rPr>
          <w:rFonts w:ascii="Times New Roman" w:hAnsi="Times New Roman"/>
        </w:rPr>
        <w:t xml:space="preserve"> month.” It did not matter what year she was born because Shen already knew they were perfect for each other. It only mattered</w:t>
      </w:r>
      <w:r w:rsidR="00824FCA">
        <w:rPr>
          <w:rFonts w:ascii="Times New Roman" w:hAnsi="Times New Roman"/>
        </w:rPr>
        <w:t xml:space="preserve"> to him</w:t>
      </w:r>
      <w:r>
        <w:rPr>
          <w:rFonts w:ascii="Times New Roman" w:hAnsi="Times New Roman"/>
        </w:rPr>
        <w:t xml:space="preserve"> that her</w:t>
      </w:r>
      <w:r w:rsidR="00824FCA">
        <w:rPr>
          <w:rFonts w:ascii="Times New Roman" w:hAnsi="Times New Roman"/>
        </w:rPr>
        <w:t xml:space="preserve"> father</w:t>
      </w:r>
      <w:r>
        <w:rPr>
          <w:rFonts w:ascii="Times New Roman" w:hAnsi="Times New Roman"/>
        </w:rPr>
        <w:t xml:space="preserve"> returned the information signaling his willingness for the engagement.</w:t>
      </w:r>
    </w:p>
    <w:p w14:paraId="00227531" w14:textId="77777777"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Guan-yin walked inside the door to find Ling waiting there trying to listen without being notices. </w:t>
      </w:r>
      <w:r w:rsidR="008230A3">
        <w:rPr>
          <w:rFonts w:ascii="Times New Roman" w:hAnsi="Times New Roman"/>
        </w:rPr>
        <w:t xml:space="preserve">The two young women met with great smiles and no words had to be spoken. </w:t>
      </w:r>
      <w:r w:rsidR="001B5669">
        <w:rPr>
          <w:rFonts w:ascii="Times New Roman" w:hAnsi="Times New Roman"/>
        </w:rPr>
        <w:t xml:space="preserve">Ling jumped down the </w:t>
      </w:r>
      <w:r>
        <w:rPr>
          <w:rFonts w:ascii="Times New Roman" w:hAnsi="Times New Roman"/>
        </w:rPr>
        <w:t>th</w:t>
      </w:r>
      <w:r w:rsidR="001B5669">
        <w:rPr>
          <w:rFonts w:ascii="Times New Roman" w:hAnsi="Times New Roman"/>
        </w:rPr>
        <w:t>r</w:t>
      </w:r>
      <w:r>
        <w:rPr>
          <w:rFonts w:ascii="Times New Roman" w:hAnsi="Times New Roman"/>
        </w:rPr>
        <w:t xml:space="preserve">ee steps to her waiting fiancée. </w:t>
      </w:r>
    </w:p>
    <w:p w14:paraId="44F691F9" w14:textId="77777777"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leaving in the morning to travel across China to share stories of hope. Will you join me on this mission and will you join on the journey for our entire lives?</w:t>
      </w:r>
    </w:p>
    <w:p w14:paraId="424AC7A3" w14:textId="77777777"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she said as she reached for his hand and the two walked towards the garage to tell her father.</w:t>
      </w:r>
    </w:p>
    <w:p w14:paraId="49D999B2" w14:textId="77777777" w:rsidR="00824FCA"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3BEA2791" w14:textId="4FC3B95A" w:rsidR="00824FCA"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day her family gathered at scenic green grounds just outside the palace at a small covered bench. Shen stood waiting for his bride at the bench with </w:t>
      </w:r>
      <w:r w:rsidR="008230A3">
        <w:rPr>
          <w:rFonts w:ascii="Times New Roman" w:hAnsi="Times New Roman"/>
        </w:rPr>
        <w:t>no one</w:t>
      </w:r>
      <w:r>
        <w:rPr>
          <w:rFonts w:ascii="Times New Roman" w:hAnsi="Times New Roman"/>
        </w:rPr>
        <w:t xml:space="preserve"> at his side. Typically, he we have a huge processional of his friends and family bu</w:t>
      </w:r>
      <w:r w:rsidR="00EF3A37">
        <w:rPr>
          <w:rFonts w:ascii="Times New Roman" w:hAnsi="Times New Roman"/>
        </w:rPr>
        <w:t>t today he stood alone. He nervously tugg</w:t>
      </w:r>
      <w:r>
        <w:rPr>
          <w:rFonts w:ascii="Times New Roman" w:hAnsi="Times New Roman"/>
        </w:rPr>
        <w:t xml:space="preserve">ed at the traditional red sash tied across his chest. He held his red </w:t>
      </w:r>
      <w:r w:rsidR="008230A3">
        <w:rPr>
          <w:rFonts w:ascii="Times New Roman" w:hAnsi="Times New Roman"/>
        </w:rPr>
        <w:t>cap;</w:t>
      </w:r>
      <w:r>
        <w:rPr>
          <w:rFonts w:ascii="Times New Roman" w:hAnsi="Times New Roman"/>
        </w:rPr>
        <w:t xml:space="preserve"> one his father had given him from his wedding year</w:t>
      </w:r>
      <w:r w:rsidR="00EF3A37">
        <w:rPr>
          <w:rFonts w:ascii="Times New Roman" w:hAnsi="Times New Roman"/>
        </w:rPr>
        <w:t>s</w:t>
      </w:r>
      <w:r>
        <w:rPr>
          <w:rFonts w:ascii="Times New Roman" w:hAnsi="Times New Roman"/>
        </w:rPr>
        <w:t xml:space="preserve"> before. Shen wished his parents could be there but they understood his mission and his love for Ling.</w:t>
      </w:r>
    </w:p>
    <w:p w14:paraId="20FCC0B7" w14:textId="77777777" w:rsidR="001B5669"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Walking across the grass came Ling’s father</w:t>
      </w:r>
      <w:r w:rsidR="00575D9A">
        <w:rPr>
          <w:rFonts w:ascii="Times New Roman" w:hAnsi="Times New Roman"/>
        </w:rPr>
        <w:t xml:space="preserve"> leading the large group of family members. Shen could not see his bride in the crowd </w:t>
      </w:r>
      <w:r w:rsidR="001B5669">
        <w:rPr>
          <w:rFonts w:ascii="Times New Roman" w:hAnsi="Times New Roman"/>
        </w:rPr>
        <w:t>and he looked with great anticipation to see how beautiful she would be in red.</w:t>
      </w:r>
    </w:p>
    <w:p w14:paraId="1B79FA8F"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Ling’s father </w:t>
      </w:r>
      <w:r w:rsidR="008230A3">
        <w:rPr>
          <w:rFonts w:ascii="Times New Roman" w:hAnsi="Times New Roman"/>
        </w:rPr>
        <w:t>approached Shen</w:t>
      </w:r>
      <w:r>
        <w:rPr>
          <w:rFonts w:ascii="Times New Roman" w:hAnsi="Times New Roman"/>
        </w:rPr>
        <w:t xml:space="preserve"> with a smile. </w:t>
      </w:r>
    </w:p>
    <w:p w14:paraId="318DFDC4"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“Mr. Kang, will you dawn my father’s groom hat,” Shen asked.</w:t>
      </w:r>
    </w:p>
    <w:p w14:paraId="2F4D1C6D"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would be my honor to make the cap yours.”</w:t>
      </w:r>
    </w:p>
    <w:p w14:paraId="3C483B5E"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handed the small red silk cap to Mr. Kang and sat on the bench. Mr. Kang </w:t>
      </w:r>
      <w:r w:rsidR="008230A3">
        <w:rPr>
          <w:rFonts w:ascii="Times New Roman" w:hAnsi="Times New Roman"/>
        </w:rPr>
        <w:t>walked around</w:t>
      </w:r>
      <w:r>
        <w:rPr>
          <w:rFonts w:ascii="Times New Roman" w:hAnsi="Times New Roman"/>
        </w:rPr>
        <w:t xml:space="preserve"> behind him and placed it gently on his head. It fit snug and </w:t>
      </w:r>
      <w:r w:rsidR="008230A3">
        <w:rPr>
          <w:rFonts w:ascii="Times New Roman" w:hAnsi="Times New Roman"/>
        </w:rPr>
        <w:t>Mr.</w:t>
      </w:r>
      <w:r>
        <w:rPr>
          <w:rFonts w:ascii="Times New Roman" w:hAnsi="Times New Roman"/>
        </w:rPr>
        <w:t xml:space="preserve"> Kang said, “One day, you will place this on my grandson’ head.”</w:t>
      </w:r>
    </w:p>
    <w:p w14:paraId="3A1A60B6" w14:textId="7C9D2B48" w:rsidR="001B5669" w:rsidRDefault="001B566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rest of the family gathered around the bench but Shen could not see his bride. She was being carried on a woman’s back and Guan-yin held a parasol over her. Shen stood in honor of his new bride. She was placed beside him. Both of them wore</w:t>
      </w:r>
      <w:r w:rsidR="00EF3A37">
        <w:rPr>
          <w:rFonts w:ascii="Times New Roman" w:hAnsi="Times New Roman"/>
        </w:rPr>
        <w:t xml:space="preserve"> bright</w:t>
      </w:r>
      <w:r>
        <w:rPr>
          <w:rFonts w:ascii="Times New Roman" w:hAnsi="Times New Roman"/>
        </w:rPr>
        <w:t xml:space="preserve"> red shoes. Ling was dressed in the finest red silk </w:t>
      </w:r>
      <w:r w:rsidR="008230A3">
        <w:rPr>
          <w:rFonts w:ascii="Times New Roman" w:hAnsi="Times New Roman"/>
        </w:rPr>
        <w:t>embroidered</w:t>
      </w:r>
      <w:r>
        <w:rPr>
          <w:rFonts w:ascii="Times New Roman" w:hAnsi="Times New Roman"/>
        </w:rPr>
        <w:t xml:space="preserve"> with gold beds. A red </w:t>
      </w:r>
      <w:r w:rsidR="00EF3A37">
        <w:rPr>
          <w:rFonts w:ascii="Times New Roman" w:hAnsi="Times New Roman"/>
        </w:rPr>
        <w:t>veil</w:t>
      </w:r>
      <w:r>
        <w:rPr>
          <w:rFonts w:ascii="Times New Roman" w:hAnsi="Times New Roman"/>
        </w:rPr>
        <w:t xml:space="preserve"> made of hundreds of </w:t>
      </w:r>
      <w:r w:rsidR="008230A3">
        <w:rPr>
          <w:rFonts w:ascii="Times New Roman" w:hAnsi="Times New Roman"/>
        </w:rPr>
        <w:t>beads</w:t>
      </w:r>
      <w:r>
        <w:rPr>
          <w:rFonts w:ascii="Times New Roman" w:hAnsi="Times New Roman"/>
        </w:rPr>
        <w:t xml:space="preserve"> on silk thread formed a curtain over her face. </w:t>
      </w:r>
    </w:p>
    <w:p w14:paraId="20FCFE9C" w14:textId="77777777" w:rsidR="002C2D85" w:rsidRDefault="001B566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took hands and turned to face away from the crowd in the direction of the </w:t>
      </w:r>
      <w:r w:rsidR="008230A3">
        <w:rPr>
          <w:rFonts w:ascii="Times New Roman" w:hAnsi="Times New Roman"/>
        </w:rPr>
        <w:t>bench</w:t>
      </w:r>
      <w:r>
        <w:rPr>
          <w:rFonts w:ascii="Times New Roman" w:hAnsi="Times New Roman"/>
        </w:rPr>
        <w:t xml:space="preserve"> and the gardens. </w:t>
      </w:r>
      <w:r w:rsidR="002C2D85">
        <w:rPr>
          <w:rFonts w:ascii="Times New Roman" w:hAnsi="Times New Roman"/>
        </w:rPr>
        <w:t xml:space="preserve">Ling gave homage to her family ancestors and then said, “I give myself to </w:t>
      </w:r>
      <w:r w:rsidR="008230A3">
        <w:rPr>
          <w:rFonts w:ascii="Times New Roman" w:hAnsi="Times New Roman"/>
        </w:rPr>
        <w:t>Heaven</w:t>
      </w:r>
      <w:r w:rsidR="002C2D85">
        <w:rPr>
          <w:rFonts w:ascii="Times New Roman" w:hAnsi="Times New Roman"/>
        </w:rPr>
        <w:t xml:space="preserve"> and Earth.”</w:t>
      </w:r>
    </w:p>
    <w:p w14:paraId="24C06E01" w14:textId="71AF8B45" w:rsidR="002C2D85" w:rsidRDefault="002C2D85"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bowed but did not speak </w:t>
      </w:r>
      <w:r w:rsidR="00EF3A37">
        <w:rPr>
          <w:rFonts w:ascii="Times New Roman" w:hAnsi="Times New Roman"/>
        </w:rPr>
        <w:t>alould</w:t>
      </w:r>
      <w:r>
        <w:rPr>
          <w:rFonts w:ascii="Times New Roman" w:hAnsi="Times New Roman"/>
        </w:rPr>
        <w:t xml:space="preserve"> for a few moments. The he softly said, “I give myself to the creator of Heaven and Earth and to this woman before me.”</w:t>
      </w:r>
    </w:p>
    <w:p w14:paraId="0548F336" w14:textId="76265F8D" w:rsidR="002C2D85" w:rsidRDefault="008230A3"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bowed together and then turned to the family, who celebrated loudly with firecrackers and clapping. </w:t>
      </w:r>
      <w:r w:rsidR="002C2D85">
        <w:rPr>
          <w:rFonts w:ascii="Times New Roman" w:hAnsi="Times New Roman"/>
        </w:rPr>
        <w:t>The woman who had carried Ling</w:t>
      </w:r>
      <w:r w:rsidR="00EF3A37">
        <w:rPr>
          <w:rFonts w:ascii="Times New Roman" w:hAnsi="Times New Roman"/>
        </w:rPr>
        <w:t xml:space="preserve"> on her back</w:t>
      </w:r>
      <w:r w:rsidR="002C2D85">
        <w:rPr>
          <w:rFonts w:ascii="Times New Roman" w:hAnsi="Times New Roman"/>
        </w:rPr>
        <w:t xml:space="preserve"> pus</w:t>
      </w:r>
      <w:r w:rsidR="00EF3A37">
        <w:rPr>
          <w:rFonts w:ascii="Times New Roman" w:hAnsi="Times New Roman"/>
        </w:rPr>
        <w:t>hed the vale behind her ear</w:t>
      </w:r>
      <w:r w:rsidR="002C2D85">
        <w:rPr>
          <w:rFonts w:ascii="Times New Roman" w:hAnsi="Times New Roman"/>
        </w:rPr>
        <w:t>s reveling Lings big beautiful smile. Her mother motioned for the two to sit on the bench and placed a single cup of tea in their hands. Two lotus seeds floated to the top of the dark tea and symbolized the two coming together. Ling passed the cup to her new husband who drank and passed it back to her who gracefully did the same.</w:t>
      </w:r>
    </w:p>
    <w:p w14:paraId="5AA6FFBC" w14:textId="1C600E56" w:rsidR="00D25C84" w:rsidRDefault="002C2D85"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Typically, the party would continue to the </w:t>
      </w:r>
      <w:r w:rsidR="008230A3">
        <w:rPr>
          <w:rFonts w:ascii="Times New Roman" w:hAnsi="Times New Roman"/>
        </w:rPr>
        <w:t>bedchamber</w:t>
      </w:r>
      <w:r>
        <w:rPr>
          <w:rFonts w:ascii="Times New Roman" w:hAnsi="Times New Roman"/>
        </w:rPr>
        <w:t xml:space="preserve"> but the two did not have a home to go to. They were to be a couple of nomads across China so the group followed them to the train station. Led by Ling’s father and his friends the group of more than 50 walked down the stone streets of </w:t>
      </w:r>
      <w:r w:rsidR="00EF3A37">
        <w:rPr>
          <w:rFonts w:ascii="Times New Roman" w:hAnsi="Times New Roman"/>
        </w:rPr>
        <w:t xml:space="preserve">Beijing </w:t>
      </w:r>
      <w:r>
        <w:rPr>
          <w:rFonts w:ascii="Times New Roman" w:hAnsi="Times New Roman"/>
        </w:rPr>
        <w:t xml:space="preserve">to the train station. Shen had already bought the tickets so the group continued to the platform. Mr. Kang </w:t>
      </w:r>
      <w:r w:rsidR="008230A3">
        <w:rPr>
          <w:rFonts w:ascii="Times New Roman" w:hAnsi="Times New Roman"/>
        </w:rPr>
        <w:t>smiled</w:t>
      </w:r>
      <w:r>
        <w:rPr>
          <w:rFonts w:ascii="Times New Roman" w:hAnsi="Times New Roman"/>
        </w:rPr>
        <w:t xml:space="preserve"> as he handed the bags to </w:t>
      </w:r>
      <w:r w:rsidR="00D25C84">
        <w:rPr>
          <w:rFonts w:ascii="Times New Roman" w:hAnsi="Times New Roman"/>
        </w:rPr>
        <w:t xml:space="preserve">Shen </w:t>
      </w:r>
      <w:r w:rsidR="00EF3A37">
        <w:rPr>
          <w:rFonts w:ascii="Times New Roman" w:hAnsi="Times New Roman"/>
        </w:rPr>
        <w:t>while</w:t>
      </w:r>
      <w:r w:rsidR="00D25C84">
        <w:rPr>
          <w:rFonts w:ascii="Times New Roman" w:hAnsi="Times New Roman"/>
        </w:rPr>
        <w:t xml:space="preserve"> Mrs. Kang cried as she said goodbye</w:t>
      </w:r>
      <w:r w:rsidR="00EF3A37">
        <w:rPr>
          <w:rFonts w:ascii="Times New Roman" w:hAnsi="Times New Roman"/>
        </w:rPr>
        <w:t xml:space="preserve"> to her daughter</w:t>
      </w:r>
      <w:r w:rsidR="00D25C84">
        <w:rPr>
          <w:rFonts w:ascii="Times New Roman" w:hAnsi="Times New Roman"/>
        </w:rPr>
        <w:t xml:space="preserve">. </w:t>
      </w:r>
    </w:p>
    <w:p w14:paraId="1D523106" w14:textId="48E1D038" w:rsidR="00EF3A37" w:rsidRDefault="00EF3A37"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wish many blessing on your family,” Mr. Kang said as they boarded the train.</w:t>
      </w:r>
    </w:p>
    <w:p w14:paraId="53ADB413" w14:textId="19FDC040" w:rsidR="00D25C84" w:rsidRDefault="00EF3A37"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w:t>
      </w:r>
      <w:r w:rsidR="00D25C84">
        <w:rPr>
          <w:rFonts w:ascii="Times New Roman" w:hAnsi="Times New Roman"/>
        </w:rPr>
        <w:t xml:space="preserve"> made it to the train in perfect timing. The new couple dressed in beautiful red silk stepped onto the car and turned around to wave at friends and family. </w:t>
      </w:r>
      <w:r w:rsidR="008230A3">
        <w:rPr>
          <w:rFonts w:ascii="Times New Roman" w:hAnsi="Times New Roman"/>
        </w:rPr>
        <w:t xml:space="preserve">Everyone in the station could be seen with a smile upon his or her face. </w:t>
      </w:r>
      <w:r w:rsidR="00D25C84">
        <w:rPr>
          <w:rFonts w:ascii="Times New Roman" w:hAnsi="Times New Roman"/>
        </w:rPr>
        <w:t>Heads were leaning out the windows of the train to see the happy couple and station workers stopped their work to watch the event.</w:t>
      </w:r>
      <w:r>
        <w:rPr>
          <w:rFonts w:ascii="Times New Roman" w:hAnsi="Times New Roman"/>
        </w:rPr>
        <w:t xml:space="preserve"> Smiles were all around.</w:t>
      </w:r>
      <w:r w:rsidR="00D25C84">
        <w:rPr>
          <w:rFonts w:ascii="Times New Roman" w:hAnsi="Times New Roman"/>
        </w:rPr>
        <w:t xml:space="preserve"> </w:t>
      </w:r>
    </w:p>
    <w:p w14:paraId="49E22281" w14:textId="77777777" w:rsidR="00694319" w:rsidRDefault="00D25C84"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train slowly began to pull away and the two waved goodbye to the family as they headed </w:t>
      </w:r>
      <w:r w:rsidR="008230A3">
        <w:rPr>
          <w:rFonts w:ascii="Times New Roman" w:hAnsi="Times New Roman"/>
        </w:rPr>
        <w:t>south</w:t>
      </w:r>
      <w:r>
        <w:rPr>
          <w:rFonts w:ascii="Times New Roman" w:hAnsi="Times New Roman"/>
        </w:rPr>
        <w:t xml:space="preserve"> to </w:t>
      </w:r>
      <w:r w:rsidR="00694319">
        <w:rPr>
          <w:rFonts w:ascii="Times New Roman" w:hAnsi="Times New Roman"/>
        </w:rPr>
        <w:t>Guilin</w:t>
      </w:r>
      <w:r>
        <w:rPr>
          <w:rFonts w:ascii="Times New Roman" w:hAnsi="Times New Roman"/>
        </w:rPr>
        <w:t>.</w:t>
      </w:r>
    </w:p>
    <w:p w14:paraId="03529465" w14:textId="77777777" w:rsidR="00694319" w:rsidRDefault="0069431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12139EE4" w14:textId="77777777" w:rsidR="000F12B1" w:rsidRDefault="00502086"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full day of riding t</w:t>
      </w:r>
      <w:r w:rsidR="00694319">
        <w:rPr>
          <w:rFonts w:ascii="Times New Roman" w:hAnsi="Times New Roman"/>
        </w:rPr>
        <w:t xml:space="preserve">he train hugged the side of the </w:t>
      </w:r>
      <w:r>
        <w:rPr>
          <w:rFonts w:ascii="Times New Roman" w:hAnsi="Times New Roman"/>
        </w:rPr>
        <w:t xml:space="preserve">Lipu Mountains and followed the </w:t>
      </w:r>
      <w:r w:rsidRPr="00502086">
        <w:rPr>
          <w:rFonts w:ascii="Times New Roman" w:hAnsi="Times New Roman"/>
        </w:rPr>
        <w:t>Lijiang</w:t>
      </w:r>
      <w:r>
        <w:rPr>
          <w:rFonts w:ascii="Times New Roman" w:hAnsi="Times New Roman"/>
        </w:rPr>
        <w:t xml:space="preserve"> </w:t>
      </w:r>
      <w:r w:rsidR="008230A3">
        <w:rPr>
          <w:rFonts w:ascii="Times New Roman" w:hAnsi="Times New Roman"/>
        </w:rPr>
        <w:t>River</w:t>
      </w:r>
      <w:r>
        <w:rPr>
          <w:rFonts w:ascii="Times New Roman" w:hAnsi="Times New Roman"/>
        </w:rPr>
        <w:t xml:space="preserve">. Shen was torn between looking at his beautiful smiling wife or the amazing </w:t>
      </w:r>
      <w:r w:rsidR="008230A3">
        <w:rPr>
          <w:rFonts w:ascii="Times New Roman" w:hAnsi="Times New Roman"/>
        </w:rPr>
        <w:t>karsts</w:t>
      </w:r>
      <w:r>
        <w:rPr>
          <w:rFonts w:ascii="Times New Roman" w:hAnsi="Times New Roman"/>
        </w:rPr>
        <w:t xml:space="preserve"> formations and the reflective river outside.</w:t>
      </w:r>
    </w:p>
    <w:p w14:paraId="15C34D27" w14:textId="77777777"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“During the ceremony today, you said you commit yourself to the creator of Heaven and Earth. I have never heard of the creator. </w:t>
      </w:r>
      <w:r w:rsidR="008230A3">
        <w:rPr>
          <w:rFonts w:ascii="Times New Roman" w:hAnsi="Times New Roman"/>
        </w:rPr>
        <w:t>Is that the custom from your province or family?"</w:t>
      </w:r>
    </w:p>
    <w:p w14:paraId="00737DC1" w14:textId="6B02116F"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not the tradition of my family but I hope it will become the legacy </w:t>
      </w:r>
      <w:r w:rsidR="00C4403B">
        <w:rPr>
          <w:rFonts w:ascii="Times New Roman" w:hAnsi="Times New Roman"/>
        </w:rPr>
        <w:t>ours.</w:t>
      </w:r>
      <w:r>
        <w:rPr>
          <w:rFonts w:ascii="Times New Roman" w:hAnsi="Times New Roman"/>
        </w:rPr>
        <w:t>”</w:t>
      </w:r>
    </w:p>
    <w:p w14:paraId="69AC0B82" w14:textId="77777777"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 not understand,” Ling said.</w:t>
      </w:r>
    </w:p>
    <w:p w14:paraId="0842757D" w14:textId="77777777" w:rsidR="00502086"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will take time but it is my deepest hope that you will understand one day.”</w:t>
      </w:r>
    </w:p>
    <w:p w14:paraId="78A1F3A1" w14:textId="2749FF80" w:rsidR="00A63379" w:rsidRDefault="00C4403B"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couple changed into more fitting clothes part of the way into the trip. After 12 hours t</w:t>
      </w:r>
      <w:r w:rsidR="00502086">
        <w:rPr>
          <w:rFonts w:ascii="Times New Roman" w:hAnsi="Times New Roman"/>
        </w:rPr>
        <w:t xml:space="preserve">he train pulled up </w:t>
      </w:r>
      <w:r w:rsidR="00A63379">
        <w:rPr>
          <w:rFonts w:ascii="Times New Roman" w:hAnsi="Times New Roman"/>
        </w:rPr>
        <w:t>in the downtown area of Guilin as the sun was setting. The couple took their bags and</w:t>
      </w:r>
      <w:r>
        <w:rPr>
          <w:rFonts w:ascii="Times New Roman" w:hAnsi="Times New Roman"/>
        </w:rPr>
        <w:t xml:space="preserve"> signaled</w:t>
      </w:r>
      <w:r w:rsidR="00A63379">
        <w:rPr>
          <w:rFonts w:ascii="Times New Roman" w:hAnsi="Times New Roman"/>
        </w:rPr>
        <w:t xml:space="preserve"> a taxi.</w:t>
      </w:r>
    </w:p>
    <w:p w14:paraId="780C62AB" w14:textId="77777777"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“Take us to the governor’s house. The taxi driver looked back over his shoulder, wondering why a young couple getting off of a train would be going to the governor’s home.</w:t>
      </w:r>
    </w:p>
    <w:p w14:paraId="0E322BA4" w14:textId="6BD6E825"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closed the door and the driver started off without asking questions. They drove through the million plus</w:t>
      </w:r>
      <w:r w:rsidR="00C4403B">
        <w:rPr>
          <w:rFonts w:ascii="Times New Roman" w:hAnsi="Times New Roman"/>
        </w:rPr>
        <w:t xml:space="preserve"> person</w:t>
      </w:r>
      <w:r>
        <w:rPr>
          <w:rFonts w:ascii="Times New Roman" w:hAnsi="Times New Roman"/>
        </w:rPr>
        <w:t xml:space="preserve"> city to a stone house that sat on hill that overlooked the city and the Lijang </w:t>
      </w:r>
      <w:r w:rsidR="008230A3">
        <w:rPr>
          <w:rFonts w:ascii="Times New Roman" w:hAnsi="Times New Roman"/>
        </w:rPr>
        <w:t>River</w:t>
      </w:r>
      <w:r>
        <w:rPr>
          <w:rFonts w:ascii="Times New Roman" w:hAnsi="Times New Roman"/>
        </w:rPr>
        <w:t xml:space="preserve">. Shen paid the man and the two approached the gate. </w:t>
      </w:r>
    </w:p>
    <w:p w14:paraId="35C0ED3F" w14:textId="77777777"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“Should I wait here?” asked the driver.</w:t>
      </w:r>
    </w:p>
    <w:p w14:paraId="455A6C58" w14:textId="77777777"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sir, that will not be necessary.”</w:t>
      </w:r>
    </w:p>
    <w:p w14:paraId="38FB395F"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Hoping to get a fare back to town when the teenagers were rejected at the gate, the driver waited anyway.</w:t>
      </w:r>
    </w:p>
    <w:p w14:paraId="18D4BD58"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here to see the governor,” Shen said confidently with his new wife standing beside him.</w:t>
      </w:r>
    </w:p>
    <w:p w14:paraId="3470858D"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guard asked, “Is he expecting you?”</w:t>
      </w:r>
    </w:p>
    <w:p w14:paraId="5BC04EFC"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he will want to see us. I spoke to him at New Years.”</w:t>
      </w:r>
    </w:p>
    <w:p w14:paraId="7BA2EE70"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is your name?”</w:t>
      </w:r>
    </w:p>
    <w:p w14:paraId="34A2372C" w14:textId="1BD651BB"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Shen Wong and this is my wife Ling. Maybe this will help answer your questions.” Shen pulled the white envelope with the President’s seal and handed it to the guard. Shen had hoped only to use the seal when necessary </w:t>
      </w:r>
      <w:r w:rsidR="00C4403B">
        <w:rPr>
          <w:rFonts w:ascii="Times New Roman" w:hAnsi="Times New Roman"/>
        </w:rPr>
        <w:t>but</w:t>
      </w:r>
      <w:r>
        <w:rPr>
          <w:rFonts w:ascii="Times New Roman" w:hAnsi="Times New Roman"/>
        </w:rPr>
        <w:t xml:space="preserve"> he knew he would not see the governor with out it.</w:t>
      </w:r>
    </w:p>
    <w:p w14:paraId="4E2B6FD2"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“Just a moment,” he said as he quickly moved to open the gate. “Let me take your bags.”</w:t>
      </w:r>
    </w:p>
    <w:p w14:paraId="736DA726" w14:textId="77777777" w:rsidR="003D2D18"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w:t>
      </w:r>
      <w:r w:rsidR="003D2D18">
        <w:rPr>
          <w:rFonts w:ascii="Times New Roman" w:hAnsi="Times New Roman"/>
        </w:rPr>
        <w:t>lease, take my wife’s bag. I can carry my own, thank you.”</w:t>
      </w:r>
    </w:p>
    <w:p w14:paraId="50B2512B" w14:textId="77777777"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walked in the door and waited in the main hall. The guard left them taking the seal up stairs. </w:t>
      </w:r>
    </w:p>
    <w:p w14:paraId="63E0BBE8" w14:textId="080A248A"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was somewhat nervous</w:t>
      </w:r>
      <w:r w:rsidR="00C4403B">
        <w:rPr>
          <w:rFonts w:ascii="Times New Roman" w:hAnsi="Times New Roman"/>
        </w:rPr>
        <w:t xml:space="preserve"> and lowered her head</w:t>
      </w:r>
      <w:r>
        <w:rPr>
          <w:rFonts w:ascii="Times New Roman" w:hAnsi="Times New Roman"/>
        </w:rPr>
        <w:t xml:space="preserve"> because she had only interacted with governors as a </w:t>
      </w:r>
      <w:r w:rsidR="008230A3">
        <w:rPr>
          <w:rFonts w:ascii="Times New Roman" w:hAnsi="Times New Roman"/>
        </w:rPr>
        <w:t>servant</w:t>
      </w:r>
      <w:r>
        <w:rPr>
          <w:rFonts w:ascii="Times New Roman" w:hAnsi="Times New Roman"/>
        </w:rPr>
        <w:t xml:space="preserve"> and now she was hoping to be a guest in a governor’s home. </w:t>
      </w:r>
      <w:r w:rsidR="00A63379">
        <w:rPr>
          <w:rFonts w:ascii="Times New Roman" w:hAnsi="Times New Roman"/>
        </w:rPr>
        <w:t xml:space="preserve"> </w:t>
      </w:r>
      <w:r>
        <w:rPr>
          <w:rFonts w:ascii="Times New Roman" w:hAnsi="Times New Roman"/>
        </w:rPr>
        <w:t xml:space="preserve">“Are you sure this is ok?” she quietly whispered to Shen. </w:t>
      </w:r>
    </w:p>
    <w:p w14:paraId="3F959297" w14:textId="77777777"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I have faith it will be,” he answered.</w:t>
      </w:r>
    </w:p>
    <w:p w14:paraId="6825867E" w14:textId="77777777" w:rsidR="00863EC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Soon the governor came down </w:t>
      </w:r>
      <w:r w:rsidR="00863EC8">
        <w:rPr>
          <w:rFonts w:ascii="Times New Roman" w:hAnsi="Times New Roman"/>
        </w:rPr>
        <w:t>and greeted the couple. “Welcome to Guilin and to my home sir.”</w:t>
      </w:r>
    </w:p>
    <w:p w14:paraId="02A56F3C" w14:textId="77777777" w:rsidR="00863EC8"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sir. This is my newly married wife, Ling. We were married this morning. </w:t>
      </w:r>
    </w:p>
    <w:p w14:paraId="1FA91403" w14:textId="77777777" w:rsidR="00863EC8"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“Welcome and congratulations. I hope you find my home worthy of such an </w:t>
      </w:r>
      <w:r w:rsidR="008230A3">
        <w:rPr>
          <w:rFonts w:ascii="Times New Roman" w:hAnsi="Times New Roman"/>
        </w:rPr>
        <w:t>occasion</w:t>
      </w:r>
      <w:r>
        <w:rPr>
          <w:rFonts w:ascii="Times New Roman" w:hAnsi="Times New Roman"/>
        </w:rPr>
        <w:t>.</w:t>
      </w:r>
    </w:p>
    <w:p w14:paraId="347167F2" w14:textId="77777777" w:rsidR="00260AD7"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she nodded somewhat embarrassed.</w:t>
      </w:r>
    </w:p>
    <w:p w14:paraId="7DAD89E0" w14:textId="2E792E95" w:rsidR="00260AD7" w:rsidRDefault="00260AD7"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here in your city to share stories from my book to</w:t>
      </w:r>
      <w:r w:rsidR="00C4403B">
        <w:rPr>
          <w:rFonts w:ascii="Times New Roman" w:hAnsi="Times New Roman"/>
        </w:rPr>
        <w:t xml:space="preserve"> the</w:t>
      </w:r>
      <w:r>
        <w:rPr>
          <w:rFonts w:ascii="Times New Roman" w:hAnsi="Times New Roman"/>
        </w:rPr>
        <w:t xml:space="preserve"> </w:t>
      </w:r>
      <w:r w:rsidR="00C4403B">
        <w:rPr>
          <w:rFonts w:ascii="Times New Roman" w:hAnsi="Times New Roman"/>
        </w:rPr>
        <w:t>Chinese people</w:t>
      </w:r>
      <w:r>
        <w:rPr>
          <w:rFonts w:ascii="Times New Roman" w:hAnsi="Times New Roman"/>
        </w:rPr>
        <w:t>,” Shen said.</w:t>
      </w:r>
    </w:p>
    <w:p w14:paraId="058F43D9" w14:textId="79FCE131" w:rsidR="00790315" w:rsidRDefault="00260AD7"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remember the story you told of a great natural force in the grand hall that day,” the governor said. “I would like very much if you would speak to our athletes who train at the stadium.</w:t>
      </w:r>
      <w:r w:rsidR="00A763AA">
        <w:rPr>
          <w:rFonts w:ascii="Times New Roman" w:hAnsi="Times New Roman"/>
        </w:rPr>
        <w:t xml:space="preserve"> Do you have a story that would be </w:t>
      </w:r>
      <w:r w:rsidR="000F12B1">
        <w:rPr>
          <w:rFonts w:ascii="Times New Roman" w:hAnsi="Times New Roman"/>
        </w:rPr>
        <w:t>relevant</w:t>
      </w:r>
      <w:r w:rsidR="00A763AA">
        <w:rPr>
          <w:rFonts w:ascii="Times New Roman" w:hAnsi="Times New Roman"/>
        </w:rPr>
        <w:t xml:space="preserve"> to them</w:t>
      </w:r>
      <w:r w:rsidR="00790315">
        <w:rPr>
          <w:rFonts w:ascii="Times New Roman" w:hAnsi="Times New Roman"/>
        </w:rPr>
        <w:t>?”</w:t>
      </w:r>
    </w:p>
    <w:p w14:paraId="642A9DD8" w14:textId="77777777" w:rsidR="00790315" w:rsidRDefault="00790315"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I have a wonderful story about running a race to receive a prize.”</w:t>
      </w:r>
    </w:p>
    <w:p w14:paraId="51F64248" w14:textId="2B8D5D47" w:rsidR="00790315" w:rsidRDefault="00790315"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you must tell our athletes. This is where our</w:t>
      </w:r>
      <w:r w:rsidR="00C4403B">
        <w:rPr>
          <w:rFonts w:ascii="Times New Roman" w:hAnsi="Times New Roman"/>
        </w:rPr>
        <w:t xml:space="preserve"> country’s</w:t>
      </w:r>
      <w:r>
        <w:rPr>
          <w:rFonts w:ascii="Times New Roman" w:hAnsi="Times New Roman"/>
        </w:rPr>
        <w:t xml:space="preserve"> best runners train for our Olympic team.”</w:t>
      </w:r>
    </w:p>
    <w:p w14:paraId="6F59A3B0" w14:textId="77777777" w:rsidR="009C63E1" w:rsidRDefault="00790315"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w:t>
      </w:r>
      <w:r w:rsidR="009C63E1">
        <w:rPr>
          <w:rFonts w:ascii="Times New Roman" w:hAnsi="Times New Roman"/>
        </w:rPr>
        <w:t xml:space="preserve">would be a great opportunity,” </w:t>
      </w:r>
      <w:r w:rsidR="008230A3">
        <w:rPr>
          <w:rFonts w:ascii="Times New Roman" w:hAnsi="Times New Roman"/>
        </w:rPr>
        <w:t>Shen said</w:t>
      </w:r>
      <w:r w:rsidR="009C63E1">
        <w:rPr>
          <w:rFonts w:ascii="Times New Roman" w:hAnsi="Times New Roman"/>
        </w:rPr>
        <w:t>.</w:t>
      </w:r>
    </w:p>
    <w:p w14:paraId="5CE9877A" w14:textId="77777777" w:rsidR="009C63E1" w:rsidRDefault="009C63E1"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my wife show you to your room so that you can enjoy your first night as a couple.”</w:t>
      </w:r>
    </w:p>
    <w:p w14:paraId="05FF4CEF" w14:textId="7AFCC441" w:rsidR="009C63E1"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Shen woke excited about the night he had experienced and looking forward to speaking to the future Chinese Ol</w:t>
      </w:r>
      <w:r w:rsidR="00C4403B">
        <w:rPr>
          <w:rFonts w:ascii="Times New Roman" w:hAnsi="Times New Roman"/>
        </w:rPr>
        <w:t xml:space="preserve">ympic team. The two got dressed, </w:t>
      </w:r>
      <w:r>
        <w:rPr>
          <w:rFonts w:ascii="Times New Roman" w:hAnsi="Times New Roman"/>
        </w:rPr>
        <w:t>left the residence and walked down the hill to the track stadium. A round concrete sidewalk went completely around the stadium and several older men and women were running and walking around the stadium. Others were gathered on the grass areas performing slow movements with bright red fans</w:t>
      </w:r>
      <w:r w:rsidR="00C4403B">
        <w:rPr>
          <w:rFonts w:ascii="Times New Roman" w:hAnsi="Times New Roman"/>
        </w:rPr>
        <w:t xml:space="preserve"> and ribbons</w:t>
      </w:r>
      <w:r>
        <w:rPr>
          <w:rFonts w:ascii="Times New Roman" w:hAnsi="Times New Roman"/>
        </w:rPr>
        <w:t>. Inside the stadium the serious athletes were training and stretching. It was the largest track</w:t>
      </w:r>
      <w:r w:rsidR="00C4403B">
        <w:rPr>
          <w:rFonts w:ascii="Times New Roman" w:hAnsi="Times New Roman"/>
        </w:rPr>
        <w:t xml:space="preserve"> and largest stadium</w:t>
      </w:r>
      <w:r>
        <w:rPr>
          <w:rFonts w:ascii="Times New Roman" w:hAnsi="Times New Roman"/>
        </w:rPr>
        <w:t xml:space="preserve"> either of them had ever seen.</w:t>
      </w:r>
    </w:p>
    <w:p w14:paraId="2E3718BC" w14:textId="1EA91182" w:rsidR="009C63E1" w:rsidRDefault="00C4403B"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Wong?” a voice asked from </w:t>
      </w:r>
      <w:r w:rsidR="009C63E1">
        <w:rPr>
          <w:rFonts w:ascii="Times New Roman" w:hAnsi="Times New Roman"/>
        </w:rPr>
        <w:t xml:space="preserve">to the couple’s left. </w:t>
      </w:r>
    </w:p>
    <w:p w14:paraId="12BCA8B6" w14:textId="77777777" w:rsidR="009C63E1"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14:paraId="6AA0FB5F" w14:textId="77777777" w:rsidR="007521C2"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“Welcome to </w:t>
      </w:r>
      <w:r w:rsidR="007521C2">
        <w:rPr>
          <w:rFonts w:ascii="Times New Roman" w:hAnsi="Times New Roman"/>
        </w:rPr>
        <w:t>our training center. I am coach Cheng.”</w:t>
      </w:r>
    </w:p>
    <w:p w14:paraId="3CD860A0" w14:textId="77777777" w:rsidR="007521C2" w:rsidRDefault="007521C2"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said Shen and Ling nodded respectfully.</w:t>
      </w:r>
    </w:p>
    <w:p w14:paraId="53FFB04B"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230A3">
        <w:rPr>
          <w:rFonts w:ascii="Times New Roman" w:hAnsi="Times New Roman"/>
        </w:rPr>
        <w:t>Athletes</w:t>
      </w:r>
      <w:r>
        <w:rPr>
          <w:rFonts w:ascii="Times New Roman" w:hAnsi="Times New Roman"/>
        </w:rPr>
        <w:t xml:space="preserve">, Gather here,” the </w:t>
      </w:r>
      <w:r w:rsidR="008230A3">
        <w:rPr>
          <w:rFonts w:ascii="Times New Roman" w:hAnsi="Times New Roman"/>
        </w:rPr>
        <w:t>coach,</w:t>
      </w:r>
      <w:r>
        <w:rPr>
          <w:rFonts w:ascii="Times New Roman" w:hAnsi="Times New Roman"/>
        </w:rPr>
        <w:t xml:space="preserve"> yelled. “The governor told me you were coming.”</w:t>
      </w:r>
    </w:p>
    <w:p w14:paraId="131B02BE"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8230A3">
        <w:rPr>
          <w:rFonts w:ascii="Times New Roman" w:hAnsi="Times New Roman"/>
        </w:rPr>
        <w:t>athletes</w:t>
      </w:r>
      <w:r>
        <w:rPr>
          <w:rFonts w:ascii="Times New Roman" w:hAnsi="Times New Roman"/>
        </w:rPr>
        <w:t xml:space="preserve"> gathered around and sat on the concrete stadium risers. The coach introduced Shen and motioned for Shen to step up. Shen rose and moved in front of the 20 young men who where about Shen’s age but were much stronger than he.</w:t>
      </w:r>
    </w:p>
    <w:p w14:paraId="0E44F02B"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here to tell you a story that comes from an ancient book,” Shen said.</w:t>
      </w:r>
    </w:p>
    <w:p w14:paraId="05BE5D7E"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line did not capture the attention right off but it was not long before every man in the group was dreaming of greatness. As Shen spoke, dreams and ideas raced through the </w:t>
      </w:r>
      <w:r w:rsidR="008230A3">
        <w:rPr>
          <w:rFonts w:ascii="Times New Roman" w:hAnsi="Times New Roman"/>
        </w:rPr>
        <w:t>athletes</w:t>
      </w:r>
      <w:r>
        <w:rPr>
          <w:rFonts w:ascii="Times New Roman" w:hAnsi="Times New Roman"/>
        </w:rPr>
        <w:t xml:space="preserve"> heads but the story being told was of greater glory than a gold medal.</w:t>
      </w:r>
    </w:p>
    <w:p w14:paraId="73156344"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coach was also amazed by the inspirational words from this young man. He knew that his runners would run better today than they had the day before and he hoped the words would impact them for life.</w:t>
      </w:r>
    </w:p>
    <w:p w14:paraId="168E2643" w14:textId="571168BD"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Shen completed the story</w:t>
      </w:r>
      <w:r w:rsidR="00C4403B">
        <w:rPr>
          <w:rFonts w:ascii="Times New Roman" w:hAnsi="Times New Roman"/>
        </w:rPr>
        <w:t>,</w:t>
      </w:r>
      <w:r>
        <w:rPr>
          <w:rFonts w:ascii="Times New Roman" w:hAnsi="Times New Roman"/>
        </w:rPr>
        <w:t xml:space="preserve"> every eye was glued to him. They wanted more but Shen knew that at that moment they only need the story he had just delivered. </w:t>
      </w:r>
    </w:p>
    <w:p w14:paraId="665E83DF"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must go tell others these stories. I hope that it has had an eternal impact on you.”</w:t>
      </w:r>
    </w:p>
    <w:p w14:paraId="52F5F04E" w14:textId="6337FADB" w:rsidR="000F12B1"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and Shen exited through the walkway under the seats and the coach ordered </w:t>
      </w:r>
      <w:r w:rsidR="00C4403B">
        <w:rPr>
          <w:rFonts w:ascii="Times New Roman" w:hAnsi="Times New Roman"/>
        </w:rPr>
        <w:t>the men</w:t>
      </w:r>
      <w:r>
        <w:rPr>
          <w:rFonts w:ascii="Times New Roman" w:hAnsi="Times New Roman"/>
        </w:rPr>
        <w:t xml:space="preserve"> back to training. The </w:t>
      </w:r>
      <w:r w:rsidR="00C4403B">
        <w:rPr>
          <w:rFonts w:ascii="Times New Roman" w:hAnsi="Times New Roman"/>
        </w:rPr>
        <w:t xml:space="preserve">newly married couple </w:t>
      </w:r>
      <w:r>
        <w:rPr>
          <w:rFonts w:ascii="Times New Roman" w:hAnsi="Times New Roman"/>
        </w:rPr>
        <w:t xml:space="preserve">walked alone down the river. They passed fishermen in long boats and women washing clothes on the banks. This river </w:t>
      </w:r>
      <w:r w:rsidR="006D7C0F">
        <w:rPr>
          <w:rFonts w:ascii="Times New Roman" w:hAnsi="Times New Roman"/>
        </w:rPr>
        <w:t xml:space="preserve">is </w:t>
      </w:r>
      <w:r>
        <w:rPr>
          <w:rFonts w:ascii="Times New Roman" w:hAnsi="Times New Roman"/>
        </w:rPr>
        <w:t xml:space="preserve">the </w:t>
      </w:r>
      <w:r w:rsidR="008230A3">
        <w:rPr>
          <w:rFonts w:ascii="Times New Roman" w:hAnsi="Times New Roman"/>
        </w:rPr>
        <w:t>lifeline</w:t>
      </w:r>
      <w:r>
        <w:rPr>
          <w:rFonts w:ascii="Times New Roman" w:hAnsi="Times New Roman"/>
        </w:rPr>
        <w:t xml:space="preserve"> of the people and it reminded Shen of another story about a</w:t>
      </w:r>
      <w:r w:rsidR="006D7C0F">
        <w:rPr>
          <w:rFonts w:ascii="Times New Roman" w:hAnsi="Times New Roman"/>
        </w:rPr>
        <w:t xml:space="preserve"> group of fisherme</w:t>
      </w:r>
      <w:r>
        <w:rPr>
          <w:rFonts w:ascii="Times New Roman" w:hAnsi="Times New Roman"/>
        </w:rPr>
        <w:t>n.</w:t>
      </w:r>
      <w:r w:rsidR="000F12B1">
        <w:rPr>
          <w:rFonts w:ascii="Times New Roman" w:hAnsi="Times New Roman"/>
        </w:rPr>
        <w:t xml:space="preserve"> </w:t>
      </w:r>
    </w:p>
    <w:p w14:paraId="4010C890" w14:textId="03A5D7B4" w:rsidR="000F12B1"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listened closely to the story and when he finished </w:t>
      </w:r>
      <w:r w:rsidR="00C4403B">
        <w:rPr>
          <w:rFonts w:ascii="Times New Roman" w:hAnsi="Times New Roman"/>
        </w:rPr>
        <w:t xml:space="preserve">she </w:t>
      </w:r>
      <w:r>
        <w:rPr>
          <w:rFonts w:ascii="Times New Roman" w:hAnsi="Times New Roman"/>
        </w:rPr>
        <w:t>asked</w:t>
      </w:r>
      <w:r w:rsidR="00C4403B">
        <w:rPr>
          <w:rFonts w:ascii="Times New Roman" w:hAnsi="Times New Roman"/>
        </w:rPr>
        <w:t xml:space="preserve"> him</w:t>
      </w:r>
      <w:r>
        <w:rPr>
          <w:rFonts w:ascii="Times New Roman" w:hAnsi="Times New Roman"/>
        </w:rPr>
        <w:t>, “Is the man from the race the same as the fisherman?”</w:t>
      </w:r>
    </w:p>
    <w:p w14:paraId="5EEB0930" w14:textId="12106153" w:rsidR="000F12B1"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they are not the same person but they </w:t>
      </w:r>
      <w:r w:rsidR="00C4403B">
        <w:rPr>
          <w:rFonts w:ascii="Times New Roman" w:hAnsi="Times New Roman"/>
        </w:rPr>
        <w:t xml:space="preserve">are </w:t>
      </w:r>
      <w:r>
        <w:rPr>
          <w:rFonts w:ascii="Times New Roman" w:hAnsi="Times New Roman"/>
        </w:rPr>
        <w:t xml:space="preserve">both stories </w:t>
      </w:r>
      <w:r w:rsidR="00C4403B">
        <w:rPr>
          <w:rFonts w:ascii="Times New Roman" w:hAnsi="Times New Roman"/>
        </w:rPr>
        <w:t xml:space="preserve">that </w:t>
      </w:r>
      <w:r>
        <w:rPr>
          <w:rFonts w:ascii="Times New Roman" w:hAnsi="Times New Roman"/>
        </w:rPr>
        <w:t>come from the leather book.”</w:t>
      </w:r>
    </w:p>
    <w:p w14:paraId="79CC5E36" w14:textId="77777777" w:rsidR="006D7C0F"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love to listen to you tell me of these great people in distant lands. I want to know more and </w:t>
      </w:r>
      <w:r w:rsidR="006D7C0F">
        <w:rPr>
          <w:rFonts w:ascii="Times New Roman" w:hAnsi="Times New Roman"/>
        </w:rPr>
        <w:t>I want to read them for myself,” she said.</w:t>
      </w:r>
    </w:p>
    <w:p w14:paraId="30472D69" w14:textId="77777777" w:rsidR="000617F1" w:rsidRDefault="006D7C0F"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couple rode trains across southern China moving west towards Tibet. In each province or city they would spend a few days at markets or public halls telling stories. As they traveled Ling read the stories in the train and learned to tell them herself. She would often te</w:t>
      </w:r>
      <w:r w:rsidR="000617F1">
        <w:rPr>
          <w:rFonts w:ascii="Times New Roman" w:hAnsi="Times New Roman"/>
        </w:rPr>
        <w:t>a</w:t>
      </w:r>
      <w:r>
        <w:rPr>
          <w:rFonts w:ascii="Times New Roman" w:hAnsi="Times New Roman"/>
        </w:rPr>
        <w:t xml:space="preserve">ch the women while Shen spoke to the men. </w:t>
      </w:r>
    </w:p>
    <w:p w14:paraId="35A5EF49" w14:textId="754CFEE3" w:rsidR="005F32FE" w:rsidRDefault="000617F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couple continued their journey west across China towards Tibet. In </w:t>
      </w:r>
      <w:r w:rsidR="008230A3">
        <w:rPr>
          <w:rFonts w:ascii="Times New Roman" w:hAnsi="Times New Roman"/>
        </w:rPr>
        <w:t>Chengdu</w:t>
      </w:r>
      <w:r>
        <w:rPr>
          <w:rFonts w:ascii="Times New Roman" w:hAnsi="Times New Roman"/>
        </w:rPr>
        <w:t xml:space="preserve">, they took at </w:t>
      </w:r>
      <w:r w:rsidR="008230A3">
        <w:rPr>
          <w:rFonts w:ascii="Times New Roman" w:hAnsi="Times New Roman"/>
        </w:rPr>
        <w:t>10-hour</w:t>
      </w:r>
      <w:r>
        <w:rPr>
          <w:rFonts w:ascii="Times New Roman" w:hAnsi="Times New Roman"/>
        </w:rPr>
        <w:t xml:space="preserve"> bus ride across the </w:t>
      </w:r>
      <w:r w:rsidR="004D6AC4">
        <w:rPr>
          <w:rFonts w:ascii="Times New Roman" w:hAnsi="Times New Roman"/>
        </w:rPr>
        <w:t>Himalayan</w:t>
      </w:r>
      <w:r>
        <w:rPr>
          <w:rFonts w:ascii="Times New Roman" w:hAnsi="Times New Roman"/>
        </w:rPr>
        <w:t xml:space="preserve"> </w:t>
      </w:r>
      <w:r w:rsidR="008230A3">
        <w:rPr>
          <w:rFonts w:ascii="Times New Roman" w:hAnsi="Times New Roman"/>
        </w:rPr>
        <w:t>Mountains</w:t>
      </w:r>
      <w:r>
        <w:rPr>
          <w:rFonts w:ascii="Times New Roman" w:hAnsi="Times New Roman"/>
        </w:rPr>
        <w:t xml:space="preserve"> passing over 16,000 feet elevations. The bus was filled with people, many who had never been in a </w:t>
      </w:r>
      <w:r w:rsidR="008230A3">
        <w:rPr>
          <w:rFonts w:ascii="Times New Roman" w:hAnsi="Times New Roman"/>
        </w:rPr>
        <w:t>vehicle</w:t>
      </w:r>
      <w:r>
        <w:rPr>
          <w:rFonts w:ascii="Times New Roman" w:hAnsi="Times New Roman"/>
        </w:rPr>
        <w:t xml:space="preserve"> before, much less for 10 hours across winding mountain roads at </w:t>
      </w:r>
      <w:r w:rsidR="008230A3">
        <w:rPr>
          <w:rFonts w:ascii="Times New Roman" w:hAnsi="Times New Roman"/>
        </w:rPr>
        <w:t>high</w:t>
      </w:r>
      <w:r>
        <w:rPr>
          <w:rFonts w:ascii="Times New Roman" w:hAnsi="Times New Roman"/>
        </w:rPr>
        <w:t xml:space="preserve"> elevations. The air was thin and everyone had trouble breathing. When some of the men </w:t>
      </w:r>
      <w:r w:rsidR="007253DF">
        <w:rPr>
          <w:rFonts w:ascii="Times New Roman" w:hAnsi="Times New Roman"/>
        </w:rPr>
        <w:t>got</w:t>
      </w:r>
      <w:r>
        <w:rPr>
          <w:rFonts w:ascii="Times New Roman" w:hAnsi="Times New Roman"/>
        </w:rPr>
        <w:t xml:space="preserve"> nervous, </w:t>
      </w:r>
      <w:r w:rsidR="007253DF">
        <w:rPr>
          <w:rFonts w:ascii="Times New Roman" w:hAnsi="Times New Roman"/>
        </w:rPr>
        <w:t>they</w:t>
      </w:r>
      <w:r w:rsidR="005F32FE">
        <w:rPr>
          <w:rFonts w:ascii="Times New Roman" w:hAnsi="Times New Roman"/>
        </w:rPr>
        <w:t xml:space="preserve"> start</w:t>
      </w:r>
      <w:r w:rsidR="007253DF">
        <w:rPr>
          <w:rFonts w:ascii="Times New Roman" w:hAnsi="Times New Roman"/>
        </w:rPr>
        <w:t>ed</w:t>
      </w:r>
      <w:r w:rsidR="005F32FE">
        <w:rPr>
          <w:rFonts w:ascii="Times New Roman" w:hAnsi="Times New Roman"/>
        </w:rPr>
        <w:t xml:space="preserve"> smoking unfiltered </w:t>
      </w:r>
      <w:r w:rsidR="004D6AC4">
        <w:rPr>
          <w:rFonts w:ascii="Times New Roman" w:hAnsi="Times New Roman"/>
        </w:rPr>
        <w:t>cigarettes</w:t>
      </w:r>
      <w:r w:rsidR="005F32FE">
        <w:rPr>
          <w:rFonts w:ascii="Times New Roman" w:hAnsi="Times New Roman"/>
        </w:rPr>
        <w:t xml:space="preserve"> lowering the oxygen level for the entire bus. </w:t>
      </w:r>
    </w:p>
    <w:p w14:paraId="39D98AB4" w14:textId="7389230E" w:rsidR="004D6AC4" w:rsidRDefault="005F32FE"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w:t>
      </w:r>
      <w:r w:rsidR="007253DF">
        <w:rPr>
          <w:rFonts w:ascii="Times New Roman" w:hAnsi="Times New Roman"/>
        </w:rPr>
        <w:t xml:space="preserve"> took a nap with her head leaning</w:t>
      </w:r>
      <w:r>
        <w:rPr>
          <w:rFonts w:ascii="Times New Roman" w:hAnsi="Times New Roman"/>
        </w:rPr>
        <w:t xml:space="preserve"> against the cold window. After several hours Shen noticed the man behind them was getting sick.</w:t>
      </w:r>
      <w:r w:rsidR="007253DF">
        <w:rPr>
          <w:rFonts w:ascii="Times New Roman" w:hAnsi="Times New Roman"/>
        </w:rPr>
        <w:t xml:space="preserve"> H</w:t>
      </w:r>
      <w:r w:rsidR="004D6AC4">
        <w:rPr>
          <w:rFonts w:ascii="Times New Roman" w:hAnsi="Times New Roman"/>
        </w:rPr>
        <w:t>e pushed her head forward and pulled down the window.</w:t>
      </w:r>
      <w:r w:rsidR="007253DF">
        <w:rPr>
          <w:rFonts w:ascii="Times New Roman" w:hAnsi="Times New Roman"/>
        </w:rPr>
        <w:t xml:space="preserve"> She looked at him in suprize and then notice t</w:t>
      </w:r>
      <w:r w:rsidR="004D6AC4">
        <w:rPr>
          <w:rFonts w:ascii="Times New Roman" w:hAnsi="Times New Roman"/>
        </w:rPr>
        <w:t>he man behind threw up out he window spraying it along the side of the bus as cold air filled the bus.</w:t>
      </w:r>
    </w:p>
    <w:p w14:paraId="69AAE44B" w14:textId="106FE631" w:rsidR="00DF6C45" w:rsidRDefault="004D6AC4"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bus only stopped for </w:t>
      </w:r>
      <w:r w:rsidR="007253DF">
        <w:rPr>
          <w:rFonts w:ascii="Times New Roman" w:hAnsi="Times New Roman"/>
        </w:rPr>
        <w:t>outhouse</w:t>
      </w:r>
      <w:r>
        <w:rPr>
          <w:rFonts w:ascii="Times New Roman" w:hAnsi="Times New Roman"/>
        </w:rPr>
        <w:t xml:space="preserve"> breaks every four hours. At the top of the highest pass of the trip, the driver pulled to the side of the dark mountain road. The driver </w:t>
      </w:r>
      <w:r w:rsidR="007253DF">
        <w:rPr>
          <w:rFonts w:ascii="Times New Roman" w:hAnsi="Times New Roman"/>
        </w:rPr>
        <w:t>had to relieve himself</w:t>
      </w:r>
      <w:r>
        <w:rPr>
          <w:rFonts w:ascii="Times New Roman" w:hAnsi="Times New Roman"/>
        </w:rPr>
        <w:t xml:space="preserve">. He and all the men jumped off the bus, including Shen, but the women </w:t>
      </w:r>
      <w:r w:rsidR="008230A3">
        <w:rPr>
          <w:rFonts w:ascii="Times New Roman" w:hAnsi="Times New Roman"/>
        </w:rPr>
        <w:t>stayed</w:t>
      </w:r>
      <w:r>
        <w:rPr>
          <w:rFonts w:ascii="Times New Roman" w:hAnsi="Times New Roman"/>
        </w:rPr>
        <w:t xml:space="preserve"> on board despite their need to go as well. </w:t>
      </w:r>
      <w:r w:rsidR="00DF6C45">
        <w:rPr>
          <w:rFonts w:ascii="Times New Roman" w:hAnsi="Times New Roman"/>
        </w:rPr>
        <w:t>Shen knew his wife needed to go badly.</w:t>
      </w:r>
    </w:p>
    <w:p w14:paraId="5C050755" w14:textId="77777777" w:rsidR="00DF6C45" w:rsidRDefault="00DF6C45"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“Sir, can you wait two more minutes so the women can go?” Shen asked the driver.</w:t>
      </w:r>
    </w:p>
    <w:p w14:paraId="47F72BE8" w14:textId="2FDE959B" w:rsidR="005F32FE" w:rsidRDefault="00DF6C45"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“Quickly!” He </w:t>
      </w:r>
      <w:r w:rsidR="008230A3">
        <w:rPr>
          <w:rFonts w:ascii="Times New Roman" w:hAnsi="Times New Roman"/>
        </w:rPr>
        <w:t>grumbled</w:t>
      </w:r>
      <w:r>
        <w:rPr>
          <w:rFonts w:ascii="Times New Roman" w:hAnsi="Times New Roman"/>
        </w:rPr>
        <w:t xml:space="preserve"> and Ling and the other two women jumped from the bus. There was </w:t>
      </w:r>
      <w:r w:rsidR="008230A3">
        <w:rPr>
          <w:rFonts w:ascii="Times New Roman" w:hAnsi="Times New Roman"/>
        </w:rPr>
        <w:t>nowhere</w:t>
      </w:r>
      <w:r>
        <w:rPr>
          <w:rFonts w:ascii="Times New Roman" w:hAnsi="Times New Roman"/>
        </w:rPr>
        <w:t xml:space="preserve"> to go. On one side of the road was a very steep drop off. On the other, a rock wall</w:t>
      </w:r>
      <w:r w:rsidR="007253DF">
        <w:rPr>
          <w:rFonts w:ascii="Times New Roman" w:hAnsi="Times New Roman"/>
        </w:rPr>
        <w:t xml:space="preserve"> towing up the mountain</w:t>
      </w:r>
      <w:r>
        <w:rPr>
          <w:rFonts w:ascii="Times New Roman" w:hAnsi="Times New Roman"/>
        </w:rPr>
        <w:t>. Every man on that bus could see them but at this point, it did not matter. It was more important to empty their bladders than to be shy. They quickly got back on the bus climbing over bags of flower and live chickens in the isle of the bus.</w:t>
      </w:r>
    </w:p>
    <w:p w14:paraId="705C4FED" w14:textId="4FC00576" w:rsidR="000617F1"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bus was only two hours late</w:t>
      </w:r>
      <w:r w:rsidR="000617F1">
        <w:rPr>
          <w:rFonts w:ascii="Times New Roman" w:hAnsi="Times New Roman"/>
        </w:rPr>
        <w:t xml:space="preserve"> arriving in a small mountain town of mostly Tibetans. </w:t>
      </w:r>
      <w:r>
        <w:rPr>
          <w:rFonts w:ascii="Times New Roman" w:hAnsi="Times New Roman"/>
        </w:rPr>
        <w:t xml:space="preserve">The couple </w:t>
      </w:r>
      <w:r w:rsidR="000617F1">
        <w:rPr>
          <w:rFonts w:ascii="Times New Roman" w:hAnsi="Times New Roman"/>
        </w:rPr>
        <w:t xml:space="preserve">ordered some food at the only open </w:t>
      </w:r>
      <w:r w:rsidR="008230A3">
        <w:rPr>
          <w:rFonts w:ascii="Times New Roman" w:hAnsi="Times New Roman"/>
        </w:rPr>
        <w:t>restaurant</w:t>
      </w:r>
      <w:r w:rsidR="007253DF">
        <w:rPr>
          <w:rFonts w:ascii="Times New Roman" w:hAnsi="Times New Roman"/>
        </w:rPr>
        <w:t xml:space="preserve"> and ate in the dark. They </w:t>
      </w:r>
      <w:r w:rsidR="000617F1">
        <w:rPr>
          <w:rFonts w:ascii="Times New Roman" w:hAnsi="Times New Roman"/>
        </w:rPr>
        <w:t xml:space="preserve">rented a small room at the hotel </w:t>
      </w:r>
      <w:r>
        <w:rPr>
          <w:rFonts w:ascii="Times New Roman" w:hAnsi="Times New Roman"/>
        </w:rPr>
        <w:t xml:space="preserve">attached to </w:t>
      </w:r>
      <w:r w:rsidR="000617F1">
        <w:rPr>
          <w:rFonts w:ascii="Times New Roman" w:hAnsi="Times New Roman"/>
        </w:rPr>
        <w:t>the bus station. The room had no heat and no running water</w:t>
      </w:r>
      <w:r w:rsidR="007253DF">
        <w:rPr>
          <w:rFonts w:ascii="Times New Roman" w:hAnsi="Times New Roman"/>
        </w:rPr>
        <w:t xml:space="preserve">. </w:t>
      </w:r>
      <w:r w:rsidR="000617F1">
        <w:rPr>
          <w:rFonts w:ascii="Times New Roman" w:hAnsi="Times New Roman"/>
        </w:rPr>
        <w:t>There was a basin and a hole in the floor of the bathroom. It was just like Shen had done when he was a child. Ling had only lived in the city and had always had running water.</w:t>
      </w:r>
    </w:p>
    <w:p w14:paraId="20731F7A" w14:textId="77777777" w:rsidR="00DF6C45" w:rsidRDefault="000617F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night was cold and they huddled together under five wool </w:t>
      </w:r>
      <w:r w:rsidR="008230A3">
        <w:rPr>
          <w:rFonts w:ascii="Times New Roman" w:hAnsi="Times New Roman"/>
        </w:rPr>
        <w:t>blankets</w:t>
      </w:r>
      <w:r>
        <w:rPr>
          <w:rFonts w:ascii="Times New Roman" w:hAnsi="Times New Roman"/>
        </w:rPr>
        <w:t xml:space="preserve">. </w:t>
      </w:r>
    </w:p>
    <w:p w14:paraId="7B8B3FD7" w14:textId="77777777" w:rsidR="00DF6C45"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glad we are married,” said Ling as Shen watched her breath. “I might have froze to death if you were not in the bed with me.”</w:t>
      </w:r>
    </w:p>
    <w:p w14:paraId="281D27F9" w14:textId="77777777" w:rsidR="00DF6C45"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Shen woke early with the sun rise through the window and set out to find some breakfast. Ling enjoyed the comfort of the warm bed and hardly noticed when he left. </w:t>
      </w:r>
    </w:p>
    <w:p w14:paraId="01934185" w14:textId="6404A051" w:rsidR="00F21238" w:rsidRDefault="00DF6C45"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town was dusty and only two streets. The one they took into the town that went to the top of the hill and a cross road that lead to the market. Outside the bus station stood several men lean</w:t>
      </w:r>
      <w:r w:rsidR="00E368A2">
        <w:rPr>
          <w:rFonts w:ascii="Times New Roman" w:hAnsi="Times New Roman"/>
        </w:rPr>
        <w:t>ing</w:t>
      </w:r>
      <w:r>
        <w:rPr>
          <w:rFonts w:ascii="Times New Roman" w:hAnsi="Times New Roman"/>
        </w:rPr>
        <w:t xml:space="preserve"> against their beat up </w:t>
      </w:r>
      <w:r w:rsidR="008230A3">
        <w:rPr>
          <w:rFonts w:ascii="Times New Roman" w:hAnsi="Times New Roman"/>
        </w:rPr>
        <w:t>four-wheel</w:t>
      </w:r>
      <w:r>
        <w:rPr>
          <w:rFonts w:ascii="Times New Roman" w:hAnsi="Times New Roman"/>
        </w:rPr>
        <w:t xml:space="preserve"> drive vehicles. Shen knew he could find one of them to take them further out was not sure where he was going yet. </w:t>
      </w:r>
      <w:r w:rsidR="009304C4">
        <w:rPr>
          <w:rFonts w:ascii="Times New Roman" w:hAnsi="Times New Roman"/>
        </w:rPr>
        <w:t>Across the dr</w:t>
      </w:r>
      <w:r w:rsidR="008230A3">
        <w:rPr>
          <w:rFonts w:ascii="Times New Roman" w:hAnsi="Times New Roman"/>
        </w:rPr>
        <w:t>y</w:t>
      </w:r>
      <w:r w:rsidR="009304C4">
        <w:rPr>
          <w:rFonts w:ascii="Times New Roman" w:hAnsi="Times New Roman"/>
        </w:rPr>
        <w:t>, dust-</w:t>
      </w:r>
      <w:r w:rsidR="008230A3">
        <w:rPr>
          <w:rFonts w:ascii="Times New Roman" w:hAnsi="Times New Roman"/>
        </w:rPr>
        <w:t>cov</w:t>
      </w:r>
      <w:r w:rsidR="009304C4">
        <w:rPr>
          <w:rFonts w:ascii="Times New Roman" w:hAnsi="Times New Roman"/>
        </w:rPr>
        <w:t>ered road was a woman steaming b</w:t>
      </w:r>
      <w:r w:rsidR="008230A3">
        <w:rPr>
          <w:rFonts w:ascii="Times New Roman" w:hAnsi="Times New Roman"/>
        </w:rPr>
        <w:t xml:space="preserve">outza, a been-curd dumpling. </w:t>
      </w:r>
      <w:r>
        <w:rPr>
          <w:rFonts w:ascii="Times New Roman" w:hAnsi="Times New Roman"/>
        </w:rPr>
        <w:t xml:space="preserve">He walked over and ordered four boutza and some water for the two of them to eat breakfast. Behind him in line was a Tibetan hills man. He was dressed in a long dark leather coat and high brown boots. He </w:t>
      </w:r>
      <w:r w:rsidR="009304C4">
        <w:rPr>
          <w:rFonts w:ascii="Times New Roman" w:hAnsi="Times New Roman"/>
        </w:rPr>
        <w:t xml:space="preserve">had </w:t>
      </w:r>
      <w:r>
        <w:rPr>
          <w:rFonts w:ascii="Times New Roman" w:hAnsi="Times New Roman"/>
        </w:rPr>
        <w:t xml:space="preserve">a head of full </w:t>
      </w:r>
      <w:r w:rsidR="00F21238">
        <w:rPr>
          <w:rFonts w:ascii="Times New Roman" w:hAnsi="Times New Roman"/>
        </w:rPr>
        <w:t xml:space="preserve">dark hair and you could tell he had just got out of the bed </w:t>
      </w:r>
      <w:r w:rsidR="008230A3">
        <w:rPr>
          <w:rFonts w:ascii="Times New Roman" w:hAnsi="Times New Roman"/>
        </w:rPr>
        <w:t>because</w:t>
      </w:r>
      <w:r w:rsidR="009304C4">
        <w:rPr>
          <w:rFonts w:ascii="Times New Roman" w:hAnsi="Times New Roman"/>
        </w:rPr>
        <w:t xml:space="preserve"> his</w:t>
      </w:r>
      <w:r w:rsidR="00F21238">
        <w:rPr>
          <w:rFonts w:ascii="Times New Roman" w:hAnsi="Times New Roman"/>
        </w:rPr>
        <w:t xml:space="preserve"> hair laid in several directions. </w:t>
      </w:r>
    </w:p>
    <w:p w14:paraId="0945386D" w14:textId="77777777" w:rsidR="00F21238" w:rsidRDefault="00F21238"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“Excuse me Sir,” Shen got the man’s attention. “My wife and I are looking to live in the mountains for a few weeks. Do you know of anyone who could use two extra people to work in exchange for a place to sleep and some food?”</w:t>
      </w:r>
    </w:p>
    <w:p w14:paraId="3F926E6A" w14:textId="77777777" w:rsidR="00F21238" w:rsidRDefault="009C63E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F21238">
        <w:rPr>
          <w:rFonts w:ascii="Times New Roman" w:hAnsi="Times New Roman"/>
        </w:rPr>
        <w:t>“What is your name and where are you from?”</w:t>
      </w:r>
    </w:p>
    <w:p w14:paraId="6FA29C0E" w14:textId="77777777" w:rsidR="00A8320C" w:rsidRDefault="00F21238"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Shen and we are from the eastern coast provinces.”</w:t>
      </w:r>
    </w:p>
    <w:p w14:paraId="4C49A871"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name is </w:t>
      </w:r>
      <w:r w:rsidRPr="00A8320C">
        <w:rPr>
          <w:rFonts w:ascii="Times New Roman" w:hAnsi="Times New Roman"/>
        </w:rPr>
        <w:t>Narayan</w:t>
      </w:r>
      <w:r>
        <w:rPr>
          <w:rFonts w:ascii="Times New Roman" w:hAnsi="Times New Roman"/>
        </w:rPr>
        <w:t xml:space="preserve"> and we are building a new house not far from here. My entire family is helping but we could use a couple of extra hands to get the job done </w:t>
      </w:r>
      <w:r w:rsidR="008230A3">
        <w:rPr>
          <w:rFonts w:ascii="Times New Roman" w:hAnsi="Times New Roman"/>
        </w:rPr>
        <w:t>before</w:t>
      </w:r>
      <w:r>
        <w:rPr>
          <w:rFonts w:ascii="Times New Roman" w:hAnsi="Times New Roman"/>
        </w:rPr>
        <w:t xml:space="preserve"> the snow falls.”</w:t>
      </w:r>
    </w:p>
    <w:p w14:paraId="40CFCB7F"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would be happy to help,” Shen said.</w:t>
      </w:r>
    </w:p>
    <w:p w14:paraId="7EBE95CF"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to buy some yak butter from the market. Meet me back here in half an hour and you can contract one of those drivers to follow me to my home.”</w:t>
      </w:r>
    </w:p>
    <w:p w14:paraId="70861BC2"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Narayan got on his large motorcycle and drove it up the steep street and turned into the market. Shen went back to the hotel to eat, pack and get ready to go.</w:t>
      </w:r>
    </w:p>
    <w:p w14:paraId="63E3E187" w14:textId="5CAB549B" w:rsidR="00A90B3D"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w:t>
      </w:r>
      <w:r w:rsidR="008230A3">
        <w:rPr>
          <w:rFonts w:ascii="Times New Roman" w:hAnsi="Times New Roman"/>
        </w:rPr>
        <w:t>safety</w:t>
      </w:r>
      <w:r>
        <w:rPr>
          <w:rFonts w:ascii="Times New Roman" w:hAnsi="Times New Roman"/>
        </w:rPr>
        <w:t xml:space="preserve"> of the red </w:t>
      </w:r>
      <w:r w:rsidR="00870012">
        <w:rPr>
          <w:rFonts w:ascii="Times New Roman" w:hAnsi="Times New Roman"/>
        </w:rPr>
        <w:t>jeep</w:t>
      </w:r>
      <w:r>
        <w:rPr>
          <w:rFonts w:ascii="Times New Roman" w:hAnsi="Times New Roman"/>
        </w:rPr>
        <w:t xml:space="preserve"> that had been abused by the rough roads they followed Narayan’s </w:t>
      </w:r>
      <w:r w:rsidR="008230A3">
        <w:rPr>
          <w:rFonts w:ascii="Times New Roman" w:hAnsi="Times New Roman"/>
        </w:rPr>
        <w:t>cloud</w:t>
      </w:r>
      <w:r>
        <w:rPr>
          <w:rFonts w:ascii="Times New Roman" w:hAnsi="Times New Roman"/>
        </w:rPr>
        <w:t xml:space="preserve"> of dust through the mountain </w:t>
      </w:r>
      <w:r w:rsidR="00870012">
        <w:rPr>
          <w:rFonts w:ascii="Times New Roman" w:hAnsi="Times New Roman"/>
        </w:rPr>
        <w:t>trails</w:t>
      </w:r>
      <w:r>
        <w:rPr>
          <w:rFonts w:ascii="Times New Roman" w:hAnsi="Times New Roman"/>
        </w:rPr>
        <w:t xml:space="preserve">. It was late November and getting cold but not near as cold as it would be in January. When the road ended, Narayan looked over his shoulder to make sure the driver was still </w:t>
      </w:r>
      <w:r w:rsidR="008230A3">
        <w:rPr>
          <w:rFonts w:ascii="Times New Roman" w:hAnsi="Times New Roman"/>
        </w:rPr>
        <w:t>following him</w:t>
      </w:r>
      <w:r>
        <w:rPr>
          <w:rFonts w:ascii="Times New Roman" w:hAnsi="Times New Roman"/>
        </w:rPr>
        <w:t xml:space="preserve"> and continued through the brush and rough terrain just as fast as when he was on the road. The iron welded shin guards protected his legs from the bru</w:t>
      </w:r>
      <w:r w:rsidR="00870012">
        <w:rPr>
          <w:rFonts w:ascii="Times New Roman" w:hAnsi="Times New Roman"/>
        </w:rPr>
        <w:t xml:space="preserve">sh and rocks and he had leather gloves </w:t>
      </w:r>
      <w:r>
        <w:rPr>
          <w:rFonts w:ascii="Times New Roman" w:hAnsi="Times New Roman"/>
        </w:rPr>
        <w:t xml:space="preserve">lined with sheep’s wool sown to the handlebars to keep his hands warm.  The </w:t>
      </w:r>
      <w:r w:rsidR="00870012">
        <w:rPr>
          <w:rFonts w:ascii="Times New Roman" w:hAnsi="Times New Roman"/>
        </w:rPr>
        <w:t>jeep</w:t>
      </w:r>
      <w:r>
        <w:rPr>
          <w:rFonts w:ascii="Times New Roman" w:hAnsi="Times New Roman"/>
        </w:rPr>
        <w:t xml:space="preserve"> followed and the rocks bounced Ling and Shen around in the back seat. Finally, after about and hour they arrived at three stone homes in the valley of two mountains split by a fast moving river. The first two homes had been there for years and were three stories tall. The last home was </w:t>
      </w:r>
      <w:r w:rsidR="00A90B3D">
        <w:rPr>
          <w:rFonts w:ascii="Times New Roman" w:hAnsi="Times New Roman"/>
        </w:rPr>
        <w:t>just being built and Ling pointed at the women carrying stones up a ramp to the second story.</w:t>
      </w:r>
    </w:p>
    <w:p w14:paraId="384FE238" w14:textId="2898065F" w:rsidR="00A90B3D"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Work on the top of the house stopped. Everyone wanted to see who had come with Narayan. The men walked down the ramp and the women took a break </w:t>
      </w:r>
      <w:r w:rsidR="00870012">
        <w:rPr>
          <w:rFonts w:ascii="Times New Roman" w:hAnsi="Times New Roman"/>
        </w:rPr>
        <w:t>to sit</w:t>
      </w:r>
      <w:r>
        <w:rPr>
          <w:rFonts w:ascii="Times New Roman" w:hAnsi="Times New Roman"/>
        </w:rPr>
        <w:t xml:space="preserve"> down on the stone wall they were building.</w:t>
      </w:r>
    </w:p>
    <w:p w14:paraId="6BA64094" w14:textId="77777777" w:rsidR="00A90B3D"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Shen and Ling,” Narayan introduced them to the men of the family. Narayan’s mother stood at the door of the home and slowly made her way to meet Ling. </w:t>
      </w:r>
    </w:p>
    <w:p w14:paraId="64085D7B" w14:textId="2A3F4581" w:rsidR="00692FA3"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“Welcome to our home,” she said in Tibetan. Ling did not understand the words but her smile and touch communicated much more.</w:t>
      </w:r>
      <w:r w:rsidR="00692FA3">
        <w:rPr>
          <w:rFonts w:ascii="Times New Roman" w:hAnsi="Times New Roman"/>
        </w:rPr>
        <w:t xml:space="preserve"> Shen was quickly </w:t>
      </w:r>
      <w:r w:rsidR="008230A3">
        <w:rPr>
          <w:rFonts w:ascii="Times New Roman" w:hAnsi="Times New Roman"/>
        </w:rPr>
        <w:t>shuffled</w:t>
      </w:r>
      <w:r w:rsidR="00692FA3">
        <w:rPr>
          <w:rFonts w:ascii="Times New Roman" w:hAnsi="Times New Roman"/>
        </w:rPr>
        <w:t xml:space="preserve"> in behind Ling into the traditional Tibetan home. A large wooden door stood open and the entire group of about eight men including Shen and Narayan walked through the doorway. The bottom floor of the home protected the livestock at night. Shen could tell by the obvious smell of dung and hay. They walked up the stairs to the living area. A large fireplace with a deep iron pot or wok was built into one end of the room. The men gathered at the other end and the women fill</w:t>
      </w:r>
      <w:r w:rsidR="00870012">
        <w:rPr>
          <w:rFonts w:ascii="Times New Roman" w:hAnsi="Times New Roman"/>
        </w:rPr>
        <w:t>ed</w:t>
      </w:r>
      <w:r w:rsidR="00692FA3">
        <w:rPr>
          <w:rFonts w:ascii="Times New Roman" w:hAnsi="Times New Roman"/>
        </w:rPr>
        <w:t xml:space="preserve"> small iron pots with hot coals and placed it at th</w:t>
      </w:r>
      <w:r w:rsidR="00870012">
        <w:rPr>
          <w:rFonts w:ascii="Times New Roman" w:hAnsi="Times New Roman"/>
        </w:rPr>
        <w:t>eir feet to keep everyone warm. The embers smoldered as they talked</w:t>
      </w:r>
    </w:p>
    <w:p w14:paraId="2FF7314B" w14:textId="77777777" w:rsidR="001A11F1" w:rsidRDefault="00692FA3"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was given a stool in the cooking area near the fire while the rest of the women began to boil water and start </w:t>
      </w:r>
      <w:r w:rsidR="008230A3">
        <w:rPr>
          <w:rFonts w:ascii="Times New Roman" w:hAnsi="Times New Roman"/>
        </w:rPr>
        <w:t>churning</w:t>
      </w:r>
      <w:r>
        <w:rPr>
          <w:rFonts w:ascii="Times New Roman" w:hAnsi="Times New Roman"/>
        </w:rPr>
        <w:t xml:space="preserve"> the yak butter into tea.  </w:t>
      </w:r>
    </w:p>
    <w:p w14:paraId="392ADC85" w14:textId="77777777" w:rsidR="001A11F1" w:rsidRDefault="001A11F1"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“Have you ever had yak butter tea?” the grandmother of the family asked Ling who did not understand her Tibetan. </w:t>
      </w:r>
    </w:p>
    <w:p w14:paraId="3C5A9EBA" w14:textId="77777777" w:rsidR="006637A5" w:rsidRDefault="001A11F1"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woman’s </w:t>
      </w:r>
      <w:r w:rsidR="008230A3">
        <w:rPr>
          <w:rFonts w:ascii="Times New Roman" w:hAnsi="Times New Roman"/>
        </w:rPr>
        <w:t>daughter</w:t>
      </w:r>
      <w:r>
        <w:rPr>
          <w:rFonts w:ascii="Times New Roman" w:hAnsi="Times New Roman"/>
        </w:rPr>
        <w:t xml:space="preserve"> and Narayan’s sister</w:t>
      </w:r>
      <w:r w:rsidR="006637A5">
        <w:rPr>
          <w:rFonts w:ascii="Times New Roman" w:hAnsi="Times New Roman"/>
        </w:rPr>
        <w:t xml:space="preserve">, </w:t>
      </w:r>
      <w:r w:rsidR="006637A5" w:rsidRPr="006637A5">
        <w:rPr>
          <w:rFonts w:ascii="Times New Roman" w:hAnsi="Times New Roman"/>
        </w:rPr>
        <w:t>Bayarmaa</w:t>
      </w:r>
      <w:r w:rsidR="006637A5">
        <w:rPr>
          <w:rFonts w:ascii="Times New Roman" w:hAnsi="Times New Roman"/>
        </w:rPr>
        <w:t xml:space="preserve">, </w:t>
      </w:r>
      <w:r>
        <w:rPr>
          <w:rFonts w:ascii="Times New Roman" w:hAnsi="Times New Roman"/>
        </w:rPr>
        <w:t xml:space="preserve">noticed and asked her in </w:t>
      </w:r>
      <w:r w:rsidR="008230A3">
        <w:rPr>
          <w:rFonts w:ascii="Times New Roman" w:hAnsi="Times New Roman"/>
        </w:rPr>
        <w:t>Mandarin</w:t>
      </w:r>
      <w:r>
        <w:rPr>
          <w:rFonts w:ascii="Times New Roman" w:hAnsi="Times New Roman"/>
        </w:rPr>
        <w:t>.</w:t>
      </w:r>
    </w:p>
    <w:p w14:paraId="7B881930" w14:textId="77777777"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“Have you ever had yak butter tea?”</w:t>
      </w:r>
    </w:p>
    <w:p w14:paraId="2F3B3B8D" w14:textId="77777777"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I have heard about it.”</w:t>
      </w:r>
    </w:p>
    <w:p w14:paraId="0E686678" w14:textId="585A23C1"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will warm you up and add meat on those</w:t>
      </w:r>
      <w:r w:rsidR="00870012">
        <w:rPr>
          <w:rFonts w:ascii="Times New Roman" w:hAnsi="Times New Roman"/>
        </w:rPr>
        <w:t xml:space="preserve"> skinny</w:t>
      </w:r>
      <w:r>
        <w:rPr>
          <w:rFonts w:ascii="Times New Roman" w:hAnsi="Times New Roman"/>
        </w:rPr>
        <w:t xml:space="preserve"> bones,” said the grandmother through her </w:t>
      </w:r>
      <w:r w:rsidR="008230A3">
        <w:rPr>
          <w:rFonts w:ascii="Times New Roman" w:hAnsi="Times New Roman"/>
        </w:rPr>
        <w:t>daughter</w:t>
      </w:r>
      <w:r>
        <w:rPr>
          <w:rFonts w:ascii="Times New Roman" w:hAnsi="Times New Roman"/>
        </w:rPr>
        <w:t>.</w:t>
      </w:r>
    </w:p>
    <w:p w14:paraId="562FBFB1" w14:textId="7309A28A"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filled a wooden cylinder with butter and after the water came to a boil, they poured it over the butter, added several large wooden </w:t>
      </w:r>
      <w:r w:rsidR="00870012">
        <w:rPr>
          <w:rFonts w:ascii="Times New Roman" w:hAnsi="Times New Roman"/>
        </w:rPr>
        <w:t>spoonfuls</w:t>
      </w:r>
      <w:r>
        <w:rPr>
          <w:rFonts w:ascii="Times New Roman" w:hAnsi="Times New Roman"/>
        </w:rPr>
        <w:t xml:space="preserve"> of salt and began churning. Aft</w:t>
      </w:r>
      <w:r w:rsidR="00870012">
        <w:rPr>
          <w:rFonts w:ascii="Times New Roman" w:hAnsi="Times New Roman"/>
        </w:rPr>
        <w:t>er a few minutes of churning the daughtor</w:t>
      </w:r>
      <w:r>
        <w:rPr>
          <w:rFonts w:ascii="Times New Roman" w:hAnsi="Times New Roman"/>
        </w:rPr>
        <w:t xml:space="preserve"> poured it into small bowls and handed it to Shen and then to Ling before serving the rest of the house full.</w:t>
      </w:r>
    </w:p>
    <w:p w14:paraId="00D9C8B0" w14:textId="53AD8736" w:rsidR="00375DDF" w:rsidRDefault="006637A5"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Communication was difficult at first but the youngest generation had learned </w:t>
      </w:r>
      <w:r w:rsidR="008230A3">
        <w:rPr>
          <w:rFonts w:ascii="Times New Roman" w:hAnsi="Times New Roman"/>
        </w:rPr>
        <w:t>Mandarin</w:t>
      </w:r>
      <w:r>
        <w:rPr>
          <w:rFonts w:ascii="Times New Roman" w:hAnsi="Times New Roman"/>
        </w:rPr>
        <w:t xml:space="preserve"> in school and so Narayan and </w:t>
      </w:r>
      <w:r w:rsidRPr="006637A5">
        <w:rPr>
          <w:rFonts w:ascii="Times New Roman" w:hAnsi="Times New Roman"/>
        </w:rPr>
        <w:t>Bayarmaa</w:t>
      </w:r>
      <w:r>
        <w:rPr>
          <w:rFonts w:ascii="Times New Roman" w:hAnsi="Times New Roman"/>
        </w:rPr>
        <w:t xml:space="preserve"> could translate. After a few bowls of thick</w:t>
      </w:r>
      <w:r w:rsidR="00375DDF">
        <w:rPr>
          <w:rFonts w:ascii="Times New Roman" w:hAnsi="Times New Roman"/>
        </w:rPr>
        <w:t xml:space="preserve"> butter</w:t>
      </w:r>
      <w:r>
        <w:rPr>
          <w:rFonts w:ascii="Times New Roman" w:hAnsi="Times New Roman"/>
        </w:rPr>
        <w:t xml:space="preserve"> tea, the workers went back to </w:t>
      </w:r>
      <w:r w:rsidR="00870012">
        <w:rPr>
          <w:rFonts w:ascii="Times New Roman" w:hAnsi="Times New Roman"/>
        </w:rPr>
        <w:t xml:space="preserve">work on </w:t>
      </w:r>
      <w:r>
        <w:rPr>
          <w:rFonts w:ascii="Times New Roman" w:hAnsi="Times New Roman"/>
        </w:rPr>
        <w:t>the house in progress but Narayan and his grandmother stayed behind to entertain the new guests.</w:t>
      </w:r>
      <w:r w:rsidR="00375DDF">
        <w:rPr>
          <w:rFonts w:ascii="Times New Roman" w:hAnsi="Times New Roman"/>
        </w:rPr>
        <w:t xml:space="preserve"> </w:t>
      </w:r>
    </w:p>
    <w:p w14:paraId="3DF4C42E" w14:textId="16C5E20A" w:rsidR="00375DDF"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and Shen told about their journey so far and Narayan told them of their way of life</w:t>
      </w:r>
      <w:r w:rsidR="00870012">
        <w:rPr>
          <w:rFonts w:ascii="Times New Roman" w:hAnsi="Times New Roman"/>
        </w:rPr>
        <w:t xml:space="preserve"> in the western parts of China</w:t>
      </w:r>
      <w:r>
        <w:rPr>
          <w:rFonts w:ascii="Times New Roman" w:hAnsi="Times New Roman"/>
        </w:rPr>
        <w:t xml:space="preserve">. </w:t>
      </w:r>
    </w:p>
    <w:p w14:paraId="7216F40C" w14:textId="77777777" w:rsidR="00375DDF"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“Would you like to see my new house we are building?”</w:t>
      </w:r>
    </w:p>
    <w:p w14:paraId="759D65C5" w14:textId="77777777" w:rsidR="003D7BC1"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“Of course,” Shen said and the three left </w:t>
      </w:r>
      <w:r w:rsidR="003D7BC1">
        <w:rPr>
          <w:rFonts w:ascii="Times New Roman" w:hAnsi="Times New Roman"/>
        </w:rPr>
        <w:t>Narayon’s</w:t>
      </w:r>
      <w:r>
        <w:rPr>
          <w:rFonts w:ascii="Times New Roman" w:hAnsi="Times New Roman"/>
        </w:rPr>
        <w:t xml:space="preserve"> grandmother in the home and began walking down the river.</w:t>
      </w:r>
      <w:r w:rsidR="003D7BC1">
        <w:rPr>
          <w:rFonts w:ascii="Times New Roman" w:hAnsi="Times New Roman"/>
        </w:rPr>
        <w:t xml:space="preserve"> </w:t>
      </w:r>
    </w:p>
    <w:p w14:paraId="325628AF" w14:textId="252E9860" w:rsidR="0080613B" w:rsidRDefault="003D7BC1"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water moved quickly and looked cold. </w:t>
      </w:r>
      <w:r w:rsidR="0080613B">
        <w:rPr>
          <w:rFonts w:ascii="Times New Roman" w:hAnsi="Times New Roman"/>
        </w:rPr>
        <w:t xml:space="preserve">Nestled between the two ridges was this green valley. Narayan showed them where they kept a few yak and several hogs. </w:t>
      </w:r>
      <w:r w:rsidR="008230A3">
        <w:rPr>
          <w:rFonts w:ascii="Times New Roman" w:hAnsi="Times New Roman"/>
        </w:rPr>
        <w:t xml:space="preserve">The family worked together and raised just enough meat to feed themselves. </w:t>
      </w:r>
      <w:r w:rsidR="0080613B">
        <w:rPr>
          <w:rFonts w:ascii="Times New Roman" w:hAnsi="Times New Roman"/>
        </w:rPr>
        <w:t>They were completely self-</w:t>
      </w:r>
      <w:r w:rsidR="008230A3">
        <w:rPr>
          <w:rFonts w:ascii="Times New Roman" w:hAnsi="Times New Roman"/>
        </w:rPr>
        <w:t>sufficient</w:t>
      </w:r>
      <w:r w:rsidR="0080613B">
        <w:rPr>
          <w:rFonts w:ascii="Times New Roman" w:hAnsi="Times New Roman"/>
        </w:rPr>
        <w:t xml:space="preserve"> and independent of the outside world. As they walked down the stream they could hear the sounds of stones being laid o</w:t>
      </w:r>
      <w:r w:rsidR="00870012">
        <w:rPr>
          <w:rFonts w:ascii="Times New Roman" w:hAnsi="Times New Roman"/>
        </w:rPr>
        <w:t>ne on top of the other. The wome</w:t>
      </w:r>
      <w:r w:rsidR="0080613B">
        <w:rPr>
          <w:rFonts w:ascii="Times New Roman" w:hAnsi="Times New Roman"/>
        </w:rPr>
        <w:t xml:space="preserve">n carried several stones on their backs up a steep wooden ramp. The men laid the stones one by one, choosing each stone carefully. </w:t>
      </w:r>
    </w:p>
    <w:p w14:paraId="2E638DA1"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have been working for two months and we must finish before December when the snow falls,” Narayon said.</w:t>
      </w:r>
    </w:p>
    <w:p w14:paraId="3C3D1AFA"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three walked up the steep ramp to what would soon be the living quarters of the new house. Tibetans keep their livestock on one level, they live on the second and they place idols and do work on the third level or roof.</w:t>
      </w:r>
    </w:p>
    <w:p w14:paraId="0F40B939"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sorry to say, I do not know much about laying stone but I am happy to carry it,” Shen said. </w:t>
      </w:r>
    </w:p>
    <w:p w14:paraId="410E6F5D"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Everyone laughed. “That is the job for the women,” said one of Narayon’s uncles. What are you good at?”</w:t>
      </w:r>
    </w:p>
    <w:p w14:paraId="61D30A57"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enjoy reading and telling stories.”</w:t>
      </w:r>
    </w:p>
    <w:p w14:paraId="78409759"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kind of stories?” the man asked and set down the stone in his hand.</w:t>
      </w:r>
    </w:p>
    <w:p w14:paraId="60FB392D" w14:textId="4F53C49D" w:rsidR="00630498" w:rsidRDefault="0080613B"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this book of stories that gives hope, courage and teaches </w:t>
      </w:r>
      <w:r w:rsidR="008230A3">
        <w:rPr>
          <w:rFonts w:ascii="Times New Roman" w:hAnsi="Times New Roman"/>
        </w:rPr>
        <w:t>disaplin</w:t>
      </w:r>
      <w:r w:rsidR="00870012">
        <w:rPr>
          <w:rFonts w:ascii="Times New Roman" w:hAnsi="Times New Roman"/>
        </w:rPr>
        <w:t>e</w:t>
      </w:r>
      <w:r>
        <w:rPr>
          <w:rFonts w:ascii="Times New Roman" w:hAnsi="Times New Roman"/>
        </w:rPr>
        <w:t xml:space="preserve"> through the lives of many people in different places.” Shen took the book out of his shoulder bag and showed them. All work on the project had</w:t>
      </w:r>
      <w:r w:rsidR="00870012">
        <w:rPr>
          <w:rFonts w:ascii="Times New Roman" w:hAnsi="Times New Roman"/>
        </w:rPr>
        <w:t xml:space="preserve"> stopped as</w:t>
      </w:r>
      <w:r w:rsidR="00630498">
        <w:rPr>
          <w:rFonts w:ascii="Times New Roman" w:hAnsi="Times New Roman"/>
        </w:rPr>
        <w:t xml:space="preserve"> </w:t>
      </w:r>
      <w:r w:rsidR="008230A3">
        <w:rPr>
          <w:rFonts w:ascii="Times New Roman" w:hAnsi="Times New Roman"/>
        </w:rPr>
        <w:t>the new guests intrigued everyone</w:t>
      </w:r>
      <w:r w:rsidR="00630498">
        <w:rPr>
          <w:rFonts w:ascii="Times New Roman" w:hAnsi="Times New Roman"/>
        </w:rPr>
        <w:t xml:space="preserve">.  Shen passed the book around and many of the </w:t>
      </w:r>
      <w:r w:rsidR="008230A3">
        <w:rPr>
          <w:rFonts w:ascii="Times New Roman" w:hAnsi="Times New Roman"/>
        </w:rPr>
        <w:t>women</w:t>
      </w:r>
      <w:r w:rsidR="00630498">
        <w:rPr>
          <w:rFonts w:ascii="Times New Roman" w:hAnsi="Times New Roman"/>
        </w:rPr>
        <w:t xml:space="preserve"> sat down on a few stones so the men did the same. It was obvious to Narayon that his family work crew was far more interested in what this young couple had to say than racing winter to finish his home. But Narayon was also interested.</w:t>
      </w:r>
    </w:p>
    <w:p w14:paraId="20CD5954" w14:textId="3B20DB68" w:rsidR="00630498" w:rsidRDefault="0063049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can not read. Will you tell us a story?” Narayon’s uncle said </w:t>
      </w:r>
      <w:r w:rsidR="00870012">
        <w:rPr>
          <w:rFonts w:ascii="Times New Roman" w:hAnsi="Times New Roman"/>
        </w:rPr>
        <w:t>as</w:t>
      </w:r>
      <w:r>
        <w:rPr>
          <w:rFonts w:ascii="Times New Roman" w:hAnsi="Times New Roman"/>
        </w:rPr>
        <w:t xml:space="preserve"> he flipped through the pages. </w:t>
      </w:r>
    </w:p>
    <w:p w14:paraId="00E8A72A" w14:textId="77777777" w:rsidR="00630498" w:rsidRDefault="0063049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I should start at the beginning.”</w:t>
      </w:r>
    </w:p>
    <w:p w14:paraId="786199D8" w14:textId="768E0AE8" w:rsidR="00630498" w:rsidRDefault="00630498"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light wind blew through the valley but the air was comfortable. The words flew off of Shen’s </w:t>
      </w:r>
      <w:r w:rsidR="008230A3">
        <w:rPr>
          <w:rFonts w:ascii="Times New Roman" w:hAnsi="Times New Roman"/>
        </w:rPr>
        <w:t>tong</w:t>
      </w:r>
      <w:r>
        <w:rPr>
          <w:rFonts w:ascii="Times New Roman" w:hAnsi="Times New Roman"/>
        </w:rPr>
        <w:t xml:space="preserve"> in Mandarin and a teenager about Shen’s age named </w:t>
      </w:r>
      <w:r w:rsidRPr="00630498">
        <w:rPr>
          <w:rFonts w:ascii="Times New Roman" w:hAnsi="Times New Roman"/>
        </w:rPr>
        <w:t>Shamar</w:t>
      </w:r>
      <w:r>
        <w:rPr>
          <w:rFonts w:ascii="Times New Roman" w:hAnsi="Times New Roman"/>
        </w:rPr>
        <w:t xml:space="preserve"> translated each phrase as if it were straight from his own mind. Each member of Narayon’s family was captivated</w:t>
      </w:r>
      <w:r w:rsidR="00870012">
        <w:rPr>
          <w:rFonts w:ascii="Times New Roman" w:hAnsi="Times New Roman"/>
        </w:rPr>
        <w:t>,</w:t>
      </w:r>
      <w:r>
        <w:rPr>
          <w:rFonts w:ascii="Times New Roman" w:hAnsi="Times New Roman"/>
        </w:rPr>
        <w:t xml:space="preserve"> totally ignoring the work they were seated on. They laughed and cried and pondered the words from these two young boys. It was if there was a message sent just for this family and they heard and understood every syllable. </w:t>
      </w:r>
    </w:p>
    <w:p w14:paraId="5357FE63" w14:textId="77777777" w:rsidR="00CA2989" w:rsidRDefault="00630498"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Shamar translated, Shen noticed how well he comprehended every word by the expression on his face and his animated delivery. After the story was complete, everyone sat quietly and </w:t>
      </w:r>
      <w:r w:rsidR="00CA2989">
        <w:rPr>
          <w:rFonts w:ascii="Times New Roman" w:hAnsi="Times New Roman"/>
        </w:rPr>
        <w:t xml:space="preserve">looked through the beautiful valley they had lived in for years but saw it with fresh eyes. The mountains that protected them looked stronger than ever and they were </w:t>
      </w:r>
      <w:r w:rsidR="008230A3">
        <w:rPr>
          <w:rFonts w:ascii="Times New Roman" w:hAnsi="Times New Roman"/>
        </w:rPr>
        <w:t>grateful</w:t>
      </w:r>
      <w:r w:rsidR="00CA2989">
        <w:rPr>
          <w:rFonts w:ascii="Times New Roman" w:hAnsi="Times New Roman"/>
        </w:rPr>
        <w:t xml:space="preserve"> for the great soil and water that provided them so much. Slowly, as each of them comprehended the words they had just heard, one-by-one they began to go bac</w:t>
      </w:r>
      <w:r w:rsidR="008230A3">
        <w:rPr>
          <w:rFonts w:ascii="Times New Roman" w:hAnsi="Times New Roman"/>
        </w:rPr>
        <w:t>k to work, e</w:t>
      </w:r>
      <w:r w:rsidR="00CA2989">
        <w:rPr>
          <w:rFonts w:ascii="Times New Roman" w:hAnsi="Times New Roman"/>
        </w:rPr>
        <w:t>xcept Shamar. He sat on his stone looking into the sky. His mind raced with questions and he wanted to know more. As the worked picked up, Shen sat beside him.</w:t>
      </w:r>
    </w:p>
    <w:p w14:paraId="71C6F833" w14:textId="77777777" w:rsidR="00CA2989" w:rsidRDefault="00CA2989"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 thinking about,” Shen asked him.</w:t>
      </w:r>
    </w:p>
    <w:p w14:paraId="792CAD5E" w14:textId="77777777" w:rsidR="00CA2989" w:rsidRDefault="00CA2989"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0202D1">
        <w:rPr>
          <w:rFonts w:ascii="Times New Roman" w:hAnsi="Times New Roman"/>
        </w:rPr>
        <w:t>rhythm</w:t>
      </w:r>
      <w:r>
        <w:rPr>
          <w:rFonts w:ascii="Times New Roman" w:hAnsi="Times New Roman"/>
        </w:rPr>
        <w:t xml:space="preserve"> of stones being placed and the footsteps of women walking up the large ramp resonated but Shamar did not answer.</w:t>
      </w:r>
    </w:p>
    <w:p w14:paraId="4203DE44"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waited. More stones were delivered and more were placed.</w:t>
      </w:r>
    </w:p>
    <w:p w14:paraId="2972BEEE"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want to know more,” Shamar said softly. “I want to understand how the world was created. I want to know how to lead my family. I want to know how to be a good man. I want to know more.”</w:t>
      </w:r>
    </w:p>
    <w:p w14:paraId="32137D57"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read?”</w:t>
      </w:r>
    </w:p>
    <w:p w14:paraId="30BC3405" w14:textId="32A9F3F4"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completed school and I was a monk for seven years. I have re</w:t>
      </w:r>
      <w:r w:rsidR="00870012">
        <w:rPr>
          <w:rFonts w:ascii="Times New Roman" w:hAnsi="Times New Roman"/>
        </w:rPr>
        <w:t>a</w:t>
      </w:r>
      <w:r>
        <w:rPr>
          <w:rFonts w:ascii="Times New Roman" w:hAnsi="Times New Roman"/>
        </w:rPr>
        <w:t>d many writings but none have answered my questions. After this home is complete I am going to journey to Nepal and if able</w:t>
      </w:r>
      <w:r w:rsidR="000803D5">
        <w:rPr>
          <w:rFonts w:ascii="Times New Roman" w:hAnsi="Times New Roman"/>
        </w:rPr>
        <w:t>,</w:t>
      </w:r>
      <w:r>
        <w:rPr>
          <w:rFonts w:ascii="Times New Roman" w:hAnsi="Times New Roman"/>
        </w:rPr>
        <w:t xml:space="preserve"> to the home of the eastern religions. </w:t>
      </w:r>
    </w:p>
    <w:p w14:paraId="3F246D3F"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would you make such at long journey?” Shen asked him.</w:t>
      </w:r>
    </w:p>
    <w:p w14:paraId="737FE406"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you traveling the country to tell these stories?”</w:t>
      </w:r>
    </w:p>
    <w:p w14:paraId="0C5BA7BA"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sat quietly while more stones were laid. Shen picked up the book, dusted off the cover and handed it to Shamar.</w:t>
      </w:r>
    </w:p>
    <w:p w14:paraId="333E53A0"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if you are going to find what you are looking for in here but it has answered all of my questions,” Shen said.</w:t>
      </w:r>
    </w:p>
    <w:p w14:paraId="791AFEC8" w14:textId="5E46B19F" w:rsidR="00094691"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could n</w:t>
      </w:r>
      <w:r w:rsidR="00094691">
        <w:rPr>
          <w:rFonts w:ascii="Times New Roman" w:hAnsi="Times New Roman"/>
        </w:rPr>
        <w:t xml:space="preserve">ot take this book. It is yours.” At </w:t>
      </w:r>
      <w:r w:rsidR="000202D1">
        <w:rPr>
          <w:rFonts w:ascii="Times New Roman" w:hAnsi="Times New Roman"/>
        </w:rPr>
        <w:t>that moment</w:t>
      </w:r>
      <w:r w:rsidR="00094691">
        <w:rPr>
          <w:rFonts w:ascii="Times New Roman" w:hAnsi="Times New Roman"/>
        </w:rPr>
        <w:t xml:space="preserve"> both boys s</w:t>
      </w:r>
      <w:r w:rsidR="000803D5">
        <w:rPr>
          <w:rFonts w:ascii="Times New Roman" w:hAnsi="Times New Roman"/>
        </w:rPr>
        <w:t>at in silence. They both noticed</w:t>
      </w:r>
      <w:r w:rsidR="00094691">
        <w:rPr>
          <w:rFonts w:ascii="Times New Roman" w:hAnsi="Times New Roman"/>
        </w:rPr>
        <w:t xml:space="preserve"> the characters change from Mandarin to Tibetan script. </w:t>
      </w:r>
    </w:p>
    <w:p w14:paraId="1BAD40CF"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did that happen?”</w:t>
      </w:r>
    </w:p>
    <w:p w14:paraId="609C0C4E"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It has never happened before.”</w:t>
      </w:r>
    </w:p>
    <w:p w14:paraId="5D90F4A2"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this book magic?” Shamar asked his new friend.</w:t>
      </w:r>
    </w:p>
    <w:p w14:paraId="1D05E510"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 not know if it is magic but there is great power in that book. It has given me an audience of the president and helped me find my wife. It gave my family hope and security when my father was away at work. It has given me an understanding few have. I hope it will do the same for you.”</w:t>
      </w:r>
    </w:p>
    <w:p w14:paraId="0631541C"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what to say.”</w:t>
      </w:r>
    </w:p>
    <w:p w14:paraId="2D74599D" w14:textId="77777777" w:rsidR="00CD17A5"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must go. You </w:t>
      </w:r>
      <w:r w:rsidR="000202D1">
        <w:rPr>
          <w:rFonts w:ascii="Times New Roman" w:hAnsi="Times New Roman"/>
        </w:rPr>
        <w:t>cannot</w:t>
      </w:r>
      <w:r>
        <w:rPr>
          <w:rFonts w:ascii="Times New Roman" w:hAnsi="Times New Roman"/>
        </w:rPr>
        <w:t xml:space="preserve"> wait h</w:t>
      </w:r>
      <w:r w:rsidR="00CD17A5">
        <w:rPr>
          <w:rFonts w:ascii="Times New Roman" w:hAnsi="Times New Roman"/>
        </w:rPr>
        <w:t>er for the answers to find you. You must go about your journey and find our for yourself.”</w:t>
      </w:r>
    </w:p>
    <w:p w14:paraId="639EB2A7" w14:textId="77777777"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 promised my uncle I would help with his house.”</w:t>
      </w:r>
    </w:p>
    <w:p w14:paraId="5A38899B" w14:textId="77777777"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wife and I will take your place. I will learn a new trade and I can share the stories to your family while you find the answers you are looking for.”</w:t>
      </w:r>
    </w:p>
    <w:p w14:paraId="4603F073" w14:textId="77777777"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 have no money,” he protested again.</w:t>
      </w:r>
    </w:p>
    <w:p w14:paraId="202C5042" w14:textId="77777777" w:rsidR="008633BC" w:rsidRDefault="00CD17A5"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worries. I have enough</w:t>
      </w:r>
      <w:r w:rsidR="008633BC">
        <w:rPr>
          <w:rFonts w:ascii="Times New Roman" w:hAnsi="Times New Roman"/>
        </w:rPr>
        <w:t xml:space="preserve"> to get you on your journey. Now go tell your uncle and start packing.”</w:t>
      </w:r>
    </w:p>
    <w:p w14:paraId="5F0FBDB4" w14:textId="77777777" w:rsidR="008633BC" w:rsidRDefault="008633BC"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I will pack first and tell him before I leave.”</w:t>
      </w:r>
    </w:p>
    <w:p w14:paraId="79ED9866" w14:textId="77777777" w:rsidR="0073460E" w:rsidRDefault="008633BC"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Shamar ran down the </w:t>
      </w:r>
      <w:r w:rsidR="0073460E">
        <w:rPr>
          <w:rFonts w:ascii="Times New Roman" w:hAnsi="Times New Roman"/>
        </w:rPr>
        <w:t>timber-supported ramp to his home about 500 m</w:t>
      </w:r>
      <w:r>
        <w:rPr>
          <w:rFonts w:ascii="Times New Roman" w:hAnsi="Times New Roman"/>
        </w:rPr>
        <w:t xml:space="preserve">eters down the river. He filled a shoulder bag with a change of winter clothes and </w:t>
      </w:r>
      <w:r w:rsidR="0073460E">
        <w:rPr>
          <w:rFonts w:ascii="Times New Roman" w:hAnsi="Times New Roman"/>
        </w:rPr>
        <w:t xml:space="preserve">the book and walked back to the construction site. </w:t>
      </w:r>
    </w:p>
    <w:p w14:paraId="2AFC847B" w14:textId="77777777" w:rsidR="0073460E"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“Uncle Narayon, I need to tell you something.”</w:t>
      </w:r>
    </w:p>
    <w:p w14:paraId="34732D3D" w14:textId="77777777" w:rsidR="0073460E"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and Ling walked down the ramp for the family meeting. Shen had already explained to Ling and she liked the idea of settling down for a few months.</w:t>
      </w:r>
    </w:p>
    <w:p w14:paraId="419B4CBC" w14:textId="77777777" w:rsidR="00646A50"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“Uncle Narayon, I want to go to </w:t>
      </w:r>
      <w:r w:rsidR="00646A50" w:rsidRPr="00646A50">
        <w:rPr>
          <w:rFonts w:ascii="Times New Roman" w:hAnsi="Times New Roman"/>
        </w:rPr>
        <w:t>Dharamsala, India</w:t>
      </w:r>
      <w:r w:rsidR="00646A50">
        <w:rPr>
          <w:rFonts w:ascii="Times New Roman" w:hAnsi="Times New Roman"/>
        </w:rPr>
        <w:t xml:space="preserve"> to study.”</w:t>
      </w:r>
    </w:p>
    <w:p w14:paraId="7DDB9E63" w14:textId="77777777"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want to study with the Dalai Lama?” Narayon asked.</w:t>
      </w:r>
    </w:p>
    <w:p w14:paraId="6D5830DA" w14:textId="77777777"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and Shen will take my place working on your house.”</w:t>
      </w:r>
    </w:p>
    <w:p w14:paraId="6B5702D2" w14:textId="77777777"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worried about my house. If this is what you must do then I support you. Go!”</w:t>
      </w:r>
    </w:p>
    <w:p w14:paraId="04141439" w14:textId="77777777" w:rsidR="00DC217B"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Uncle.”</w:t>
      </w:r>
    </w:p>
    <w:p w14:paraId="115891C5" w14:textId="77777777" w:rsidR="00DC217B"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Narayon gathered the family and let Shamar explain where he was going.</w:t>
      </w:r>
    </w:p>
    <w:p w14:paraId="0DDCFBDA" w14:textId="77777777" w:rsidR="00DC217B"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must leave you to go on a journey to find answers.” </w:t>
      </w:r>
    </w:p>
    <w:p w14:paraId="71B68008" w14:textId="77777777" w:rsidR="00BF78AA"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family understood and it was not a foreign concept </w:t>
      </w:r>
      <w:r w:rsidR="00E57116">
        <w:rPr>
          <w:rFonts w:ascii="Times New Roman" w:hAnsi="Times New Roman"/>
        </w:rPr>
        <w:t xml:space="preserve">because most Tibetan men serve as </w:t>
      </w:r>
      <w:r>
        <w:rPr>
          <w:rFonts w:ascii="Times New Roman" w:hAnsi="Times New Roman"/>
        </w:rPr>
        <w:t>a monk for some time in their lives.</w:t>
      </w:r>
      <w:r w:rsidR="00BF78AA">
        <w:rPr>
          <w:rFonts w:ascii="Times New Roman" w:hAnsi="Times New Roman"/>
        </w:rPr>
        <w:t xml:space="preserve"> Everyone took turns saying goodbye including Shen and Ling.</w:t>
      </w:r>
    </w:p>
    <w:p w14:paraId="015AA8B3" w14:textId="59190F0E" w:rsidR="00BF78AA" w:rsidRDefault="00BF78AA"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hope you find </w:t>
      </w:r>
      <w:r w:rsidR="000803D5">
        <w:rPr>
          <w:rFonts w:ascii="Times New Roman" w:hAnsi="Times New Roman"/>
        </w:rPr>
        <w:t>t</w:t>
      </w:r>
      <w:r>
        <w:rPr>
          <w:rFonts w:ascii="Times New Roman" w:hAnsi="Times New Roman"/>
        </w:rPr>
        <w:t>he answers you are looking for.” Shen said. “I have read the book and my answers were inside it.”</w:t>
      </w:r>
    </w:p>
    <w:p w14:paraId="0E067CD3" w14:textId="4F71EDF0" w:rsidR="007535EF" w:rsidRDefault="000803D5"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wome</w:t>
      </w:r>
      <w:r w:rsidR="00BF78AA">
        <w:rPr>
          <w:rFonts w:ascii="Times New Roman" w:hAnsi="Times New Roman"/>
        </w:rPr>
        <w:t>n loaded him down with fruit and nuts and Shamar started walking down the valley next to the river with a basket over one shoulder and his bag over the other.</w:t>
      </w:r>
      <w:r w:rsidR="00B23AC1">
        <w:rPr>
          <w:rFonts w:ascii="Times New Roman" w:hAnsi="Times New Roman"/>
        </w:rPr>
        <w:t xml:space="preserve"> </w:t>
      </w:r>
    </w:p>
    <w:p w14:paraId="29EF5B0F" w14:textId="77777777" w:rsidR="00646A50" w:rsidRDefault="007535EF"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br w:type="page"/>
      </w:r>
    </w:p>
    <w:p w14:paraId="5E851A76" w14:textId="77777777" w:rsidR="007535EF" w:rsidRDefault="004D243D" w:rsidP="004D243D">
      <w:pPr>
        <w:pBdr>
          <w:bottom w:val="thinThickThinMediumGap" w:sz="18" w:space="1" w:color="auto"/>
        </w:pBdr>
        <w:tabs>
          <w:tab w:val="left" w:pos="6120"/>
        </w:tabs>
        <w:spacing w:line="480" w:lineRule="auto"/>
        <w:ind w:firstLine="720"/>
        <w:jc w:val="center"/>
        <w:rPr>
          <w:rFonts w:ascii="Times New Roman" w:hAnsi="Times New Roman"/>
        </w:rPr>
      </w:pPr>
      <w:r w:rsidRPr="004D243D">
        <w:rPr>
          <w:rFonts w:ascii="Times New Roman" w:hAnsi="Times New Roman"/>
        </w:rPr>
        <w:t>Chapter 6</w:t>
      </w:r>
    </w:p>
    <w:p w14:paraId="3355186B" w14:textId="553E6708" w:rsidR="007535EF" w:rsidRDefault="007535EF"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stream that had served him and his family his entire life flowed beside him. It was leading h</w:t>
      </w:r>
      <w:r w:rsidR="000803D5">
        <w:rPr>
          <w:rFonts w:ascii="Times New Roman" w:hAnsi="Times New Roman"/>
        </w:rPr>
        <w:t>im</w:t>
      </w:r>
      <w:r>
        <w:rPr>
          <w:rFonts w:ascii="Times New Roman" w:hAnsi="Times New Roman"/>
        </w:rPr>
        <w:t xml:space="preserve"> away from home and he hoped it would one day lead him back knowing more than when he left. S</w:t>
      </w:r>
      <w:r w:rsidR="009D6976">
        <w:rPr>
          <w:rFonts w:ascii="Times New Roman" w:hAnsi="Times New Roman"/>
        </w:rPr>
        <w:t>ahom</w:t>
      </w:r>
      <w:r>
        <w:rPr>
          <w:rFonts w:ascii="Times New Roman" w:hAnsi="Times New Roman"/>
        </w:rPr>
        <w:t xml:space="preserve"> had been gone about twenty minutes when </w:t>
      </w:r>
      <w:r w:rsidR="000202D1">
        <w:rPr>
          <w:rFonts w:ascii="Times New Roman" w:hAnsi="Times New Roman"/>
        </w:rPr>
        <w:t>his uncle</w:t>
      </w:r>
      <w:r>
        <w:rPr>
          <w:rFonts w:ascii="Times New Roman" w:hAnsi="Times New Roman"/>
        </w:rPr>
        <w:t xml:space="preserve"> Narayon drove up behind him on his motorcycle.</w:t>
      </w:r>
    </w:p>
    <w:p w14:paraId="6296801C" w14:textId="77777777" w:rsidR="007535EF" w:rsidRDefault="000202D1"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“Climb on, I will take you to the bus station,” Narayon said over the rattling of the engine caused by cheap gasoline. </w:t>
      </w:r>
    </w:p>
    <w:p w14:paraId="42BD97B3" w14:textId="77777777" w:rsidR="007535EF" w:rsidRDefault="000202D1"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w:t>
      </w:r>
      <w:r w:rsidR="007535EF">
        <w:rPr>
          <w:rFonts w:ascii="Times New Roman" w:hAnsi="Times New Roman"/>
        </w:rPr>
        <w:t xml:space="preserve"> jumped on and rode behind his uncle into town as he had done a hundred times before.  The cool wind cut across their faces as they bounced over the rocks and brush. </w:t>
      </w:r>
    </w:p>
    <w:p w14:paraId="7E718C95" w14:textId="6109AA0B" w:rsidR="00BB2B5B" w:rsidRDefault="007535EF"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bus station is at the bottom of the hill below the town. In the winter, the busses can’t make it all the way up the hill to the center of town so they stop at the bottom and everyone</w:t>
      </w:r>
      <w:r w:rsidR="00880C3B">
        <w:rPr>
          <w:rFonts w:ascii="Times New Roman" w:hAnsi="Times New Roman"/>
        </w:rPr>
        <w:t xml:space="preserve"> must walk up the icy roads carrying their supplies. Some of the local boys are able to earn a few extra qui by helping travelers with crates and bags.</w:t>
      </w:r>
      <w:r w:rsidR="00BB2B5B">
        <w:rPr>
          <w:rFonts w:ascii="Times New Roman" w:hAnsi="Times New Roman"/>
        </w:rPr>
        <w:t xml:space="preserve"> </w:t>
      </w:r>
      <w:r w:rsidR="000202D1">
        <w:rPr>
          <w:rFonts w:ascii="Times New Roman" w:hAnsi="Times New Roman"/>
        </w:rPr>
        <w:t>Sahom</w:t>
      </w:r>
      <w:r w:rsidR="00BB2B5B">
        <w:rPr>
          <w:rFonts w:ascii="Times New Roman" w:hAnsi="Times New Roman"/>
        </w:rPr>
        <w:t xml:space="preserve"> g</w:t>
      </w:r>
      <w:r w:rsidR="000803D5">
        <w:rPr>
          <w:rFonts w:ascii="Times New Roman" w:hAnsi="Times New Roman"/>
        </w:rPr>
        <w:t>ot off the bike and said, “Good</w:t>
      </w:r>
      <w:r w:rsidR="00BB2B5B">
        <w:rPr>
          <w:rFonts w:ascii="Times New Roman" w:hAnsi="Times New Roman"/>
        </w:rPr>
        <w:t>bye,” one last time.</w:t>
      </w:r>
    </w:p>
    <w:p w14:paraId="652B392C" w14:textId="77777777" w:rsidR="00BB2B5B"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Narayon turned around and drove back home into the sunset anticipating a warm dinner. </w:t>
      </w:r>
    </w:p>
    <w:p w14:paraId="463D2F5D" w14:textId="77777777" w:rsidR="00BB2B5B"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w:t>
      </w:r>
      <w:r w:rsidR="000202D1">
        <w:rPr>
          <w:rFonts w:ascii="Times New Roman" w:hAnsi="Times New Roman"/>
        </w:rPr>
        <w:t>aho</w:t>
      </w:r>
      <w:r>
        <w:rPr>
          <w:rFonts w:ascii="Times New Roman" w:hAnsi="Times New Roman"/>
        </w:rPr>
        <w:t xml:space="preserve">m looked at the wall map of China. He guessed it was about a </w:t>
      </w:r>
      <w:r w:rsidR="000202D1">
        <w:rPr>
          <w:rFonts w:ascii="Times New Roman" w:hAnsi="Times New Roman"/>
        </w:rPr>
        <w:t>1000-kilometer</w:t>
      </w:r>
      <w:r>
        <w:rPr>
          <w:rFonts w:ascii="Times New Roman" w:hAnsi="Times New Roman"/>
        </w:rPr>
        <w:t xml:space="preserve"> journey to the boarder with India and another 300 kilometers to </w:t>
      </w:r>
      <w:r w:rsidRPr="00646A50">
        <w:rPr>
          <w:rFonts w:ascii="Times New Roman" w:hAnsi="Times New Roman"/>
        </w:rPr>
        <w:t>Dharamsala</w:t>
      </w:r>
      <w:r>
        <w:rPr>
          <w:rFonts w:ascii="Times New Roman" w:hAnsi="Times New Roman"/>
        </w:rPr>
        <w:t xml:space="preserve">. </w:t>
      </w:r>
      <w:r w:rsidR="000202D1">
        <w:rPr>
          <w:rFonts w:ascii="Times New Roman" w:hAnsi="Times New Roman"/>
        </w:rPr>
        <w:t>Sahom</w:t>
      </w:r>
      <w:r>
        <w:rPr>
          <w:rFonts w:ascii="Times New Roman" w:hAnsi="Times New Roman"/>
        </w:rPr>
        <w:t xml:space="preserve"> stepped into line to buy his ticket. </w:t>
      </w:r>
    </w:p>
    <w:p w14:paraId="344EEF95" w14:textId="77777777" w:rsidR="003E6A73"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“One ticket to </w:t>
      </w:r>
      <w:r w:rsidR="000202D1">
        <w:rPr>
          <w:rFonts w:ascii="Times New Roman" w:hAnsi="Times New Roman"/>
        </w:rPr>
        <w:t>Lhasa</w:t>
      </w:r>
      <w:r w:rsidR="003E6A73">
        <w:rPr>
          <w:rFonts w:ascii="Times New Roman" w:hAnsi="Times New Roman"/>
        </w:rPr>
        <w:t>,” he said to the clerk and he handed her 10 qui.</w:t>
      </w:r>
    </w:p>
    <w:p w14:paraId="5349F714" w14:textId="77777777" w:rsidR="003E6A73" w:rsidRDefault="003E6A73"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took his ticket and looked again at he map. There were no busses from </w:t>
      </w:r>
      <w:r w:rsidR="000202D1">
        <w:rPr>
          <w:rFonts w:ascii="Times New Roman" w:hAnsi="Times New Roman"/>
        </w:rPr>
        <w:t>Lhasa</w:t>
      </w:r>
      <w:r>
        <w:rPr>
          <w:rFonts w:ascii="Times New Roman" w:hAnsi="Times New Roman"/>
        </w:rPr>
        <w:t xml:space="preserve"> to the border so he would have to figure something out when he arrived. </w:t>
      </w:r>
    </w:p>
    <w:p w14:paraId="57988CD6" w14:textId="77777777" w:rsidR="003E6A73" w:rsidRDefault="000202D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w:t>
      </w:r>
      <w:r w:rsidR="003E6A73">
        <w:rPr>
          <w:rFonts w:ascii="Times New Roman" w:hAnsi="Times New Roman"/>
        </w:rPr>
        <w:t xml:space="preserve"> bought the last ticket for the </w:t>
      </w:r>
      <w:r>
        <w:rPr>
          <w:rFonts w:ascii="Times New Roman" w:hAnsi="Times New Roman"/>
        </w:rPr>
        <w:t>20-person</w:t>
      </w:r>
      <w:r w:rsidR="003E6A73">
        <w:rPr>
          <w:rFonts w:ascii="Times New Roman" w:hAnsi="Times New Roman"/>
        </w:rPr>
        <w:t xml:space="preserve"> bus to </w:t>
      </w:r>
      <w:r>
        <w:rPr>
          <w:rFonts w:ascii="Times New Roman" w:hAnsi="Times New Roman"/>
        </w:rPr>
        <w:t>Lhasa</w:t>
      </w:r>
      <w:r w:rsidR="003E6A73">
        <w:rPr>
          <w:rFonts w:ascii="Times New Roman" w:hAnsi="Times New Roman"/>
        </w:rPr>
        <w:t xml:space="preserve"> that left at 10 p.m. and drove across the </w:t>
      </w:r>
      <w:r>
        <w:rPr>
          <w:rFonts w:ascii="Times New Roman" w:hAnsi="Times New Roman"/>
        </w:rPr>
        <w:t>Himalayan</w:t>
      </w:r>
      <w:r w:rsidR="003E6A73">
        <w:rPr>
          <w:rFonts w:ascii="Times New Roman" w:hAnsi="Times New Roman"/>
        </w:rPr>
        <w:t xml:space="preserve"> </w:t>
      </w:r>
      <w:r>
        <w:rPr>
          <w:rFonts w:ascii="Times New Roman" w:hAnsi="Times New Roman"/>
        </w:rPr>
        <w:t>Mountains</w:t>
      </w:r>
      <w:r w:rsidR="003E6A73">
        <w:rPr>
          <w:rFonts w:ascii="Times New Roman" w:hAnsi="Times New Roman"/>
        </w:rPr>
        <w:t xml:space="preserve"> overnight. The bus was crowded. Everyone had luggage and </w:t>
      </w:r>
      <w:r>
        <w:rPr>
          <w:rFonts w:ascii="Times New Roman" w:hAnsi="Times New Roman"/>
        </w:rPr>
        <w:t>baskets</w:t>
      </w:r>
      <w:r w:rsidR="003E6A73">
        <w:rPr>
          <w:rFonts w:ascii="Times New Roman" w:hAnsi="Times New Roman"/>
        </w:rPr>
        <w:t xml:space="preserve"> of food and gifts. It is Tibetan custom for friends and family to give you things before you leave on a journey so everyone had extra things in the isle or in their laps. Everything from honey in used beer bottles to nuts and fruit could be found in the isle of the bus. Sahom </w:t>
      </w:r>
      <w:r>
        <w:rPr>
          <w:rFonts w:ascii="Times New Roman" w:hAnsi="Times New Roman"/>
        </w:rPr>
        <w:t>carefully</w:t>
      </w:r>
      <w:r w:rsidR="003E6A73">
        <w:rPr>
          <w:rFonts w:ascii="Times New Roman" w:hAnsi="Times New Roman"/>
        </w:rPr>
        <w:t xml:space="preserve"> placed each foot trying not to step on anything as he struggled to make his way to the back of the bus. He went straight for the last seat against the window hoping he could get some sleep in the night ride and see the sights as he </w:t>
      </w:r>
      <w:r>
        <w:rPr>
          <w:rFonts w:ascii="Times New Roman" w:hAnsi="Times New Roman"/>
        </w:rPr>
        <w:t>traveled</w:t>
      </w:r>
      <w:r w:rsidR="003E6A73">
        <w:rPr>
          <w:rFonts w:ascii="Times New Roman" w:hAnsi="Times New Roman"/>
        </w:rPr>
        <w:t xml:space="preserve"> west in the daytime.</w:t>
      </w:r>
    </w:p>
    <w:p w14:paraId="125FCE07" w14:textId="4ACD5E15" w:rsidR="00DD22B2" w:rsidRDefault="003E6A73"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Every seat was filled and most of the passengers were Tibetan men going to Lhasa looking for work. The bus made it’s way up and down a</w:t>
      </w:r>
      <w:r w:rsidR="000803D5">
        <w:rPr>
          <w:rFonts w:ascii="Times New Roman" w:hAnsi="Times New Roman"/>
        </w:rPr>
        <w:t>n</w:t>
      </w:r>
      <w:r>
        <w:rPr>
          <w:rFonts w:ascii="Times New Roman" w:hAnsi="Times New Roman"/>
        </w:rPr>
        <w:t xml:space="preserve">d around the </w:t>
      </w:r>
      <w:r w:rsidR="000202D1">
        <w:rPr>
          <w:rFonts w:ascii="Times New Roman" w:hAnsi="Times New Roman"/>
        </w:rPr>
        <w:t>Himalayan</w:t>
      </w:r>
      <w:r>
        <w:rPr>
          <w:rFonts w:ascii="Times New Roman" w:hAnsi="Times New Roman"/>
        </w:rPr>
        <w:t xml:space="preserve"> </w:t>
      </w:r>
      <w:r w:rsidR="000202D1">
        <w:rPr>
          <w:rFonts w:ascii="Times New Roman" w:hAnsi="Times New Roman"/>
        </w:rPr>
        <w:t>Mountains</w:t>
      </w:r>
      <w:r>
        <w:rPr>
          <w:rFonts w:ascii="Times New Roman" w:hAnsi="Times New Roman"/>
        </w:rPr>
        <w:t xml:space="preserve">. Passing peaks over 16,000 feet high on roads just broad enough for the bus’s mirrors not to scrape the ice and rock wall on the right. It was </w:t>
      </w:r>
      <w:r w:rsidR="000E53C4">
        <w:rPr>
          <w:rFonts w:ascii="Times New Roman" w:hAnsi="Times New Roman"/>
        </w:rPr>
        <w:t xml:space="preserve">difficult to sleep because entering every </w:t>
      </w:r>
      <w:r w:rsidR="000202D1">
        <w:rPr>
          <w:rFonts w:ascii="Times New Roman" w:hAnsi="Times New Roman"/>
        </w:rPr>
        <w:t>turn;</w:t>
      </w:r>
      <w:r w:rsidR="000E53C4">
        <w:rPr>
          <w:rFonts w:ascii="Times New Roman" w:hAnsi="Times New Roman"/>
        </w:rPr>
        <w:t xml:space="preserve"> the bus driver blew the air horn to warn anyone on the other side he was coming. This was a constant </w:t>
      </w:r>
      <w:r w:rsidR="000202D1">
        <w:rPr>
          <w:rFonts w:ascii="Times New Roman" w:hAnsi="Times New Roman"/>
        </w:rPr>
        <w:t>nuisance</w:t>
      </w:r>
      <w:r w:rsidR="000E53C4">
        <w:rPr>
          <w:rFonts w:ascii="Times New Roman" w:hAnsi="Times New Roman"/>
        </w:rPr>
        <w:t xml:space="preserve"> and after several hundred turns </w:t>
      </w:r>
      <w:r w:rsidR="000202D1">
        <w:rPr>
          <w:rFonts w:ascii="Times New Roman" w:hAnsi="Times New Roman"/>
        </w:rPr>
        <w:t>Sahom</w:t>
      </w:r>
      <w:r w:rsidR="000E53C4">
        <w:rPr>
          <w:rFonts w:ascii="Times New Roman" w:hAnsi="Times New Roman"/>
        </w:rPr>
        <w:t xml:space="preserve"> finally fell asleep against his bag of clothes. He kept his basket of fruit between his legs to make sure </w:t>
      </w:r>
      <w:r w:rsidR="000202D1">
        <w:rPr>
          <w:rFonts w:ascii="Times New Roman" w:hAnsi="Times New Roman"/>
        </w:rPr>
        <w:t>no one</w:t>
      </w:r>
      <w:r w:rsidR="000E53C4">
        <w:rPr>
          <w:rFonts w:ascii="Times New Roman" w:hAnsi="Times New Roman"/>
        </w:rPr>
        <w:t xml:space="preserve"> would help themselves to his food.</w:t>
      </w:r>
      <w:r w:rsidR="00DD22B2">
        <w:rPr>
          <w:rFonts w:ascii="Times New Roman" w:hAnsi="Times New Roman"/>
        </w:rPr>
        <w:t xml:space="preserve"> </w:t>
      </w:r>
    </w:p>
    <w:p w14:paraId="006FA5AF" w14:textId="4CF42CAD" w:rsidR="003E32CD" w:rsidRDefault="00DD22B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light from the rising sun broke Sahom from his restless sleep. He</w:t>
      </w:r>
      <w:r w:rsidR="000803D5">
        <w:rPr>
          <w:rFonts w:ascii="Times New Roman" w:hAnsi="Times New Roman"/>
        </w:rPr>
        <w:t xml:space="preserve"> reached for the top of the bus</w:t>
      </w:r>
      <w:r>
        <w:rPr>
          <w:rFonts w:ascii="Times New Roman" w:hAnsi="Times New Roman"/>
        </w:rPr>
        <w:t xml:space="preserve"> stretching and then he wiped the condensation from the window. He could see a beautiful </w:t>
      </w:r>
      <w:r w:rsidR="003E32CD">
        <w:rPr>
          <w:rFonts w:ascii="Times New Roman" w:hAnsi="Times New Roman"/>
        </w:rPr>
        <w:t xml:space="preserve">white </w:t>
      </w:r>
      <w:r>
        <w:rPr>
          <w:rFonts w:ascii="Times New Roman" w:hAnsi="Times New Roman"/>
        </w:rPr>
        <w:t xml:space="preserve">city built in the </w:t>
      </w:r>
      <w:r w:rsidR="003E32CD">
        <w:rPr>
          <w:rFonts w:ascii="Times New Roman" w:hAnsi="Times New Roman"/>
        </w:rPr>
        <w:t xml:space="preserve">gray </w:t>
      </w:r>
      <w:r w:rsidR="000202D1">
        <w:rPr>
          <w:rFonts w:ascii="Times New Roman" w:hAnsi="Times New Roman"/>
        </w:rPr>
        <w:t>Himalayan</w:t>
      </w:r>
      <w:r>
        <w:rPr>
          <w:rFonts w:ascii="Times New Roman" w:hAnsi="Times New Roman"/>
        </w:rPr>
        <w:t xml:space="preserve"> </w:t>
      </w:r>
      <w:r w:rsidR="000202D1">
        <w:rPr>
          <w:rFonts w:ascii="Times New Roman" w:hAnsi="Times New Roman"/>
        </w:rPr>
        <w:t>Mountains</w:t>
      </w:r>
      <w:r>
        <w:rPr>
          <w:rFonts w:ascii="Times New Roman" w:hAnsi="Times New Roman"/>
        </w:rPr>
        <w:t>.</w:t>
      </w:r>
      <w:r w:rsidR="003E32CD">
        <w:rPr>
          <w:rFonts w:ascii="Times New Roman" w:hAnsi="Times New Roman"/>
        </w:rPr>
        <w:t xml:space="preserve"> The bus approached the largest city Sahom had ever seen. The white buildings that once </w:t>
      </w:r>
      <w:r w:rsidR="000202D1">
        <w:rPr>
          <w:rFonts w:ascii="Times New Roman" w:hAnsi="Times New Roman"/>
        </w:rPr>
        <w:t>housed</w:t>
      </w:r>
      <w:r w:rsidR="003E32CD">
        <w:rPr>
          <w:rFonts w:ascii="Times New Roman" w:hAnsi="Times New Roman"/>
        </w:rPr>
        <w:t xml:space="preserve"> the Dali Lama and the Tibetan government shined </w:t>
      </w:r>
      <w:r w:rsidR="000202D1">
        <w:rPr>
          <w:rFonts w:ascii="Times New Roman" w:hAnsi="Times New Roman"/>
        </w:rPr>
        <w:t>bright</w:t>
      </w:r>
      <w:r w:rsidR="003E32CD">
        <w:rPr>
          <w:rFonts w:ascii="Times New Roman" w:hAnsi="Times New Roman"/>
        </w:rPr>
        <w:t xml:space="preserve"> in the morning sun. Temples doted every </w:t>
      </w:r>
      <w:r w:rsidR="000202D1">
        <w:rPr>
          <w:rFonts w:ascii="Times New Roman" w:hAnsi="Times New Roman"/>
        </w:rPr>
        <w:t>street;</w:t>
      </w:r>
      <w:r w:rsidR="003E32CD">
        <w:rPr>
          <w:rFonts w:ascii="Times New Roman" w:hAnsi="Times New Roman"/>
        </w:rPr>
        <w:t xml:space="preserve"> each serving the same </w:t>
      </w:r>
      <w:r w:rsidR="000202D1">
        <w:rPr>
          <w:rFonts w:ascii="Times New Roman" w:hAnsi="Times New Roman"/>
        </w:rPr>
        <w:t>purposes</w:t>
      </w:r>
      <w:r w:rsidR="003E32CD">
        <w:rPr>
          <w:rFonts w:ascii="Times New Roman" w:hAnsi="Times New Roman"/>
        </w:rPr>
        <w:t xml:space="preserve"> but every one of them was different.</w:t>
      </w:r>
    </w:p>
    <w:p w14:paraId="5633D475" w14:textId="77777777" w:rsidR="009B4902" w:rsidRDefault="003E32CD"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wanted to check out </w:t>
      </w:r>
      <w:r w:rsidR="000202D1">
        <w:rPr>
          <w:rFonts w:ascii="Times New Roman" w:hAnsi="Times New Roman"/>
        </w:rPr>
        <w:t>Lhasa</w:t>
      </w:r>
      <w:r>
        <w:rPr>
          <w:rFonts w:ascii="Times New Roman" w:hAnsi="Times New Roman"/>
        </w:rPr>
        <w:t xml:space="preserve"> and see what it had to offer but he knew the answers he </w:t>
      </w:r>
      <w:r w:rsidR="000202D1">
        <w:rPr>
          <w:rFonts w:ascii="Times New Roman" w:hAnsi="Times New Roman"/>
        </w:rPr>
        <w:t>sought</w:t>
      </w:r>
      <w:r>
        <w:rPr>
          <w:rFonts w:ascii="Times New Roman" w:hAnsi="Times New Roman"/>
        </w:rPr>
        <w:t xml:space="preserve"> were not there. When the bus arrived at the station, he looked for drivers sitting around. A group of men were gathered around a small round wooden table and </w:t>
      </w:r>
      <w:r w:rsidR="009B4902">
        <w:rPr>
          <w:rFonts w:ascii="Times New Roman" w:hAnsi="Times New Roman"/>
        </w:rPr>
        <w:t xml:space="preserve">a </w:t>
      </w:r>
      <w:r w:rsidR="000202D1">
        <w:rPr>
          <w:rFonts w:ascii="Times New Roman" w:hAnsi="Times New Roman"/>
        </w:rPr>
        <w:t>cloud</w:t>
      </w:r>
      <w:r w:rsidR="009B4902">
        <w:rPr>
          <w:rFonts w:ascii="Times New Roman" w:hAnsi="Times New Roman"/>
        </w:rPr>
        <w:t xml:space="preserve"> of smoke hung over the men </w:t>
      </w:r>
      <w:r w:rsidR="000202D1">
        <w:rPr>
          <w:rFonts w:ascii="Times New Roman" w:hAnsi="Times New Roman"/>
        </w:rPr>
        <w:t>because</w:t>
      </w:r>
      <w:r w:rsidR="009B4902">
        <w:rPr>
          <w:rFonts w:ascii="Times New Roman" w:hAnsi="Times New Roman"/>
        </w:rPr>
        <w:t xml:space="preserve"> each of them had a pipe or hand </w:t>
      </w:r>
      <w:r w:rsidR="000202D1">
        <w:rPr>
          <w:rFonts w:ascii="Times New Roman" w:hAnsi="Times New Roman"/>
        </w:rPr>
        <w:t>rolled</w:t>
      </w:r>
      <w:r w:rsidR="009B4902">
        <w:rPr>
          <w:rFonts w:ascii="Times New Roman" w:hAnsi="Times New Roman"/>
        </w:rPr>
        <w:t xml:space="preserve"> </w:t>
      </w:r>
      <w:r w:rsidR="000202D1">
        <w:rPr>
          <w:rFonts w:ascii="Times New Roman" w:hAnsi="Times New Roman"/>
        </w:rPr>
        <w:t>cigarette</w:t>
      </w:r>
      <w:r w:rsidR="009B4902">
        <w:rPr>
          <w:rFonts w:ascii="Times New Roman" w:hAnsi="Times New Roman"/>
        </w:rPr>
        <w:t xml:space="preserve"> in his mouth. A couple of men played an </w:t>
      </w:r>
      <w:r w:rsidR="000202D1">
        <w:rPr>
          <w:rFonts w:ascii="Times New Roman" w:hAnsi="Times New Roman"/>
        </w:rPr>
        <w:t>ancient</w:t>
      </w:r>
      <w:r w:rsidR="009B4902">
        <w:rPr>
          <w:rFonts w:ascii="Times New Roman" w:hAnsi="Times New Roman"/>
        </w:rPr>
        <w:t xml:space="preserve"> </w:t>
      </w:r>
      <w:r w:rsidR="000202D1">
        <w:rPr>
          <w:rFonts w:ascii="Times New Roman" w:hAnsi="Times New Roman"/>
        </w:rPr>
        <w:t>Tibetan</w:t>
      </w:r>
      <w:r w:rsidR="009B4902">
        <w:rPr>
          <w:rFonts w:ascii="Times New Roman" w:hAnsi="Times New Roman"/>
        </w:rPr>
        <w:t xml:space="preserve"> game on the </w:t>
      </w:r>
      <w:r w:rsidR="000202D1">
        <w:rPr>
          <w:rFonts w:ascii="Times New Roman" w:hAnsi="Times New Roman"/>
        </w:rPr>
        <w:t>table, which was really,</w:t>
      </w:r>
      <w:r w:rsidR="009B4902">
        <w:rPr>
          <w:rFonts w:ascii="Times New Roman" w:hAnsi="Times New Roman"/>
        </w:rPr>
        <w:t xml:space="preserve"> an old reel for electrical cable, stood on its side. </w:t>
      </w:r>
    </w:p>
    <w:p w14:paraId="1D6A7AF4" w14:textId="77777777"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need to get to the Nathu La </w:t>
      </w:r>
      <w:r w:rsidR="000202D1">
        <w:rPr>
          <w:rFonts w:ascii="Times New Roman" w:hAnsi="Times New Roman"/>
        </w:rPr>
        <w:t>on the</w:t>
      </w:r>
      <w:r>
        <w:rPr>
          <w:rFonts w:ascii="Times New Roman" w:hAnsi="Times New Roman"/>
        </w:rPr>
        <w:t xml:space="preserve"> border,” Sahom said as he approached he group.</w:t>
      </w:r>
    </w:p>
    <w:p w14:paraId="18FB978B" w14:textId="77777777"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much are you willing to pay?” a middle aged man said speaking for the group.</w:t>
      </w:r>
    </w:p>
    <w:p w14:paraId="06F16C1E" w14:textId="77777777"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much. I don’t have a lot of money.</w:t>
      </w:r>
    </w:p>
    <w:p w14:paraId="76CD6C59" w14:textId="77777777" w:rsidR="009D64F5"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you need to ask over there,” and the man pointed down the street to the market. “We are drivers for hire.”</w:t>
      </w:r>
    </w:p>
    <w:p w14:paraId="41C28E0A" w14:textId="40015285"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Sahom said as he walked on with his bag and basket</w:t>
      </w:r>
      <w:r w:rsidR="000803D5">
        <w:rPr>
          <w:rFonts w:ascii="Times New Roman" w:hAnsi="Times New Roman"/>
        </w:rPr>
        <w:t xml:space="preserve">. He walked down the street to </w:t>
      </w:r>
      <w:r>
        <w:rPr>
          <w:rFonts w:ascii="Times New Roman" w:hAnsi="Times New Roman"/>
        </w:rPr>
        <w:t>one of the markets in search of truck drivers.</w:t>
      </w:r>
    </w:p>
    <w:p w14:paraId="5FCFEB46"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0202D1">
        <w:rPr>
          <w:rFonts w:ascii="Times New Roman" w:hAnsi="Times New Roman"/>
        </w:rPr>
        <w:t>city</w:t>
      </w:r>
      <w:r>
        <w:rPr>
          <w:rFonts w:ascii="Times New Roman" w:hAnsi="Times New Roman"/>
        </w:rPr>
        <w:t xml:space="preserve"> amazed Sahom. It was only 600 kilometers from his home and filled with Tibetans but everything was different than his home. Things moved much </w:t>
      </w:r>
      <w:r w:rsidR="000202D1">
        <w:rPr>
          <w:rFonts w:ascii="Times New Roman" w:hAnsi="Times New Roman"/>
        </w:rPr>
        <w:t>faster</w:t>
      </w:r>
      <w:r>
        <w:rPr>
          <w:rFonts w:ascii="Times New Roman" w:hAnsi="Times New Roman"/>
        </w:rPr>
        <w:t xml:space="preserve"> and the people </w:t>
      </w:r>
      <w:r w:rsidR="000202D1">
        <w:rPr>
          <w:rFonts w:ascii="Times New Roman" w:hAnsi="Times New Roman"/>
        </w:rPr>
        <w:t>were</w:t>
      </w:r>
      <w:r>
        <w:rPr>
          <w:rFonts w:ascii="Times New Roman" w:hAnsi="Times New Roman"/>
        </w:rPr>
        <w:t xml:space="preserve"> not as </w:t>
      </w:r>
      <w:r w:rsidR="000202D1">
        <w:rPr>
          <w:rFonts w:ascii="Times New Roman" w:hAnsi="Times New Roman"/>
        </w:rPr>
        <w:t>hospitable</w:t>
      </w:r>
      <w:r>
        <w:rPr>
          <w:rFonts w:ascii="Times New Roman" w:hAnsi="Times New Roman"/>
        </w:rPr>
        <w:t>. Sahom continued his search. Behind the marked he found a couple of truckers waiting to unload.</w:t>
      </w:r>
    </w:p>
    <w:p w14:paraId="4681CDDF"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need to get to Nathu La.”</w:t>
      </w:r>
    </w:p>
    <w:p w14:paraId="7CC3BDFF"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border crossing is closed,” said one of the drivers as he spit on the ground. </w:t>
      </w:r>
    </w:p>
    <w:p w14:paraId="7C5CE59B"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was told it was open until the first snow.”</w:t>
      </w:r>
    </w:p>
    <w:p w14:paraId="12E162D3"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“That’s right. The first snow there was two months ago.”</w:t>
      </w:r>
    </w:p>
    <w:p w14:paraId="6B98E156"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where can I cross?” Sahom asked.</w:t>
      </w:r>
    </w:p>
    <w:p w14:paraId="63099248" w14:textId="77777777" w:rsidR="001D767E"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other man standing there said, “</w:t>
      </w:r>
      <w:r w:rsidR="001D767E">
        <w:rPr>
          <w:rFonts w:ascii="Times New Roman" w:hAnsi="Times New Roman"/>
        </w:rPr>
        <w:t xml:space="preserve">I am </w:t>
      </w:r>
      <w:r w:rsidR="00E1325E">
        <w:rPr>
          <w:rFonts w:ascii="Times New Roman" w:hAnsi="Times New Roman"/>
        </w:rPr>
        <w:t>headed to Nathu La. I can drop y</w:t>
      </w:r>
      <w:r w:rsidR="001D767E">
        <w:rPr>
          <w:rFonts w:ascii="Times New Roman" w:hAnsi="Times New Roman"/>
        </w:rPr>
        <w:t>ou there and you can find a ride the rest of the way. It is only about 30 kilometers from the border.”</w:t>
      </w:r>
    </w:p>
    <w:p w14:paraId="013DBFAF" w14:textId="77777777"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“Sounds great,” Sahom said.</w:t>
      </w:r>
    </w:p>
    <w:p w14:paraId="38EF42CA" w14:textId="77777777"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leave in about half an hour in that truck over there.”</w:t>
      </w:r>
    </w:p>
    <w:p w14:paraId="4DE20B49" w14:textId="77777777"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be waiting.”</w:t>
      </w:r>
    </w:p>
    <w:p w14:paraId="73D7D4E5" w14:textId="77777777" w:rsidR="00F2304C"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large shipping truck moved much slower than the bus but there was no bus that would try the roads he was about to embark. The driver spoke Tibetan so the two talked</w:t>
      </w:r>
      <w:r w:rsidR="00F95DA0">
        <w:rPr>
          <w:rFonts w:ascii="Times New Roman" w:hAnsi="Times New Roman"/>
        </w:rPr>
        <w:t xml:space="preserve"> for several hours before Sahom</w:t>
      </w:r>
      <w:r>
        <w:rPr>
          <w:rFonts w:ascii="Times New Roman" w:hAnsi="Times New Roman"/>
        </w:rPr>
        <w:t xml:space="preserve"> became sleepy from the rhythm of the diesel truck.</w:t>
      </w:r>
    </w:p>
    <w:p w14:paraId="3A0F4C2E" w14:textId="0DC797DA"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slept several hours before waking when the truck sto</w:t>
      </w:r>
      <w:r w:rsidR="00B23AC1">
        <w:rPr>
          <w:rFonts w:ascii="Times New Roman" w:hAnsi="Times New Roman"/>
        </w:rPr>
        <w:t>p</w:t>
      </w:r>
      <w:r>
        <w:rPr>
          <w:rFonts w:ascii="Times New Roman" w:hAnsi="Times New Roman"/>
        </w:rPr>
        <w:t>ped for fuel and an outhouse break. When Sahom opened the door of the cab, he quickly noticed the air was much colder and thinner than before.</w:t>
      </w:r>
      <w:r w:rsidR="000803D5">
        <w:rPr>
          <w:rFonts w:ascii="Times New Roman" w:hAnsi="Times New Roman"/>
        </w:rPr>
        <w:t xml:space="preserve"> It woke him quickly!</w:t>
      </w:r>
    </w:p>
    <w:p w14:paraId="77EA4544" w14:textId="56E225CA"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must be at a much higher elevation,” he thought as we walked towards the mountain cliff to relieve himself. As steam lifted off of his</w:t>
      </w:r>
      <w:r w:rsidR="00180F2D">
        <w:rPr>
          <w:rFonts w:ascii="Times New Roman" w:hAnsi="Times New Roman"/>
        </w:rPr>
        <w:t xml:space="preserve"> warm pee</w:t>
      </w:r>
      <w:r>
        <w:rPr>
          <w:rFonts w:ascii="Times New Roman" w:hAnsi="Times New Roman"/>
        </w:rPr>
        <w:t xml:space="preserve"> stream, he was amazed at the beauty in front of him. The iron gray </w:t>
      </w:r>
      <w:r w:rsidR="000202D1">
        <w:rPr>
          <w:rFonts w:ascii="Times New Roman" w:hAnsi="Times New Roman"/>
        </w:rPr>
        <w:t>mountains</w:t>
      </w:r>
      <w:r>
        <w:rPr>
          <w:rFonts w:ascii="Times New Roman" w:hAnsi="Times New Roman"/>
        </w:rPr>
        <w:t xml:space="preserve"> were mostly covered with white snow and </w:t>
      </w:r>
      <w:r w:rsidR="000202D1">
        <w:rPr>
          <w:rFonts w:ascii="Times New Roman" w:hAnsi="Times New Roman"/>
        </w:rPr>
        <w:t>clouds</w:t>
      </w:r>
      <w:r>
        <w:rPr>
          <w:rFonts w:ascii="Times New Roman" w:hAnsi="Times New Roman"/>
        </w:rPr>
        <w:t xml:space="preserve"> blocked the sky making it look like a black and white photo. All the colors were muted around him. Everything at the station was covered with a thin layer of gray dust. </w:t>
      </w:r>
    </w:p>
    <w:p w14:paraId="7170499F" w14:textId="77777777"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driver picke</w:t>
      </w:r>
      <w:r w:rsidR="00B23AC1">
        <w:rPr>
          <w:rFonts w:ascii="Times New Roman" w:hAnsi="Times New Roman"/>
        </w:rPr>
        <w:t>d</w:t>
      </w:r>
      <w:r>
        <w:rPr>
          <w:rFonts w:ascii="Times New Roman" w:hAnsi="Times New Roman"/>
        </w:rPr>
        <w:t xml:space="preserve"> up some food and motioned for Sahom to get some for himself.</w:t>
      </w:r>
    </w:p>
    <w:p w14:paraId="7BC545C7" w14:textId="77777777" w:rsidR="00B23AC1"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some in the truck,” he yelled back across the station and he began walking back to his ride to freedom.</w:t>
      </w:r>
    </w:p>
    <w:p w14:paraId="5A12EE95" w14:textId="77777777" w:rsidR="00B23AC1"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driver friend removed a large metal box of rusty chains from behind the cab of the truck. He pulled a set out and Sahom realized i</w:t>
      </w:r>
      <w:r w:rsidR="000202D1">
        <w:rPr>
          <w:rFonts w:ascii="Times New Roman" w:hAnsi="Times New Roman"/>
        </w:rPr>
        <w:t>t was snow chains for the tires; a</w:t>
      </w:r>
      <w:r>
        <w:rPr>
          <w:rFonts w:ascii="Times New Roman" w:hAnsi="Times New Roman"/>
        </w:rPr>
        <w:t xml:space="preserve">ll 14 of them. </w:t>
      </w:r>
    </w:p>
    <w:p w14:paraId="2357BDBF" w14:textId="77777777" w:rsidR="00B23AC1"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“Watch me and then you can put them on the other side.”</w:t>
      </w:r>
    </w:p>
    <w:p w14:paraId="78170646" w14:textId="77777777" w:rsidR="000154FF"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watched closely and it did not look difficult. He picked up a set of chains from the box and begin working on the front tire. It was more difficult than it </w:t>
      </w:r>
      <w:r w:rsidR="00C42EAB">
        <w:rPr>
          <w:rFonts w:ascii="Times New Roman" w:hAnsi="Times New Roman"/>
        </w:rPr>
        <w:t>appeared</w:t>
      </w:r>
      <w:r>
        <w:rPr>
          <w:rFonts w:ascii="Times New Roman" w:hAnsi="Times New Roman"/>
        </w:rPr>
        <w:t>. He tried to make it fit properly and it took a while to get it hooked together. The driver completed two tires in the time it took Sahom to finish his first.</w:t>
      </w:r>
    </w:p>
    <w:p w14:paraId="2658ACFC" w14:textId="7B41A574" w:rsidR="00A866CC" w:rsidRDefault="00180F2D"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t>
      </w:r>
      <w:r w:rsidR="000154FF">
        <w:rPr>
          <w:rFonts w:ascii="Times New Roman" w:hAnsi="Times New Roman"/>
        </w:rPr>
        <w:t>w</w:t>
      </w:r>
      <w:r>
        <w:rPr>
          <w:rFonts w:ascii="Times New Roman" w:hAnsi="Times New Roman"/>
        </w:rPr>
        <w:t>o</w:t>
      </w:r>
      <w:r w:rsidR="000154FF">
        <w:rPr>
          <w:rFonts w:ascii="Times New Roman" w:hAnsi="Times New Roman"/>
        </w:rPr>
        <w:t xml:space="preserve"> moved quickly and in less than 30 minutes they </w:t>
      </w:r>
      <w:r w:rsidR="00C42EAB">
        <w:rPr>
          <w:rFonts w:ascii="Times New Roman" w:hAnsi="Times New Roman"/>
        </w:rPr>
        <w:t>were</w:t>
      </w:r>
      <w:r w:rsidR="000D5D86">
        <w:rPr>
          <w:rFonts w:ascii="Times New Roman" w:hAnsi="Times New Roman"/>
        </w:rPr>
        <w:t xml:space="preserve"> back on the road. The scenery from the passenger’s side window was amazing but </w:t>
      </w:r>
      <w:r>
        <w:rPr>
          <w:rFonts w:ascii="Times New Roman" w:hAnsi="Times New Roman"/>
        </w:rPr>
        <w:t>repetitive</w:t>
      </w:r>
      <w:r w:rsidR="000D5D86">
        <w:rPr>
          <w:rFonts w:ascii="Times New Roman" w:hAnsi="Times New Roman"/>
        </w:rPr>
        <w:t xml:space="preserve">. The further they went, the roads narrowed and became icier. With each kilometer closers to the boarder Sahom became more fearful of an accident.  Every hairpin curve, felt as if the truck </w:t>
      </w:r>
      <w:r w:rsidR="00C42EAB">
        <w:rPr>
          <w:rFonts w:ascii="Times New Roman" w:hAnsi="Times New Roman"/>
        </w:rPr>
        <w:t>would easily</w:t>
      </w:r>
      <w:r w:rsidR="000D5D86">
        <w:rPr>
          <w:rFonts w:ascii="Times New Roman" w:hAnsi="Times New Roman"/>
        </w:rPr>
        <w:t xml:space="preserve"> slide off the mountain. </w:t>
      </w:r>
    </w:p>
    <w:p w14:paraId="32F0F546" w14:textId="77777777" w:rsidR="00A430BA" w:rsidRDefault="00A866CC"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name is Renzay,” the driver said trying to help Sahom relax</w:t>
      </w:r>
      <w:r w:rsidR="00A430BA">
        <w:rPr>
          <w:rFonts w:ascii="Times New Roman" w:hAnsi="Times New Roman"/>
        </w:rPr>
        <w:t>.</w:t>
      </w:r>
    </w:p>
    <w:p w14:paraId="60FE3AF8" w14:textId="77777777" w:rsidR="00A430BA" w:rsidRDefault="00A430BA"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Sahom.”</w:t>
      </w:r>
    </w:p>
    <w:p w14:paraId="1429334F"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many siblings do you have?”</w:t>
      </w:r>
    </w:p>
    <w:p w14:paraId="0BA210CE"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“Two but we live in a house with my uncle and his wife. She is expecting her first.”</w:t>
      </w:r>
    </w:p>
    <w:p w14:paraId="636B5DAA" w14:textId="77777777" w:rsidR="000D5D86"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always good to have a new child enter the family,” Renzay said with his eyes focused on the road.</w:t>
      </w:r>
    </w:p>
    <w:p w14:paraId="28F530C1" w14:textId="20753D1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each village, the roads get tougher,” said the driver. “The less people on the roads the worst they get. Out her</w:t>
      </w:r>
      <w:r w:rsidR="00180F2D">
        <w:rPr>
          <w:rFonts w:ascii="Times New Roman" w:hAnsi="Times New Roman"/>
        </w:rPr>
        <w:t>e</w:t>
      </w:r>
      <w:r>
        <w:rPr>
          <w:rFonts w:ascii="Times New Roman" w:hAnsi="Times New Roman"/>
        </w:rPr>
        <w:t xml:space="preserve"> and during this time of year, you could go days without seeing another truck.”</w:t>
      </w:r>
    </w:p>
    <w:p w14:paraId="615C2877"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sat in silence and his heart began to beat harder. It was one thing thinking the truck could slide off the side at any </w:t>
      </w:r>
      <w:r w:rsidR="00A430BA">
        <w:rPr>
          <w:rFonts w:ascii="Times New Roman" w:hAnsi="Times New Roman"/>
        </w:rPr>
        <w:t>moment;</w:t>
      </w:r>
      <w:r>
        <w:rPr>
          <w:rFonts w:ascii="Times New Roman" w:hAnsi="Times New Roman"/>
        </w:rPr>
        <w:t xml:space="preserve"> it was another thing to think if the crash did not kill them, the cold would.</w:t>
      </w:r>
    </w:p>
    <w:p w14:paraId="27893A98"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“Years ago, these roads were cut by teams of Tibetans working year around to open trade with India. A long time before the Chinese government took over Tibet, trucks moved through this pass all the time. Well, </w:t>
      </w:r>
      <w:r w:rsidR="00C42EAB">
        <w:rPr>
          <w:rFonts w:ascii="Times New Roman" w:hAnsi="Times New Roman"/>
        </w:rPr>
        <w:t>at least</w:t>
      </w:r>
      <w:r>
        <w:rPr>
          <w:rFonts w:ascii="Times New Roman" w:hAnsi="Times New Roman"/>
        </w:rPr>
        <w:t xml:space="preserve"> in the summer.”</w:t>
      </w:r>
    </w:p>
    <w:p w14:paraId="56999922" w14:textId="6777DB2E"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continued to </w:t>
      </w:r>
      <w:r w:rsidR="00C42EAB">
        <w:rPr>
          <w:rFonts w:ascii="Times New Roman" w:hAnsi="Times New Roman"/>
        </w:rPr>
        <w:t>dwell</w:t>
      </w:r>
      <w:r>
        <w:rPr>
          <w:rFonts w:ascii="Times New Roman" w:hAnsi="Times New Roman"/>
        </w:rPr>
        <w:t xml:space="preserve"> on the driver’s words. They approached the steepest grade yet and the driver put it in the lowest gear. Sahom thought the truck was crawling up the hill and it felt like it could </w:t>
      </w:r>
      <w:r w:rsidR="00180F2D">
        <w:rPr>
          <w:rFonts w:ascii="Times New Roman" w:hAnsi="Times New Roman"/>
        </w:rPr>
        <w:t>roll</w:t>
      </w:r>
      <w:r>
        <w:rPr>
          <w:rFonts w:ascii="Times New Roman" w:hAnsi="Times New Roman"/>
        </w:rPr>
        <w:t xml:space="preserve"> backwards at any moment. He could feel the tires spin and catch, spin and catch as they slowly turned over the ice. Steady and slow, the truck climbed the grade and reached the peak before picking up speed and rolling down the decent in front of them. </w:t>
      </w:r>
    </w:p>
    <w:p w14:paraId="5D9484DE"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were moving faster than anytime before and Sahom griped the dashboard. </w:t>
      </w:r>
      <w:r w:rsidR="00A430BA">
        <w:rPr>
          <w:rFonts w:ascii="Times New Roman" w:hAnsi="Times New Roman"/>
        </w:rPr>
        <w:t>Renzay</w:t>
      </w:r>
      <w:r>
        <w:rPr>
          <w:rFonts w:ascii="Times New Roman" w:hAnsi="Times New Roman"/>
        </w:rPr>
        <w:t xml:space="preserve"> did not touch the breaks but continued to shift gears.</w:t>
      </w:r>
    </w:p>
    <w:p w14:paraId="25BA187C" w14:textId="77777777"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know this is fast but if I break, we slide. This is a steep hill on solid ice so I just need to keep it straight.” </w:t>
      </w:r>
    </w:p>
    <w:p w14:paraId="6F4A0CBC" w14:textId="5D7143C7"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had confidence in the skills of his experienced sophfere but was still very nervous. The truck hit the trough between the two hills at about 45 kilometers per hour and </w:t>
      </w:r>
      <w:r w:rsidR="00180F2D">
        <w:rPr>
          <w:rFonts w:ascii="Times New Roman" w:hAnsi="Times New Roman"/>
        </w:rPr>
        <w:t xml:space="preserve">when the truck took a dip, </w:t>
      </w:r>
      <w:r>
        <w:rPr>
          <w:rFonts w:ascii="Times New Roman" w:hAnsi="Times New Roman"/>
        </w:rPr>
        <w:t xml:space="preserve">Sahom was thrust into his tight seatbelt. He might have stayed in the seat but he felt he left his stomach back at the dip. </w:t>
      </w:r>
    </w:p>
    <w:p w14:paraId="06D77146" w14:textId="77777777"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Finally as the sun began to fall the lights of the last outpost city in Tibet could be seen just over one more ridge and Sahom finally could relax for the first time since they put the snow chains on.</w:t>
      </w:r>
    </w:p>
    <w:p w14:paraId="12215057" w14:textId="063C7A06" w:rsidR="000F68E3"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truck pulled into the small town</w:t>
      </w:r>
      <w:r w:rsidR="000F68E3">
        <w:rPr>
          <w:rFonts w:ascii="Times New Roman" w:hAnsi="Times New Roman"/>
        </w:rPr>
        <w:t xml:space="preserve"> and</w:t>
      </w:r>
      <w:r w:rsidR="00180F2D">
        <w:rPr>
          <w:rFonts w:ascii="Times New Roman" w:hAnsi="Times New Roman"/>
        </w:rPr>
        <w:t xml:space="preserve"> Renzay</w:t>
      </w:r>
      <w:r w:rsidR="000F68E3">
        <w:rPr>
          <w:rFonts w:ascii="Times New Roman" w:hAnsi="Times New Roman"/>
        </w:rPr>
        <w:t xml:space="preserve"> looked for a place to park the big rig</w:t>
      </w:r>
      <w:r>
        <w:rPr>
          <w:rFonts w:ascii="Times New Roman" w:hAnsi="Times New Roman"/>
        </w:rPr>
        <w:t xml:space="preserve">. </w:t>
      </w:r>
      <w:r w:rsidR="00C42EAB">
        <w:rPr>
          <w:rFonts w:ascii="Times New Roman" w:hAnsi="Times New Roman"/>
        </w:rPr>
        <w:t xml:space="preserve">As they toured through the two-street town, Sahom notices a mix of Tibetans, Chinese soldiers and a few ethnic Indians who must have outdated communist control of Tibet. </w:t>
      </w:r>
      <w:r w:rsidR="00A12267">
        <w:rPr>
          <w:rFonts w:ascii="Times New Roman" w:hAnsi="Times New Roman"/>
        </w:rPr>
        <w:t xml:space="preserve">They </w:t>
      </w:r>
      <w:r w:rsidR="000F68E3">
        <w:rPr>
          <w:rFonts w:ascii="Times New Roman" w:hAnsi="Times New Roman"/>
        </w:rPr>
        <w:t>spoke Tibetan</w:t>
      </w:r>
      <w:r w:rsidR="00180F2D">
        <w:rPr>
          <w:rFonts w:ascii="Times New Roman" w:hAnsi="Times New Roman"/>
        </w:rPr>
        <w:t>,</w:t>
      </w:r>
      <w:r w:rsidR="000F68E3">
        <w:rPr>
          <w:rFonts w:ascii="Times New Roman" w:hAnsi="Times New Roman"/>
        </w:rPr>
        <w:t xml:space="preserve"> </w:t>
      </w:r>
      <w:r w:rsidR="00A12267">
        <w:rPr>
          <w:rFonts w:ascii="Times New Roman" w:hAnsi="Times New Roman"/>
        </w:rPr>
        <w:t xml:space="preserve">dressed just like </w:t>
      </w:r>
      <w:r w:rsidR="000F68E3">
        <w:rPr>
          <w:rFonts w:ascii="Times New Roman" w:hAnsi="Times New Roman"/>
        </w:rPr>
        <w:t>the men they were speaking with,</w:t>
      </w:r>
      <w:r w:rsidR="00A12267">
        <w:rPr>
          <w:rFonts w:ascii="Times New Roman" w:hAnsi="Times New Roman"/>
        </w:rPr>
        <w:t xml:space="preserve"> but their faces were dark and they wore thick turbans.</w:t>
      </w:r>
      <w:r w:rsidR="000F68E3">
        <w:rPr>
          <w:rFonts w:ascii="Times New Roman" w:hAnsi="Times New Roman"/>
        </w:rPr>
        <w:t xml:space="preserve"> </w:t>
      </w:r>
      <w:r w:rsidR="00180F2D">
        <w:rPr>
          <w:rFonts w:ascii="Times New Roman" w:hAnsi="Times New Roman"/>
        </w:rPr>
        <w:t>Renzay</w:t>
      </w:r>
      <w:r w:rsidR="000F68E3">
        <w:rPr>
          <w:rFonts w:ascii="Times New Roman" w:hAnsi="Times New Roman"/>
        </w:rPr>
        <w:t xml:space="preserve"> parked just outside the market. It was dark and the market was abandoned so the load would not be unloaded till morning.</w:t>
      </w:r>
    </w:p>
    <w:p w14:paraId="2313DF24" w14:textId="77777777" w:rsidR="000F68E3"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“See those buildings on that hill?” the driver said as he checked the lock on the cargo door. “That is the army base.”</w:t>
      </w:r>
    </w:p>
    <w:p w14:paraId="4C643122" w14:textId="77777777" w:rsidR="000F68E3"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base was on a hill that overlooked the city and the boarder to India. Sahom could see soldiers standing post but a lot of soldiers were walking the streets around him.</w:t>
      </w:r>
    </w:p>
    <w:p w14:paraId="3ABDC303" w14:textId="77777777" w:rsidR="00AA284E"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For the last two days, Sahom had only eaten the fruit and nuts his family had given him and he was very hungry.</w:t>
      </w:r>
      <w:r w:rsidR="00AA284E">
        <w:rPr>
          <w:rFonts w:ascii="Times New Roman" w:hAnsi="Times New Roman"/>
        </w:rPr>
        <w:t xml:space="preserve"> A small </w:t>
      </w:r>
      <w:r w:rsidR="00C42EAB">
        <w:rPr>
          <w:rFonts w:ascii="Times New Roman" w:hAnsi="Times New Roman"/>
        </w:rPr>
        <w:t>restaurant</w:t>
      </w:r>
      <w:r w:rsidR="00AA284E">
        <w:rPr>
          <w:rFonts w:ascii="Times New Roman" w:hAnsi="Times New Roman"/>
        </w:rPr>
        <w:t xml:space="preserve"> with two tables was open not far from where the truck was parked. As they approached, they could see soldiers and a few locals eating inside.</w:t>
      </w:r>
    </w:p>
    <w:p w14:paraId="1CEF25E1" w14:textId="77777777" w:rsidR="00641861" w:rsidRDefault="00AA284E"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never asked you why you wanted to come here and I don’t care</w:t>
      </w:r>
      <w:r w:rsidR="00641861">
        <w:rPr>
          <w:rFonts w:ascii="Times New Roman" w:hAnsi="Times New Roman"/>
        </w:rPr>
        <w:t xml:space="preserve">,” said </w:t>
      </w:r>
      <w:r w:rsidR="00A430BA">
        <w:rPr>
          <w:rFonts w:ascii="Times New Roman" w:hAnsi="Times New Roman"/>
        </w:rPr>
        <w:t>Renzay</w:t>
      </w:r>
      <w:r w:rsidR="00641861">
        <w:rPr>
          <w:rFonts w:ascii="Times New Roman" w:hAnsi="Times New Roman"/>
        </w:rPr>
        <w:t>. “But you should not tell anyone around here why you have come. Just tell them you are delivering a load.”</w:t>
      </w:r>
    </w:p>
    <w:p w14:paraId="1D8CEFC6" w14:textId="77777777" w:rsidR="0064186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p>
    <w:p w14:paraId="42D739E6" w14:textId="77777777" w:rsidR="0064186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loose that basket. They will know your family sent you off and that you are not delivering a load. My family quite giving me a basket of goods years ago.”</w:t>
      </w:r>
    </w:p>
    <w:p w14:paraId="55D50485" w14:textId="77777777" w:rsidR="0057019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tossed the basket near a pile of scraps and walked into the warm establishment.</w:t>
      </w:r>
    </w:p>
    <w:p w14:paraId="681B4598" w14:textId="77777777" w:rsidR="00570191" w:rsidRDefault="0057019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C42EAB">
        <w:rPr>
          <w:rFonts w:ascii="Times New Roman" w:hAnsi="Times New Roman"/>
        </w:rPr>
        <w:t>Tibetan</w:t>
      </w:r>
      <w:r>
        <w:rPr>
          <w:rFonts w:ascii="Times New Roman" w:hAnsi="Times New Roman"/>
        </w:rPr>
        <w:t xml:space="preserve"> woman running the place laid two bowls of Yak Butter tea on the table and said, “What will you have to eat?”</w:t>
      </w:r>
    </w:p>
    <w:p w14:paraId="7949CBE8" w14:textId="77777777" w:rsidR="00570191" w:rsidRDefault="0057019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“Yak and peppers </w:t>
      </w:r>
      <w:r w:rsidR="00A430BA">
        <w:rPr>
          <w:rFonts w:ascii="Times New Roman" w:hAnsi="Times New Roman"/>
        </w:rPr>
        <w:t xml:space="preserve">and Pork and potato </w:t>
      </w:r>
      <w:r w:rsidR="00C42EAB">
        <w:rPr>
          <w:rFonts w:ascii="Times New Roman" w:hAnsi="Times New Roman"/>
        </w:rPr>
        <w:t>strips</w:t>
      </w:r>
      <w:r w:rsidR="00A430BA">
        <w:rPr>
          <w:rFonts w:ascii="Times New Roman" w:hAnsi="Times New Roman"/>
        </w:rPr>
        <w:t>,” Renzay said</w:t>
      </w:r>
      <w:r>
        <w:rPr>
          <w:rFonts w:ascii="Times New Roman" w:hAnsi="Times New Roman"/>
        </w:rPr>
        <w:t xml:space="preserve"> over Sahom’s hesitation.</w:t>
      </w:r>
    </w:p>
    <w:p w14:paraId="1F206E82" w14:textId="77777777" w:rsidR="00A430BA" w:rsidRDefault="00570191"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sipped on the warm tea in silence before two small bowls of rice appeared on the table quickly followed by the oily food they had ordered only a few minutes before. The woman refilled their tea bowls and </w:t>
      </w:r>
      <w:r w:rsidR="00A430BA">
        <w:rPr>
          <w:rFonts w:ascii="Times New Roman" w:hAnsi="Times New Roman"/>
        </w:rPr>
        <w:t>Renzay</w:t>
      </w:r>
      <w:r>
        <w:rPr>
          <w:rFonts w:ascii="Times New Roman" w:hAnsi="Times New Roman"/>
        </w:rPr>
        <w:t xml:space="preserve"> reached into his belt and removed his long field knife</w:t>
      </w:r>
      <w:r w:rsidR="00A430BA">
        <w:rPr>
          <w:rFonts w:ascii="Times New Roman" w:hAnsi="Times New Roman"/>
        </w:rPr>
        <w:t xml:space="preserve"> and it’s </w:t>
      </w:r>
      <w:r w:rsidR="00E53D4E">
        <w:rPr>
          <w:rFonts w:ascii="Times New Roman" w:hAnsi="Times New Roman"/>
        </w:rPr>
        <w:t>sheaf</w:t>
      </w:r>
      <w:r>
        <w:rPr>
          <w:rFonts w:ascii="Times New Roman" w:hAnsi="Times New Roman"/>
        </w:rPr>
        <w:t xml:space="preserve">. </w:t>
      </w:r>
      <w:r w:rsidR="00A430BA">
        <w:rPr>
          <w:rFonts w:ascii="Times New Roman" w:hAnsi="Times New Roman"/>
        </w:rPr>
        <w:t xml:space="preserve">It was a few inches longer than Sahom’s with an ornate </w:t>
      </w:r>
      <w:r w:rsidR="00E53D4E">
        <w:rPr>
          <w:rFonts w:ascii="Times New Roman" w:hAnsi="Times New Roman"/>
        </w:rPr>
        <w:t>sheaf</w:t>
      </w:r>
      <w:r w:rsidR="00A430BA">
        <w:rPr>
          <w:rFonts w:ascii="Times New Roman" w:hAnsi="Times New Roman"/>
        </w:rPr>
        <w:t xml:space="preserve"> and handle. Thinking something might be wrong, Sahom reached into his coat for his blade and Renzay notices the reaction. Renzay communicated more with a smile than he could with words. Then he removed two chopsticks from the bottom side of the sheef. </w:t>
      </w:r>
    </w:p>
    <w:p w14:paraId="3A3C2201"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had me wondering what was going on,” said Sahom.</w:t>
      </w:r>
    </w:p>
    <w:p w14:paraId="2FF163B8"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was my great grandfather’s, father’s knife. He took it off of </w:t>
      </w:r>
      <w:r w:rsidR="00AC407A">
        <w:rPr>
          <w:rFonts w:ascii="Times New Roman" w:hAnsi="Times New Roman"/>
        </w:rPr>
        <w:t>a Mongol he killed during an invasion</w:t>
      </w:r>
      <w:r w:rsidR="006711FA">
        <w:rPr>
          <w:rFonts w:ascii="Times New Roman" w:hAnsi="Times New Roman"/>
        </w:rPr>
        <w:t xml:space="preserve"> and carried it the rest of his life as did his son and now so will I</w:t>
      </w:r>
      <w:r w:rsidR="00AC407A">
        <w:rPr>
          <w:rFonts w:ascii="Times New Roman" w:hAnsi="Times New Roman"/>
        </w:rPr>
        <w:t xml:space="preserve">.” </w:t>
      </w:r>
    </w:p>
    <w:p w14:paraId="5A8B5E23" w14:textId="5921E5A9" w:rsidR="00785F8A" w:rsidRDefault="00570191"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Most Tibetans carried a blade</w:t>
      </w:r>
      <w:r w:rsidR="00AC407A">
        <w:rPr>
          <w:rFonts w:ascii="Times New Roman" w:hAnsi="Times New Roman"/>
        </w:rPr>
        <w:t xml:space="preserve"> </w:t>
      </w:r>
      <w:r w:rsidR="006711FA">
        <w:rPr>
          <w:rFonts w:ascii="Times New Roman" w:hAnsi="Times New Roman"/>
        </w:rPr>
        <w:t>especially</w:t>
      </w:r>
      <w:r w:rsidR="00AC407A">
        <w:rPr>
          <w:rFonts w:ascii="Times New Roman" w:hAnsi="Times New Roman"/>
        </w:rPr>
        <w:t xml:space="preserve"> in this area and </w:t>
      </w:r>
      <w:r w:rsidR="006711FA">
        <w:rPr>
          <w:rFonts w:ascii="Times New Roman" w:hAnsi="Times New Roman"/>
        </w:rPr>
        <w:t>when traveling</w:t>
      </w:r>
      <w:r w:rsidR="00AC407A">
        <w:rPr>
          <w:rFonts w:ascii="Times New Roman" w:hAnsi="Times New Roman"/>
        </w:rPr>
        <w:t>. It was mostly</w:t>
      </w:r>
      <w:r>
        <w:rPr>
          <w:rFonts w:ascii="Times New Roman" w:hAnsi="Times New Roman"/>
        </w:rPr>
        <w:t xml:space="preserve"> out of tradition </w:t>
      </w:r>
      <w:r w:rsidR="00AC407A">
        <w:rPr>
          <w:rFonts w:ascii="Times New Roman" w:hAnsi="Times New Roman"/>
        </w:rPr>
        <w:t>rather than out of necessity but Renzay’s carried clean chopsticks</w:t>
      </w:r>
      <w:r w:rsidR="00180F2D">
        <w:rPr>
          <w:rFonts w:ascii="Times New Roman" w:hAnsi="Times New Roman"/>
        </w:rPr>
        <w:t xml:space="preserve"> in his</w:t>
      </w:r>
      <w:r w:rsidR="00AC407A">
        <w:rPr>
          <w:rFonts w:ascii="Times New Roman" w:hAnsi="Times New Roman"/>
        </w:rPr>
        <w:t xml:space="preserve"> and Sahom </w:t>
      </w:r>
      <w:r w:rsidR="006711FA">
        <w:rPr>
          <w:rFonts w:ascii="Times New Roman" w:hAnsi="Times New Roman"/>
        </w:rPr>
        <w:t xml:space="preserve">had to use </w:t>
      </w:r>
      <w:r w:rsidR="00AC407A">
        <w:rPr>
          <w:rFonts w:ascii="Times New Roman" w:hAnsi="Times New Roman"/>
        </w:rPr>
        <w:t>the ones on the table.</w:t>
      </w:r>
    </w:p>
    <w:p w14:paraId="2FA74BD1" w14:textId="77777777"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Renzay went straight for the pieces of Yak and not another word was spoken the entire meal as they two ate quickly. When the waitress, cook and owner </w:t>
      </w:r>
      <w:r w:rsidR="00C42EAB">
        <w:rPr>
          <w:rFonts w:ascii="Times New Roman" w:hAnsi="Times New Roman"/>
        </w:rPr>
        <w:t>came</w:t>
      </w:r>
      <w:r>
        <w:rPr>
          <w:rFonts w:ascii="Times New Roman" w:hAnsi="Times New Roman"/>
        </w:rPr>
        <w:t xml:space="preserve"> over, Sahom asked, “Do you </w:t>
      </w:r>
      <w:r w:rsidR="00C42EAB">
        <w:rPr>
          <w:rFonts w:ascii="Times New Roman" w:hAnsi="Times New Roman"/>
        </w:rPr>
        <w:t>know</w:t>
      </w:r>
      <w:r>
        <w:rPr>
          <w:rFonts w:ascii="Times New Roman" w:hAnsi="Times New Roman"/>
        </w:rPr>
        <w:t xml:space="preserve"> where we can find a room for the night?”</w:t>
      </w:r>
    </w:p>
    <w:p w14:paraId="4014685E" w14:textId="77777777"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“Upstairs. 10 yen per person per night.</w:t>
      </w:r>
    </w:p>
    <w:p w14:paraId="0474680E" w14:textId="0584CF98" w:rsidR="00180F2D" w:rsidRDefault="00180F2D"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she added hotel keeper to the resume.</w:t>
      </w:r>
    </w:p>
    <w:p w14:paraId="69F4B703" w14:textId="77777777"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will take it,” Renzay answered.</w:t>
      </w:r>
    </w:p>
    <w:p w14:paraId="6C1DD843" w14:textId="77777777" w:rsidR="00785F8A" w:rsidRDefault="00785F8A" w:rsidP="00785F8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like you have much choice unless you both sleep in your truck,” she said.</w:t>
      </w:r>
    </w:p>
    <w:p w14:paraId="4FFE6AF0" w14:textId="77777777" w:rsidR="00785F8A" w:rsidRDefault="00C42EAB" w:rsidP="00785F8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placed enough money on the table for the food and one night's stay and walked up the stairs. </w:t>
      </w:r>
    </w:p>
    <w:p w14:paraId="6E5968E7" w14:textId="77777777" w:rsidR="00DA0540" w:rsidRDefault="00785F8A"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room had a fireplace and six beds. The ones closed to t</w:t>
      </w:r>
      <w:r w:rsidR="00DA0540">
        <w:rPr>
          <w:rFonts w:ascii="Times New Roman" w:hAnsi="Times New Roman"/>
        </w:rPr>
        <w:t>he fire were already in use. Sah</w:t>
      </w:r>
      <w:r>
        <w:rPr>
          <w:rFonts w:ascii="Times New Roman" w:hAnsi="Times New Roman"/>
        </w:rPr>
        <w:t xml:space="preserve">om took the one closest to the window so he would awake with the sunrise. The room was cold despite the fire but under the three heavy wool blankets </w:t>
      </w:r>
      <w:r w:rsidR="00C42EAB">
        <w:rPr>
          <w:rFonts w:ascii="Times New Roman" w:hAnsi="Times New Roman"/>
        </w:rPr>
        <w:t>tucked</w:t>
      </w:r>
      <w:r>
        <w:rPr>
          <w:rFonts w:ascii="Times New Roman" w:hAnsi="Times New Roman"/>
        </w:rPr>
        <w:t xml:space="preserve"> around him, </w:t>
      </w:r>
      <w:r w:rsidR="00DA0540">
        <w:rPr>
          <w:rFonts w:ascii="Times New Roman" w:hAnsi="Times New Roman"/>
        </w:rPr>
        <w:t xml:space="preserve">Sahom felt warm. Only the </w:t>
      </w:r>
      <w:r w:rsidR="00C42EAB">
        <w:rPr>
          <w:rFonts w:ascii="Times New Roman" w:hAnsi="Times New Roman"/>
        </w:rPr>
        <w:t>popping</w:t>
      </w:r>
      <w:r w:rsidR="00DA0540">
        <w:rPr>
          <w:rFonts w:ascii="Times New Roman" w:hAnsi="Times New Roman"/>
        </w:rPr>
        <w:t xml:space="preserve"> sound </w:t>
      </w:r>
      <w:r w:rsidR="00C42EAB">
        <w:rPr>
          <w:rFonts w:ascii="Times New Roman" w:hAnsi="Times New Roman"/>
        </w:rPr>
        <w:t>of</w:t>
      </w:r>
      <w:r w:rsidR="00DA0540">
        <w:rPr>
          <w:rFonts w:ascii="Times New Roman" w:hAnsi="Times New Roman"/>
        </w:rPr>
        <w:t xml:space="preserve"> the fire could be heard in the dark </w:t>
      </w:r>
      <w:r w:rsidR="00C42EAB">
        <w:rPr>
          <w:rFonts w:ascii="Times New Roman" w:hAnsi="Times New Roman"/>
        </w:rPr>
        <w:t>room</w:t>
      </w:r>
      <w:r w:rsidR="00DA0540">
        <w:rPr>
          <w:rFonts w:ascii="Times New Roman" w:hAnsi="Times New Roman"/>
        </w:rPr>
        <w:t xml:space="preserve">. No one spoke and that was fine with Sahom because the less questions he had to answer the better. </w:t>
      </w:r>
    </w:p>
    <w:p w14:paraId="771A5F73" w14:textId="77777777"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Outside the window he could see the border fence. It looked like rolling barbed wire that stretched all the way through the valley. It was only a kilometer or two away but he did not know how much farther he would have to walk on the other side. </w:t>
      </w:r>
    </w:p>
    <w:p w14:paraId="49CCB098" w14:textId="77777777"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Guard towers could be seen every few hundred meters or so with spotlights scanning the snow for brave Tibetans attempting to flee for India. The wire reflected the light when it passed over so Sahom knew the fence was maintained. While he was </w:t>
      </w:r>
      <w:r w:rsidR="00C42EAB">
        <w:rPr>
          <w:rFonts w:ascii="Times New Roman" w:hAnsi="Times New Roman"/>
        </w:rPr>
        <w:t>studding</w:t>
      </w:r>
      <w:r>
        <w:rPr>
          <w:rFonts w:ascii="Times New Roman" w:hAnsi="Times New Roman"/>
        </w:rPr>
        <w:t xml:space="preserve"> the valley, quick flashes of light, mussel fire, caught his attention and a second later the sounds arrived to his ear. The shots were coming from two guard towers and they were relentless for ten to fifteen seconds when a long silence filled the town and the room.</w:t>
      </w:r>
    </w:p>
    <w:p w14:paraId="4C9F8DC3" w14:textId="77777777"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familiar voice </w:t>
      </w:r>
      <w:r w:rsidR="00C42EAB">
        <w:rPr>
          <w:rFonts w:ascii="Times New Roman" w:hAnsi="Times New Roman"/>
        </w:rPr>
        <w:t>from</w:t>
      </w:r>
      <w:r>
        <w:rPr>
          <w:rFonts w:ascii="Times New Roman" w:hAnsi="Times New Roman"/>
        </w:rPr>
        <w:t xml:space="preserve"> the dark room spoke, “It must be someone fleeing for the boarder again.”</w:t>
      </w:r>
    </w:p>
    <w:p w14:paraId="200E43D0" w14:textId="742ED4AB" w:rsidR="00324A8C"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Silence </w:t>
      </w:r>
      <w:r w:rsidR="00C42EAB">
        <w:rPr>
          <w:rFonts w:ascii="Times New Roman" w:hAnsi="Times New Roman"/>
        </w:rPr>
        <w:t>continued</w:t>
      </w:r>
      <w:r>
        <w:rPr>
          <w:rFonts w:ascii="Times New Roman" w:hAnsi="Times New Roman"/>
        </w:rPr>
        <w:t xml:space="preserve"> in the room and Sahom did not respond. He </w:t>
      </w:r>
      <w:r w:rsidR="007670D4">
        <w:rPr>
          <w:rFonts w:ascii="Times New Roman" w:hAnsi="Times New Roman"/>
        </w:rPr>
        <w:t>laid</w:t>
      </w:r>
      <w:r>
        <w:rPr>
          <w:rFonts w:ascii="Times New Roman" w:hAnsi="Times New Roman"/>
        </w:rPr>
        <w:t xml:space="preserve"> back on his bed and replayed the events he had just witnessed. Questions also ran through his mi</w:t>
      </w:r>
      <w:r w:rsidR="00324A8C">
        <w:rPr>
          <w:rFonts w:ascii="Times New Roman" w:hAnsi="Times New Roman"/>
        </w:rPr>
        <w:t xml:space="preserve">nd. “What was on the other </w:t>
      </w:r>
      <w:r w:rsidR="00C42EAB">
        <w:rPr>
          <w:rFonts w:ascii="Times New Roman" w:hAnsi="Times New Roman"/>
        </w:rPr>
        <w:t>side?</w:t>
      </w:r>
      <w:r w:rsidR="00324A8C">
        <w:rPr>
          <w:rFonts w:ascii="Times New Roman" w:hAnsi="Times New Roman"/>
        </w:rPr>
        <w:t xml:space="preserve"> Was it worth the risk? Jail is one thing but death is another?” His thought </w:t>
      </w:r>
      <w:r w:rsidR="00C42EAB">
        <w:rPr>
          <w:rFonts w:ascii="Times New Roman" w:hAnsi="Times New Roman"/>
        </w:rPr>
        <w:t>consumed</w:t>
      </w:r>
      <w:r w:rsidR="00324A8C">
        <w:rPr>
          <w:rFonts w:ascii="Times New Roman" w:hAnsi="Times New Roman"/>
        </w:rPr>
        <w:t xml:space="preserve"> him and soon it was clear. “I seek truth. What is life without truth?”</w:t>
      </w:r>
    </w:p>
    <w:p w14:paraId="5E4C5176" w14:textId="77777777" w:rsidR="00324A8C" w:rsidRDefault="00324A8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broke the silence of the room and said, “</w:t>
      </w:r>
      <w:r w:rsidR="00C42EAB">
        <w:rPr>
          <w:rFonts w:ascii="Times New Roman" w:hAnsi="Times New Roman"/>
        </w:rPr>
        <w:t>Goodbye</w:t>
      </w:r>
      <w:r>
        <w:rPr>
          <w:rFonts w:ascii="Times New Roman" w:hAnsi="Times New Roman"/>
        </w:rPr>
        <w:t xml:space="preserve"> Renzay.”</w:t>
      </w:r>
    </w:p>
    <w:p w14:paraId="30DDFFF9" w14:textId="77777777"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4FB1C0B5" w14:textId="194E9B9F"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rose signaling the end of the night but Sahom had not </w:t>
      </w:r>
      <w:r w:rsidR="00C42EAB">
        <w:rPr>
          <w:rFonts w:ascii="Times New Roman" w:hAnsi="Times New Roman"/>
        </w:rPr>
        <w:t>sleep</w:t>
      </w:r>
      <w:r>
        <w:rPr>
          <w:rFonts w:ascii="Times New Roman" w:hAnsi="Times New Roman"/>
        </w:rPr>
        <w:t xml:space="preserve"> a wink. He </w:t>
      </w:r>
      <w:r w:rsidR="00C318DB">
        <w:rPr>
          <w:rFonts w:ascii="Times New Roman" w:hAnsi="Times New Roman"/>
        </w:rPr>
        <w:t xml:space="preserve">quietly </w:t>
      </w:r>
      <w:r>
        <w:rPr>
          <w:rFonts w:ascii="Times New Roman" w:hAnsi="Times New Roman"/>
        </w:rPr>
        <w:t xml:space="preserve">jumped from his bed, picked up his bag and headed out. The morning was cold and he walked down the street without a plan. As he moved through the small town he passed the back door of a butcher shop. </w:t>
      </w:r>
      <w:r w:rsidR="00C42EAB">
        <w:rPr>
          <w:rFonts w:ascii="Times New Roman" w:hAnsi="Times New Roman"/>
        </w:rPr>
        <w:t>Outside</w:t>
      </w:r>
      <w:r>
        <w:rPr>
          <w:rFonts w:ascii="Times New Roman" w:hAnsi="Times New Roman"/>
        </w:rPr>
        <w:t xml:space="preserve"> was a huge side of a yak hanging from a hook with blood dripping to the concrete floor. Steam </w:t>
      </w:r>
      <w:r w:rsidR="00C42EAB">
        <w:rPr>
          <w:rFonts w:ascii="Times New Roman" w:hAnsi="Times New Roman"/>
        </w:rPr>
        <w:t>slowly</w:t>
      </w:r>
      <w:r>
        <w:rPr>
          <w:rFonts w:ascii="Times New Roman" w:hAnsi="Times New Roman"/>
        </w:rPr>
        <w:t xml:space="preserve"> rose off of the recently killed </w:t>
      </w:r>
      <w:r w:rsidR="00C318DB">
        <w:rPr>
          <w:rFonts w:ascii="Times New Roman" w:hAnsi="Times New Roman"/>
        </w:rPr>
        <w:t>carcass</w:t>
      </w:r>
      <w:r>
        <w:rPr>
          <w:rFonts w:ascii="Times New Roman" w:hAnsi="Times New Roman"/>
        </w:rPr>
        <w:t>. On the ground was the yak head and the skin.</w:t>
      </w:r>
    </w:p>
    <w:p w14:paraId="713AC401" w14:textId="77B4ED9D"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t>
      </w:r>
      <w:r w:rsidR="00C318DB">
        <w:rPr>
          <w:rFonts w:ascii="Times New Roman" w:hAnsi="Times New Roman"/>
        </w:rPr>
        <w:t xml:space="preserve">now </w:t>
      </w:r>
      <w:r>
        <w:rPr>
          <w:rFonts w:ascii="Times New Roman" w:hAnsi="Times New Roman"/>
        </w:rPr>
        <w:t>had a plan.</w:t>
      </w:r>
    </w:p>
    <w:p w14:paraId="767E5BE9" w14:textId="434FD9CE" w:rsidR="00664DA5" w:rsidRDefault="00C318DB"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w:t>
      </w:r>
      <w:r w:rsidR="00664DA5">
        <w:rPr>
          <w:rFonts w:ascii="Times New Roman" w:hAnsi="Times New Roman"/>
        </w:rPr>
        <w:t xml:space="preserve"> placed 10 </w:t>
      </w:r>
      <w:r w:rsidR="00C42EAB">
        <w:rPr>
          <w:rFonts w:ascii="Times New Roman" w:hAnsi="Times New Roman"/>
        </w:rPr>
        <w:t>yen</w:t>
      </w:r>
      <w:r w:rsidR="00664DA5">
        <w:rPr>
          <w:rFonts w:ascii="Times New Roman" w:hAnsi="Times New Roman"/>
        </w:rPr>
        <w:t xml:space="preserve"> on the butcher block under the </w:t>
      </w:r>
      <w:r w:rsidR="00C42EAB">
        <w:rPr>
          <w:rFonts w:ascii="Times New Roman" w:hAnsi="Times New Roman"/>
        </w:rPr>
        <w:t>knife</w:t>
      </w:r>
      <w:r w:rsidR="00664DA5">
        <w:rPr>
          <w:rFonts w:ascii="Times New Roman" w:hAnsi="Times New Roman"/>
        </w:rPr>
        <w:t xml:space="preserve"> and took the head and skin. He found a large burlap grain bag and placed the costume in the bag to start his journey to the border. </w:t>
      </w:r>
    </w:p>
    <w:p w14:paraId="6898FC18" w14:textId="2EC6C309"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an hour of walking south, he could see the towers he watched the night before. Sahom took the skin and head from the bag and placed the bag over his shoulders. He pulled the yak head on top of his head making sure that the skin covered the rest of his body. </w:t>
      </w:r>
      <w:r w:rsidR="00C318DB">
        <w:rPr>
          <w:rFonts w:ascii="Times New Roman" w:hAnsi="Times New Roman"/>
        </w:rPr>
        <w:t>It smelled horrible and the flies followed the costume giving an element of authenticity as well as annoyance.</w:t>
      </w:r>
    </w:p>
    <w:p w14:paraId="500C07B3" w14:textId="7BB5952C" w:rsidR="006B693F"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spend the next few hours crawling on his hands and knees through the snow. Up close, the costume would not fool anyone but possibly from a distance he would go unnoticed by the guards.</w:t>
      </w:r>
      <w:r w:rsidR="00C318DB">
        <w:rPr>
          <w:rFonts w:ascii="Times New Roman" w:hAnsi="Times New Roman"/>
        </w:rPr>
        <w:t xml:space="preserve"> He choose a spot equal distance from the two closest guard towers and lumbered through the ice and snow.</w:t>
      </w:r>
    </w:p>
    <w:p w14:paraId="789035D7" w14:textId="67B3B538" w:rsidR="00C01A0C" w:rsidRDefault="006B693F"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last 500 metes </w:t>
      </w:r>
      <w:r w:rsidR="00C42EAB">
        <w:rPr>
          <w:rFonts w:ascii="Times New Roman" w:hAnsi="Times New Roman"/>
        </w:rPr>
        <w:t>were</w:t>
      </w:r>
      <w:r>
        <w:rPr>
          <w:rFonts w:ascii="Times New Roman" w:hAnsi="Times New Roman"/>
        </w:rPr>
        <w:t xml:space="preserve"> long and cold. His hands </w:t>
      </w:r>
      <w:r w:rsidR="00C42EAB">
        <w:rPr>
          <w:rFonts w:ascii="Times New Roman" w:hAnsi="Times New Roman"/>
        </w:rPr>
        <w:t>were</w:t>
      </w:r>
      <w:r>
        <w:rPr>
          <w:rFonts w:ascii="Times New Roman" w:hAnsi="Times New Roman"/>
        </w:rPr>
        <w:t xml:space="preserve"> numb and the smell of the dead animal</w:t>
      </w:r>
      <w:r w:rsidR="00C318DB">
        <w:rPr>
          <w:rFonts w:ascii="Times New Roman" w:hAnsi="Times New Roman"/>
        </w:rPr>
        <w:t xml:space="preserve"> had not disapated</w:t>
      </w:r>
      <w:r w:rsidR="00C01A0C">
        <w:rPr>
          <w:rFonts w:ascii="Times New Roman" w:hAnsi="Times New Roman"/>
        </w:rPr>
        <w:t>.</w:t>
      </w:r>
      <w:r w:rsidR="00C318DB">
        <w:rPr>
          <w:rFonts w:ascii="Times New Roman" w:hAnsi="Times New Roman"/>
        </w:rPr>
        <w:t xml:space="preserve"> His back was sore but he knew he could not stand upright and give himself away.</w:t>
      </w:r>
      <w:r w:rsidR="00C01A0C">
        <w:rPr>
          <w:rFonts w:ascii="Times New Roman" w:hAnsi="Times New Roman"/>
        </w:rPr>
        <w:t xml:space="preserve"> Sahom made a point to </w:t>
      </w:r>
      <w:r w:rsidR="00C42EAB">
        <w:rPr>
          <w:rFonts w:ascii="Times New Roman" w:hAnsi="Times New Roman"/>
        </w:rPr>
        <w:t>zigzag</w:t>
      </w:r>
      <w:r w:rsidR="00C01A0C">
        <w:rPr>
          <w:rFonts w:ascii="Times New Roman" w:hAnsi="Times New Roman"/>
        </w:rPr>
        <w:t xml:space="preserve"> back </w:t>
      </w:r>
      <w:r w:rsidR="00C42EAB">
        <w:rPr>
          <w:rFonts w:ascii="Times New Roman" w:hAnsi="Times New Roman"/>
        </w:rPr>
        <w:t>and forth</w:t>
      </w:r>
      <w:r w:rsidR="00C01A0C">
        <w:rPr>
          <w:rFonts w:ascii="Times New Roman" w:hAnsi="Times New Roman"/>
        </w:rPr>
        <w:t xml:space="preserve"> through the snow at a slow pace so it </w:t>
      </w:r>
      <w:r w:rsidR="00C42EAB">
        <w:rPr>
          <w:rFonts w:ascii="Times New Roman" w:hAnsi="Times New Roman"/>
        </w:rPr>
        <w:t>was</w:t>
      </w:r>
      <w:r w:rsidR="00C01A0C">
        <w:rPr>
          <w:rFonts w:ascii="Times New Roman" w:hAnsi="Times New Roman"/>
        </w:rPr>
        <w:t xml:space="preserve"> not obvious he was making a run for the border. He could see the fence ahead. </w:t>
      </w:r>
      <w:r w:rsidR="00C318DB">
        <w:rPr>
          <w:rFonts w:ascii="Times New Roman" w:hAnsi="Times New Roman"/>
        </w:rPr>
        <w:t>Only a few</w:t>
      </w:r>
      <w:r w:rsidR="00D01782">
        <w:rPr>
          <w:rFonts w:ascii="Times New Roman" w:hAnsi="Times New Roman"/>
        </w:rPr>
        <w:t xml:space="preserve"> meters more to go. </w:t>
      </w:r>
      <w:r w:rsidR="00C01A0C">
        <w:rPr>
          <w:rFonts w:ascii="Times New Roman" w:hAnsi="Times New Roman"/>
        </w:rPr>
        <w:t>Sahom could not see if anything was waiting for him on the other side because he had to keep his head down just like a yak.</w:t>
      </w:r>
    </w:p>
    <w:p w14:paraId="4F6E74D0" w14:textId="55D76D8F" w:rsidR="00C01A0C" w:rsidRDefault="00C01A0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he got to the fence he could see quickly that he would not fit through. Sahom took out his </w:t>
      </w:r>
      <w:r w:rsidR="00C42EAB">
        <w:rPr>
          <w:rFonts w:ascii="Times New Roman" w:hAnsi="Times New Roman"/>
        </w:rPr>
        <w:t>knife</w:t>
      </w:r>
      <w:r>
        <w:rPr>
          <w:rFonts w:ascii="Times New Roman" w:hAnsi="Times New Roman"/>
        </w:rPr>
        <w:t xml:space="preserve"> and begin to twist the wire around the </w:t>
      </w:r>
      <w:r w:rsidR="00C42EAB">
        <w:rPr>
          <w:rFonts w:ascii="Times New Roman" w:hAnsi="Times New Roman"/>
        </w:rPr>
        <w:t>blade</w:t>
      </w:r>
      <w:r>
        <w:rPr>
          <w:rFonts w:ascii="Times New Roman" w:hAnsi="Times New Roman"/>
        </w:rPr>
        <w:t xml:space="preserve"> and turn it over and over. The wire warmed with the friction and soon it broke. Trying to keep the </w:t>
      </w:r>
      <w:r w:rsidR="00C42EAB">
        <w:rPr>
          <w:rFonts w:ascii="Times New Roman" w:hAnsi="Times New Roman"/>
        </w:rPr>
        <w:t>facade</w:t>
      </w:r>
      <w:r>
        <w:rPr>
          <w:rFonts w:ascii="Times New Roman" w:hAnsi="Times New Roman"/>
        </w:rPr>
        <w:t xml:space="preserve"> of the Yak he moved a few yards down the fence line and did the same breaking the middle wire. He then hung the yak head on the medal fence post and spread the skin over the fence</w:t>
      </w:r>
      <w:r w:rsidR="003B3E34">
        <w:rPr>
          <w:rFonts w:ascii="Times New Roman" w:hAnsi="Times New Roman"/>
        </w:rPr>
        <w:t xml:space="preserve">. He </w:t>
      </w:r>
      <w:r>
        <w:rPr>
          <w:rFonts w:ascii="Times New Roman" w:hAnsi="Times New Roman"/>
        </w:rPr>
        <w:t xml:space="preserve">dove through the opening he had just made and hid in the shadow of the skin hanging above him. </w:t>
      </w:r>
    </w:p>
    <w:p w14:paraId="77942D54" w14:textId="51F29FAF" w:rsidR="008665A9" w:rsidRDefault="00C01A0C" w:rsidP="003B3E3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One of the </w:t>
      </w:r>
      <w:r w:rsidR="003B3E34">
        <w:rPr>
          <w:rFonts w:ascii="Times New Roman" w:hAnsi="Times New Roman"/>
        </w:rPr>
        <w:t>barbs on the wire</w:t>
      </w:r>
      <w:r>
        <w:rPr>
          <w:rFonts w:ascii="Times New Roman" w:hAnsi="Times New Roman"/>
        </w:rPr>
        <w:t xml:space="preserve"> cut through his thick pants scraping his leg and drawing blood. Sahom felt lucky it was just a scratch and not a</w:t>
      </w:r>
      <w:r w:rsidR="003B3E34">
        <w:rPr>
          <w:rFonts w:ascii="Times New Roman" w:hAnsi="Times New Roman"/>
        </w:rPr>
        <w:t xml:space="preserve"> bullet hole. He quickly gathered</w:t>
      </w:r>
      <w:r>
        <w:rPr>
          <w:rFonts w:ascii="Times New Roman" w:hAnsi="Times New Roman"/>
        </w:rPr>
        <w:t xml:space="preserve"> himself</w:t>
      </w:r>
      <w:r w:rsidR="003B3E34">
        <w:rPr>
          <w:rFonts w:ascii="Times New Roman" w:hAnsi="Times New Roman"/>
        </w:rPr>
        <w:t>,</w:t>
      </w:r>
      <w:r>
        <w:rPr>
          <w:rFonts w:ascii="Times New Roman" w:hAnsi="Times New Roman"/>
        </w:rPr>
        <w:t xml:space="preserve"> his bag and took off running up the </w:t>
      </w:r>
      <w:r w:rsidR="00C42EAB">
        <w:rPr>
          <w:rFonts w:ascii="Times New Roman" w:hAnsi="Times New Roman"/>
        </w:rPr>
        <w:t>mountainside</w:t>
      </w:r>
      <w:r>
        <w:rPr>
          <w:rFonts w:ascii="Times New Roman" w:hAnsi="Times New Roman"/>
        </w:rPr>
        <w:t xml:space="preserve"> into the protection of the rocks. The air was thin and cold and Sahom had trouble breathing. He stopped to catch his breath and looked around. He did not see any patrols on the Indian side of the border and felt safe for the moment. His hands were frozen and his leg bleeding but all he could think of was to keep moving.</w:t>
      </w:r>
      <w:r w:rsidR="003B3E34">
        <w:rPr>
          <w:rFonts w:ascii="Times New Roman" w:hAnsi="Times New Roman"/>
        </w:rPr>
        <w:t xml:space="preserve"> </w:t>
      </w:r>
      <w:r>
        <w:rPr>
          <w:rFonts w:ascii="Times New Roman" w:hAnsi="Times New Roman"/>
        </w:rPr>
        <w:t xml:space="preserve">Sahom knew the town was a few kilometers south and west from the border but did not know how far or how long it would take. He got to his feet, looked to the sun and walked </w:t>
      </w:r>
      <w:r w:rsidR="000C0586">
        <w:rPr>
          <w:rFonts w:ascii="Times New Roman" w:hAnsi="Times New Roman"/>
        </w:rPr>
        <w:t>southwest</w:t>
      </w:r>
      <w:r>
        <w:rPr>
          <w:rFonts w:ascii="Times New Roman" w:hAnsi="Times New Roman"/>
        </w:rPr>
        <w:t>.</w:t>
      </w:r>
    </w:p>
    <w:p w14:paraId="0A9BEFDF" w14:textId="63E4E566" w:rsidR="008665A9" w:rsidRDefault="008665A9"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wind blew across his face and the snow was up to his knees at times. By noon, his unprotected fingers were frostbitten and he felt like his nose was gong to fall off of his face.</w:t>
      </w:r>
      <w:r w:rsidR="003B3E34">
        <w:rPr>
          <w:rFonts w:ascii="Times New Roman" w:hAnsi="Times New Roman"/>
        </w:rPr>
        <w:t xml:space="preserve"> It was so painful, at times he wished it would.</w:t>
      </w:r>
      <w:r>
        <w:rPr>
          <w:rFonts w:ascii="Times New Roman" w:hAnsi="Times New Roman"/>
        </w:rPr>
        <w:t xml:space="preserve"> He pushed on through the snow knowing that </w:t>
      </w:r>
      <w:r w:rsidR="00C42EAB">
        <w:rPr>
          <w:rFonts w:ascii="Times New Roman" w:hAnsi="Times New Roman"/>
        </w:rPr>
        <w:t>if he</w:t>
      </w:r>
      <w:r>
        <w:rPr>
          <w:rFonts w:ascii="Times New Roman" w:hAnsi="Times New Roman"/>
        </w:rPr>
        <w:t xml:space="preserve"> </w:t>
      </w:r>
      <w:r w:rsidR="00C42EAB">
        <w:rPr>
          <w:rFonts w:ascii="Times New Roman" w:hAnsi="Times New Roman"/>
        </w:rPr>
        <w:t>stopped</w:t>
      </w:r>
      <w:r>
        <w:rPr>
          <w:rFonts w:ascii="Times New Roman" w:hAnsi="Times New Roman"/>
        </w:rPr>
        <w:t xml:space="preserve"> he would die. His pace slowed as the sun fell closer and </w:t>
      </w:r>
      <w:r w:rsidR="00AD4441">
        <w:rPr>
          <w:rFonts w:ascii="Times New Roman" w:hAnsi="Times New Roman"/>
        </w:rPr>
        <w:t>close</w:t>
      </w:r>
      <w:r>
        <w:rPr>
          <w:rFonts w:ascii="Times New Roman" w:hAnsi="Times New Roman"/>
        </w:rPr>
        <w:t xml:space="preserve">r to the edge of the mountains ahead of him. </w:t>
      </w:r>
    </w:p>
    <w:p w14:paraId="1B4DF756" w14:textId="77EFB596" w:rsidR="00AD4441" w:rsidRDefault="008665A9"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sound of a truck coming gave him a burst of energy and he picked up his steps. He did not se</w:t>
      </w:r>
      <w:r w:rsidR="0038484B">
        <w:rPr>
          <w:rFonts w:ascii="Times New Roman" w:hAnsi="Times New Roman"/>
        </w:rPr>
        <w:t>e a ro</w:t>
      </w:r>
      <w:r>
        <w:rPr>
          <w:rFonts w:ascii="Times New Roman" w:hAnsi="Times New Roman"/>
        </w:rPr>
        <w:t xml:space="preserve">ad but knew it must not be far. His pace became a slow run as the </w:t>
      </w:r>
      <w:r w:rsidR="003B3E34">
        <w:rPr>
          <w:rFonts w:ascii="Times New Roman" w:hAnsi="Times New Roman"/>
        </w:rPr>
        <w:t>hope of a truck energized him. After</w:t>
      </w:r>
      <w:r>
        <w:rPr>
          <w:rFonts w:ascii="Times New Roman" w:hAnsi="Times New Roman"/>
        </w:rPr>
        <w:t xml:space="preserve"> a few moments</w:t>
      </w:r>
      <w:r w:rsidR="003B3E34">
        <w:rPr>
          <w:rFonts w:ascii="Times New Roman" w:hAnsi="Times New Roman"/>
        </w:rPr>
        <w:t>,</w:t>
      </w:r>
      <w:r>
        <w:rPr>
          <w:rFonts w:ascii="Times New Roman" w:hAnsi="Times New Roman"/>
        </w:rPr>
        <w:t xml:space="preserve"> his lungs burned </w:t>
      </w:r>
      <w:r w:rsidR="003B3E34">
        <w:rPr>
          <w:rFonts w:ascii="Times New Roman" w:hAnsi="Times New Roman"/>
        </w:rPr>
        <w:t xml:space="preserve">but </w:t>
      </w:r>
      <w:r>
        <w:rPr>
          <w:rFonts w:ascii="Times New Roman" w:hAnsi="Times New Roman"/>
        </w:rPr>
        <w:t xml:space="preserve">he pushed on. He reached the road but the truck was long past. He hoped another one would come along soon and hoped this road was more traveled than the one he had spent the day before riding on. </w:t>
      </w:r>
    </w:p>
    <w:p w14:paraId="19164FFF" w14:textId="4216436A" w:rsidR="006E2810" w:rsidRDefault="00AD4441"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sat on a bolder that had obviously </w:t>
      </w:r>
      <w:r w:rsidR="00C42EAB">
        <w:rPr>
          <w:rFonts w:ascii="Times New Roman" w:hAnsi="Times New Roman"/>
        </w:rPr>
        <w:t>fallen</w:t>
      </w:r>
      <w:r>
        <w:rPr>
          <w:rFonts w:ascii="Times New Roman" w:hAnsi="Times New Roman"/>
        </w:rPr>
        <w:t xml:space="preserve"> onto the road and been pushed off to the side sometime before. </w:t>
      </w:r>
      <w:r w:rsidR="006E2810">
        <w:rPr>
          <w:rFonts w:ascii="Times New Roman" w:hAnsi="Times New Roman"/>
        </w:rPr>
        <w:t xml:space="preserve">He pulled his bag off his shoulder and rested </w:t>
      </w:r>
      <w:r w:rsidR="00C42EAB">
        <w:rPr>
          <w:rFonts w:ascii="Times New Roman" w:hAnsi="Times New Roman"/>
        </w:rPr>
        <w:t>knowing</w:t>
      </w:r>
      <w:r w:rsidR="006E2810">
        <w:rPr>
          <w:rFonts w:ascii="Times New Roman" w:hAnsi="Times New Roman"/>
        </w:rPr>
        <w:t xml:space="preserve"> he had survived the toughest part and a car or truck would come along soon.</w:t>
      </w:r>
      <w:r w:rsidR="003B3E34">
        <w:rPr>
          <w:rFonts w:ascii="Times New Roman" w:hAnsi="Times New Roman"/>
        </w:rPr>
        <w:t xml:space="preserve"> He hoped.</w:t>
      </w:r>
    </w:p>
    <w:p w14:paraId="0807B47E" w14:textId="6B25002A" w:rsidR="006E2810" w:rsidRDefault="006E2810"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finally hid behind the mountains perfectly outlining the </w:t>
      </w:r>
      <w:r w:rsidR="00C42EAB">
        <w:rPr>
          <w:rFonts w:ascii="Times New Roman" w:hAnsi="Times New Roman"/>
        </w:rPr>
        <w:t>cliffs</w:t>
      </w:r>
      <w:r>
        <w:rPr>
          <w:rFonts w:ascii="Times New Roman" w:hAnsi="Times New Roman"/>
        </w:rPr>
        <w:t xml:space="preserve"> in a </w:t>
      </w:r>
      <w:r w:rsidR="00C42EAB">
        <w:rPr>
          <w:rFonts w:ascii="Times New Roman" w:hAnsi="Times New Roman"/>
        </w:rPr>
        <w:t>beautiful</w:t>
      </w:r>
      <w:r>
        <w:rPr>
          <w:rFonts w:ascii="Times New Roman" w:hAnsi="Times New Roman"/>
        </w:rPr>
        <w:t xml:space="preserve"> amber stroke. Sahom soaked in the beauty and felt comforted but did not know why.</w:t>
      </w:r>
      <w:r w:rsidR="003B3E34">
        <w:rPr>
          <w:rFonts w:ascii="Times New Roman" w:hAnsi="Times New Roman"/>
        </w:rPr>
        <w:t xml:space="preserve"> He had been traveling across the snow all day and had no idea how far he was from shelter.</w:t>
      </w:r>
    </w:p>
    <w:p w14:paraId="2AA40ADC" w14:textId="105AF11B" w:rsidR="00303B89" w:rsidRDefault="006E2810"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ambient light around him faded</w:t>
      </w:r>
      <w:r w:rsidR="003B3E34">
        <w:rPr>
          <w:rFonts w:ascii="Times New Roman" w:hAnsi="Times New Roman"/>
        </w:rPr>
        <w:t xml:space="preserve"> and so did it’s warmth. Millions of s</w:t>
      </w:r>
      <w:r>
        <w:rPr>
          <w:rFonts w:ascii="Times New Roman" w:hAnsi="Times New Roman"/>
        </w:rPr>
        <w:t xml:space="preserve">tars </w:t>
      </w:r>
      <w:r w:rsidR="003B3E34">
        <w:rPr>
          <w:rFonts w:ascii="Times New Roman" w:hAnsi="Times New Roman"/>
        </w:rPr>
        <w:t xml:space="preserve">slowly </w:t>
      </w:r>
      <w:r>
        <w:rPr>
          <w:rFonts w:ascii="Times New Roman" w:hAnsi="Times New Roman"/>
        </w:rPr>
        <w:t>appeared</w:t>
      </w:r>
      <w:r w:rsidR="003B3E34">
        <w:rPr>
          <w:rFonts w:ascii="Times New Roman" w:hAnsi="Times New Roman"/>
        </w:rPr>
        <w:t xml:space="preserve"> and he become lost in his view of the sky</w:t>
      </w:r>
      <w:r>
        <w:rPr>
          <w:rFonts w:ascii="Times New Roman" w:hAnsi="Times New Roman"/>
        </w:rPr>
        <w:t xml:space="preserve">. </w:t>
      </w:r>
      <w:r w:rsidR="003B3E34">
        <w:rPr>
          <w:rFonts w:ascii="Times New Roman" w:hAnsi="Times New Roman"/>
        </w:rPr>
        <w:t>No truck, no car, no patrolls</w:t>
      </w:r>
      <w:r>
        <w:rPr>
          <w:rFonts w:ascii="Times New Roman" w:hAnsi="Times New Roman"/>
        </w:rPr>
        <w:t xml:space="preserve"> and he felt he would be there till morning.</w:t>
      </w:r>
      <w:r w:rsidR="001B788B">
        <w:rPr>
          <w:rFonts w:ascii="Times New Roman" w:hAnsi="Times New Roman"/>
        </w:rPr>
        <w:t xml:space="preserve"> He laid</w:t>
      </w:r>
      <w:r w:rsidR="00303B89">
        <w:rPr>
          <w:rFonts w:ascii="Times New Roman" w:hAnsi="Times New Roman"/>
        </w:rPr>
        <w:t xml:space="preserve"> down on the b</w:t>
      </w:r>
      <w:r w:rsidR="001B788B">
        <w:rPr>
          <w:rFonts w:ascii="Times New Roman" w:hAnsi="Times New Roman"/>
        </w:rPr>
        <w:t>l</w:t>
      </w:r>
      <w:r w:rsidR="00303B89">
        <w:rPr>
          <w:rFonts w:ascii="Times New Roman" w:hAnsi="Times New Roman"/>
        </w:rPr>
        <w:t>a</w:t>
      </w:r>
      <w:r w:rsidR="001B788B">
        <w:rPr>
          <w:rFonts w:ascii="Times New Roman" w:hAnsi="Times New Roman"/>
        </w:rPr>
        <w:t xml:space="preserve">ck top </w:t>
      </w:r>
      <w:r w:rsidR="00303B89">
        <w:rPr>
          <w:rFonts w:ascii="Times New Roman" w:hAnsi="Times New Roman"/>
        </w:rPr>
        <w:t>becau</w:t>
      </w:r>
      <w:r w:rsidR="001B788B">
        <w:rPr>
          <w:rFonts w:ascii="Times New Roman" w:hAnsi="Times New Roman"/>
        </w:rPr>
        <w:t>se it was warmer than the ground</w:t>
      </w:r>
      <w:r w:rsidR="003B3E34">
        <w:rPr>
          <w:rFonts w:ascii="Times New Roman" w:hAnsi="Times New Roman"/>
        </w:rPr>
        <w:t>. I</w:t>
      </w:r>
      <w:r w:rsidR="001B788B">
        <w:rPr>
          <w:rFonts w:ascii="Times New Roman" w:hAnsi="Times New Roman"/>
        </w:rPr>
        <w:t xml:space="preserve">t had absorbed some of the sun’s radiant energy. He huddled into the bolder to shelter him from the blowing wind and covered his body with the rest of his clothes and placed his bag around his feet. </w:t>
      </w:r>
      <w:r w:rsidR="00303B89">
        <w:rPr>
          <w:rFonts w:ascii="Times New Roman" w:hAnsi="Times New Roman"/>
        </w:rPr>
        <w:t>He took the book and placed it under his head and quickly fell asleep, exhausted, cold and not knowing if he would live through the night.</w:t>
      </w:r>
    </w:p>
    <w:p w14:paraId="72415F87" w14:textId="37C0A841" w:rsidR="007B3D5C" w:rsidRDefault="00303B89"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More than 12 hours later, a truck drove down the mountain but Sahom did not hear it or even know it was there. His body kept him asleep</w:t>
      </w:r>
      <w:r w:rsidR="003B3E34">
        <w:rPr>
          <w:rFonts w:ascii="Times New Roman" w:hAnsi="Times New Roman"/>
        </w:rPr>
        <w:t>, trying to survive</w:t>
      </w:r>
      <w:r>
        <w:rPr>
          <w:rFonts w:ascii="Times New Roman" w:hAnsi="Times New Roman"/>
        </w:rPr>
        <w:t xml:space="preserve"> the </w:t>
      </w:r>
      <w:r w:rsidR="00C42EAB">
        <w:rPr>
          <w:rFonts w:ascii="Times New Roman" w:hAnsi="Times New Roman"/>
        </w:rPr>
        <w:t>extreme</w:t>
      </w:r>
      <w:r>
        <w:rPr>
          <w:rFonts w:ascii="Times New Roman" w:hAnsi="Times New Roman"/>
        </w:rPr>
        <w:t xml:space="preserve"> cold. The truck passed him by and Sahom did not even know help </w:t>
      </w:r>
      <w:r w:rsidR="003B3E34">
        <w:rPr>
          <w:rFonts w:ascii="Times New Roman" w:hAnsi="Times New Roman"/>
        </w:rPr>
        <w:t>was gone</w:t>
      </w:r>
      <w:r>
        <w:rPr>
          <w:rFonts w:ascii="Times New Roman" w:hAnsi="Times New Roman"/>
        </w:rPr>
        <w:t xml:space="preserve">. Then in a quick moment the truck came to a screeching </w:t>
      </w:r>
      <w:r w:rsidR="00C42EAB">
        <w:rPr>
          <w:rFonts w:ascii="Times New Roman" w:hAnsi="Times New Roman"/>
        </w:rPr>
        <w:t>halt</w:t>
      </w:r>
      <w:r>
        <w:rPr>
          <w:rFonts w:ascii="Times New Roman" w:hAnsi="Times New Roman"/>
        </w:rPr>
        <w:t>. The d</w:t>
      </w:r>
      <w:r w:rsidR="003B3E34">
        <w:rPr>
          <w:rFonts w:ascii="Times New Roman" w:hAnsi="Times New Roman"/>
        </w:rPr>
        <w:t xml:space="preserve">river backed up about 20 meters, </w:t>
      </w:r>
      <w:r>
        <w:rPr>
          <w:rFonts w:ascii="Times New Roman" w:hAnsi="Times New Roman"/>
        </w:rPr>
        <w:t>got out of the cab and walked over</w:t>
      </w:r>
      <w:r w:rsidR="003B3E34">
        <w:rPr>
          <w:rFonts w:ascii="Times New Roman" w:hAnsi="Times New Roman"/>
        </w:rPr>
        <w:t>. S</w:t>
      </w:r>
      <w:r>
        <w:rPr>
          <w:rFonts w:ascii="Times New Roman" w:hAnsi="Times New Roman"/>
        </w:rPr>
        <w:t xml:space="preserve">ahom </w:t>
      </w:r>
      <w:r w:rsidR="003B3E34">
        <w:rPr>
          <w:rFonts w:ascii="Times New Roman" w:hAnsi="Times New Roman"/>
        </w:rPr>
        <w:t xml:space="preserve">still </w:t>
      </w:r>
      <w:r>
        <w:rPr>
          <w:rFonts w:ascii="Times New Roman" w:hAnsi="Times New Roman"/>
        </w:rPr>
        <w:t>did not move. His</w:t>
      </w:r>
      <w:r w:rsidR="00B4670B">
        <w:rPr>
          <w:rFonts w:ascii="Times New Roman" w:hAnsi="Times New Roman"/>
        </w:rPr>
        <w:t xml:space="preserve"> lips were blue and his fingers locked in a fist and </w:t>
      </w:r>
      <w:r w:rsidR="003B3E34">
        <w:rPr>
          <w:rFonts w:ascii="Times New Roman" w:hAnsi="Times New Roman"/>
        </w:rPr>
        <w:t>could not even be pried open</w:t>
      </w:r>
      <w:r w:rsidR="00B4670B">
        <w:rPr>
          <w:rFonts w:ascii="Times New Roman" w:hAnsi="Times New Roman"/>
        </w:rPr>
        <w:t>. The driver felt his neck, which was warmer than the air around him so he picked him up, and carried him to the passenger’s side of his truck. Running back to driver’s side he notices the bag, clothes he had dropped and the book. He ran over and picked them up before jumping back in the cab.</w:t>
      </w:r>
    </w:p>
    <w:p w14:paraId="50FAB46E" w14:textId="259BF2B4" w:rsidR="00AE3B86" w:rsidRDefault="007B3D5C"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the truck</w:t>
      </w:r>
      <w:r w:rsidR="003B3E34">
        <w:rPr>
          <w:rFonts w:ascii="Times New Roman" w:hAnsi="Times New Roman"/>
        </w:rPr>
        <w:t>, the drive</w:t>
      </w:r>
      <w:r>
        <w:rPr>
          <w:rFonts w:ascii="Times New Roman" w:hAnsi="Times New Roman"/>
        </w:rPr>
        <w:t xml:space="preserve"> took off his coat and laid it over the blue Tibetan boy. He somehow turned the long truck around in the narrow road and drove as fast as he could back in the opposite direction he was going.</w:t>
      </w:r>
      <w:r w:rsidR="00AE3B86">
        <w:rPr>
          <w:rFonts w:ascii="Times New Roman" w:hAnsi="Times New Roman"/>
        </w:rPr>
        <w:t xml:space="preserve"> The Indian driver knew where the Tibetan boy was headed. Every Tibetan that crosses the border is headed for the monastery. The driver also knew that if he took him to the hospital they might not give him any treatment and let him die because he was illegal.</w:t>
      </w:r>
    </w:p>
    <w:p w14:paraId="3CE8B980" w14:textId="6ABAA70C" w:rsidR="00AE3B86" w:rsidRDefault="00AE3B86"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driver could smell the hot break pads as he raced into each turn trying to get him to the monastery as </w:t>
      </w:r>
      <w:r w:rsidR="00C42EAB">
        <w:rPr>
          <w:rFonts w:ascii="Times New Roman" w:hAnsi="Times New Roman"/>
        </w:rPr>
        <w:t>fast</w:t>
      </w:r>
      <w:r>
        <w:rPr>
          <w:rFonts w:ascii="Times New Roman" w:hAnsi="Times New Roman"/>
        </w:rPr>
        <w:t xml:space="preserve"> as possible. It was about an hour away and he knew the </w:t>
      </w:r>
      <w:r w:rsidR="003B3E34">
        <w:rPr>
          <w:rFonts w:ascii="Times New Roman" w:hAnsi="Times New Roman"/>
        </w:rPr>
        <w:t xml:space="preserve">how to push the </w:t>
      </w:r>
      <w:r>
        <w:rPr>
          <w:rFonts w:ascii="Times New Roman" w:hAnsi="Times New Roman"/>
        </w:rPr>
        <w:t xml:space="preserve">limits of his breaks from years of driving these roads. </w:t>
      </w:r>
    </w:p>
    <w:p w14:paraId="47213FA9" w14:textId="55784549" w:rsidR="00105F53" w:rsidRDefault="00AE3B86"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Finally, they arrived in town and drove right through. </w:t>
      </w:r>
      <w:r w:rsidR="00C42EAB">
        <w:rPr>
          <w:rFonts w:ascii="Times New Roman" w:hAnsi="Times New Roman"/>
        </w:rPr>
        <w:t>His cab was warm</w:t>
      </w:r>
      <w:r w:rsidR="003B3E34">
        <w:rPr>
          <w:rFonts w:ascii="Times New Roman" w:hAnsi="Times New Roman"/>
        </w:rPr>
        <w:t xml:space="preserve">er than the outside air but also knew </w:t>
      </w:r>
      <w:r w:rsidR="00C42EAB">
        <w:rPr>
          <w:rFonts w:ascii="Times New Roman" w:hAnsi="Times New Roman"/>
        </w:rPr>
        <w:t xml:space="preserve">the boy’s best chance was with the Tibetan monks. </w:t>
      </w:r>
      <w:r>
        <w:rPr>
          <w:rFonts w:ascii="Times New Roman" w:hAnsi="Times New Roman"/>
        </w:rPr>
        <w:t xml:space="preserve">Arriving at the main gate of the </w:t>
      </w:r>
      <w:r w:rsidR="00C42EAB">
        <w:rPr>
          <w:rFonts w:ascii="Times New Roman" w:hAnsi="Times New Roman"/>
        </w:rPr>
        <w:t>monastery</w:t>
      </w:r>
      <w:r>
        <w:rPr>
          <w:rFonts w:ascii="Times New Roman" w:hAnsi="Times New Roman"/>
        </w:rPr>
        <w:t>, he blew the horn several times as he approached.</w:t>
      </w:r>
      <w:r w:rsidR="00105F53">
        <w:rPr>
          <w:rFonts w:ascii="Times New Roman" w:hAnsi="Times New Roman"/>
        </w:rPr>
        <w:t xml:space="preserve"> A Tibetan monk walked over </w:t>
      </w:r>
      <w:r w:rsidR="00D23210">
        <w:rPr>
          <w:rFonts w:ascii="Times New Roman" w:hAnsi="Times New Roman"/>
        </w:rPr>
        <w:t xml:space="preserve">to </w:t>
      </w:r>
      <w:r w:rsidR="00105F53">
        <w:rPr>
          <w:rFonts w:ascii="Times New Roman" w:hAnsi="Times New Roman"/>
        </w:rPr>
        <w:t>the truck as it stopped at the main gate.</w:t>
      </w:r>
      <w:r>
        <w:rPr>
          <w:rFonts w:ascii="Times New Roman" w:hAnsi="Times New Roman"/>
        </w:rPr>
        <w:t xml:space="preserve"> </w:t>
      </w:r>
    </w:p>
    <w:p w14:paraId="61942044" w14:textId="77777777"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a Tibetan boy who is sick. He is as cold as a mountain stream,” said the driver with an anxious tone. The monk ran over to the other side while calling for help and others came over quickly. They opened the door, pulled him from the cab and quickly carried him towards the main hall. The driver got out of the truck and handed the boys bag and book to anther monk. </w:t>
      </w:r>
    </w:p>
    <w:p w14:paraId="0AA6C3CC" w14:textId="77777777"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for your help. You have earned merit for your service today,” said the monk. </w:t>
      </w:r>
    </w:p>
    <w:p w14:paraId="3AB21C96" w14:textId="14F25B7A"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driver got back in the truck and back</w:t>
      </w:r>
      <w:r w:rsidR="00D23210">
        <w:rPr>
          <w:rFonts w:ascii="Times New Roman" w:hAnsi="Times New Roman"/>
        </w:rPr>
        <w:t>ed</w:t>
      </w:r>
      <w:r>
        <w:rPr>
          <w:rFonts w:ascii="Times New Roman" w:hAnsi="Times New Roman"/>
        </w:rPr>
        <w:t xml:space="preserve"> away not knowing if the boy would live</w:t>
      </w:r>
      <w:r w:rsidR="00D23210">
        <w:rPr>
          <w:rFonts w:ascii="Times New Roman" w:hAnsi="Times New Roman"/>
        </w:rPr>
        <w:t>. He did</w:t>
      </w:r>
      <w:r>
        <w:rPr>
          <w:rFonts w:ascii="Times New Roman" w:hAnsi="Times New Roman"/>
        </w:rPr>
        <w:t xml:space="preserve"> not</w:t>
      </w:r>
      <w:r w:rsidR="00D23210">
        <w:rPr>
          <w:rFonts w:ascii="Times New Roman" w:hAnsi="Times New Roman"/>
        </w:rPr>
        <w:t xml:space="preserve"> even know</w:t>
      </w:r>
      <w:r>
        <w:rPr>
          <w:rFonts w:ascii="Times New Roman" w:hAnsi="Times New Roman"/>
        </w:rPr>
        <w:t xml:space="preserve"> his name.</w:t>
      </w:r>
    </w:p>
    <w:p w14:paraId="5DFF782A" w14:textId="398A150A"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Inside the hall, t</w:t>
      </w:r>
      <w:r w:rsidR="005D3B1A">
        <w:rPr>
          <w:rFonts w:ascii="Times New Roman" w:hAnsi="Times New Roman"/>
        </w:rPr>
        <w:t>hey prepared some warm tea, wr</w:t>
      </w:r>
      <w:r>
        <w:rPr>
          <w:rFonts w:ascii="Times New Roman" w:hAnsi="Times New Roman"/>
        </w:rPr>
        <w:t xml:space="preserve">apped him in wool blankets and placed him by the fire. After about an hour he regained consciousness and they tried to give him some tea. </w:t>
      </w:r>
    </w:p>
    <w:p w14:paraId="2CB1BCA6" w14:textId="77777777"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“Drink this slowly,” an older monk said to Sahom and handed him the cup.</w:t>
      </w:r>
    </w:p>
    <w:p w14:paraId="399EFA88" w14:textId="77777777"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immediately dropped it because he had no control of his cold fingers.</w:t>
      </w:r>
    </w:p>
    <w:p w14:paraId="22FDFF29" w14:textId="77777777"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ok. I will hold the cup for you.”</w:t>
      </w:r>
    </w:p>
    <w:p w14:paraId="053293E0" w14:textId="5834FF9F" w:rsidR="00F3506D"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Another monk came over with </w:t>
      </w:r>
      <w:r w:rsidR="005D3B1A">
        <w:rPr>
          <w:rFonts w:ascii="Times New Roman" w:hAnsi="Times New Roman"/>
        </w:rPr>
        <w:t>a new</w:t>
      </w:r>
      <w:r>
        <w:rPr>
          <w:rFonts w:ascii="Times New Roman" w:hAnsi="Times New Roman"/>
        </w:rPr>
        <w:t xml:space="preserve"> cup and a third monk cleaned up the spill.</w:t>
      </w:r>
      <w:r w:rsidR="00F3506D">
        <w:rPr>
          <w:rFonts w:ascii="Times New Roman" w:hAnsi="Times New Roman"/>
        </w:rPr>
        <w:t xml:space="preserve"> Sahom sat on a feather mat placed on the hardwood floor wrapped in wool blankets sipping on tea held by an old monk. It was not how Sahom had envisioned his journey but he felt as if he had survived something more difficult than anything he had ever experienced and he thought hard about his life before.</w:t>
      </w:r>
    </w:p>
    <w:p w14:paraId="005FB2E6" w14:textId="0D6730D8" w:rsidR="00E42953" w:rsidRDefault="00F3506D"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the tea</w:t>
      </w:r>
      <w:r w:rsidR="005D3B1A">
        <w:rPr>
          <w:rFonts w:ascii="Times New Roman" w:hAnsi="Times New Roman"/>
        </w:rPr>
        <w:t>,</w:t>
      </w:r>
      <w:r>
        <w:rPr>
          <w:rFonts w:ascii="Times New Roman" w:hAnsi="Times New Roman"/>
        </w:rPr>
        <w:t xml:space="preserve"> they poured off some rice w</w:t>
      </w:r>
      <w:r w:rsidR="005D3B1A">
        <w:rPr>
          <w:rFonts w:ascii="Times New Roman" w:hAnsi="Times New Roman"/>
        </w:rPr>
        <w:t>ater from the morning alms, heat</w:t>
      </w:r>
      <w:r>
        <w:rPr>
          <w:rFonts w:ascii="Times New Roman" w:hAnsi="Times New Roman"/>
        </w:rPr>
        <w:t>ed it and served it to him. Just before noon they fed him some rice and Sahom’s fingers were gaining feeling again, although that feeling was crippling pain.</w:t>
      </w:r>
      <w:r w:rsidR="00E42953">
        <w:rPr>
          <w:rFonts w:ascii="Times New Roman" w:hAnsi="Times New Roman"/>
        </w:rPr>
        <w:t xml:space="preserve"> </w:t>
      </w:r>
    </w:p>
    <w:p w14:paraId="725ECFB5" w14:textId="77777777" w:rsidR="00E42953" w:rsidRDefault="00E42953"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are going to let you sleep with the novices in the bunk house,” said the old monk. “My name is </w:t>
      </w:r>
      <w:r w:rsidR="00DE60B1" w:rsidRPr="00DE60B1">
        <w:rPr>
          <w:rFonts w:ascii="Times New Roman" w:hAnsi="Times New Roman"/>
        </w:rPr>
        <w:t>Lobsang</w:t>
      </w:r>
      <w:r>
        <w:rPr>
          <w:rFonts w:ascii="Times New Roman" w:hAnsi="Times New Roman"/>
        </w:rPr>
        <w:t xml:space="preserve"> and this is </w:t>
      </w:r>
      <w:r w:rsidR="00DE60B1">
        <w:rPr>
          <w:rFonts w:ascii="Times New Roman" w:hAnsi="Times New Roman"/>
        </w:rPr>
        <w:t>Dawa</w:t>
      </w:r>
      <w:r>
        <w:rPr>
          <w:rFonts w:ascii="Times New Roman" w:hAnsi="Times New Roman"/>
        </w:rPr>
        <w:t>. He will help you while you are here.</w:t>
      </w:r>
    </w:p>
    <w:p w14:paraId="3A534EC3" w14:textId="77777777" w:rsidR="00AA1AE4" w:rsidRDefault="00E42953"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young men walked out of </w:t>
      </w:r>
      <w:r w:rsidR="00DE60B1">
        <w:rPr>
          <w:rFonts w:ascii="Times New Roman" w:hAnsi="Times New Roman"/>
        </w:rPr>
        <w:t>the main hall and into the bunk</w:t>
      </w:r>
      <w:r>
        <w:rPr>
          <w:rFonts w:ascii="Times New Roman" w:hAnsi="Times New Roman"/>
        </w:rPr>
        <w:t xml:space="preserve">house. The long room contained </w:t>
      </w:r>
      <w:r w:rsidR="00AA1AE4">
        <w:rPr>
          <w:rFonts w:ascii="Times New Roman" w:hAnsi="Times New Roman"/>
        </w:rPr>
        <w:t xml:space="preserve">20 beds all neatly made and the floor was spotless. Sahom laid in the bed and admired the ancient paintings on the ceiling above him. The ornate gold, orange and green on the red walls and ceiling allowed his imagination to flow freely as he drifted off to sleep. He slept for several hours and awoke to </w:t>
      </w:r>
      <w:r w:rsidR="00557C8A">
        <w:rPr>
          <w:rFonts w:ascii="Times New Roman" w:hAnsi="Times New Roman"/>
        </w:rPr>
        <w:t>Dawa</w:t>
      </w:r>
      <w:r w:rsidR="00AA1AE4">
        <w:rPr>
          <w:rFonts w:ascii="Times New Roman" w:hAnsi="Times New Roman"/>
        </w:rPr>
        <w:t xml:space="preserve"> sitting on the floor </w:t>
      </w:r>
      <w:r w:rsidR="00C42EAB">
        <w:rPr>
          <w:rFonts w:ascii="Times New Roman" w:hAnsi="Times New Roman"/>
        </w:rPr>
        <w:t>besides</w:t>
      </w:r>
      <w:r w:rsidR="00AA1AE4">
        <w:rPr>
          <w:rFonts w:ascii="Times New Roman" w:hAnsi="Times New Roman"/>
        </w:rPr>
        <w:t xml:space="preserve"> his bed reading from an old book.</w:t>
      </w:r>
    </w:p>
    <w:p w14:paraId="29016862"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are you feeling,” </w:t>
      </w:r>
      <w:r w:rsidR="00557C8A">
        <w:rPr>
          <w:rFonts w:ascii="Times New Roman" w:hAnsi="Times New Roman"/>
        </w:rPr>
        <w:t>Dawa</w:t>
      </w:r>
      <w:r>
        <w:rPr>
          <w:rFonts w:ascii="Times New Roman" w:hAnsi="Times New Roman"/>
        </w:rPr>
        <w:t xml:space="preserve"> asked.</w:t>
      </w:r>
    </w:p>
    <w:p w14:paraId="360E2D67"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“Better, but I am hungry.”</w:t>
      </w:r>
    </w:p>
    <w:p w14:paraId="58F08BED"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sorry but we are not able to eat after the noon hour,” the monk answered. </w:t>
      </w:r>
      <w:r w:rsidR="00C42EAB">
        <w:rPr>
          <w:rFonts w:ascii="Times New Roman" w:hAnsi="Times New Roman"/>
        </w:rPr>
        <w:t xml:space="preserve">“But you may drink this tea because you are not a monk or novice and I prepared it for you before noon this morning. </w:t>
      </w:r>
      <w:r>
        <w:rPr>
          <w:rFonts w:ascii="Times New Roman" w:hAnsi="Times New Roman"/>
        </w:rPr>
        <w:t>Sorry it is cold.</w:t>
      </w:r>
    </w:p>
    <w:p w14:paraId="1F34F631"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will be fine and Sahom reached for the cup.”</w:t>
      </w:r>
    </w:p>
    <w:p w14:paraId="4DD56947" w14:textId="5B2F2D99" w:rsidR="00AA1AE4" w:rsidRDefault="005D3B1A"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fingers were bruised blue from the cold but h</w:t>
      </w:r>
      <w:r w:rsidR="00AA1AE4">
        <w:rPr>
          <w:rFonts w:ascii="Times New Roman" w:hAnsi="Times New Roman"/>
        </w:rPr>
        <w:t xml:space="preserve">e was finally starting to regain control of his fingers and was </w:t>
      </w:r>
      <w:r w:rsidR="00557C8A">
        <w:rPr>
          <w:rFonts w:ascii="Times New Roman" w:hAnsi="Times New Roman"/>
        </w:rPr>
        <w:t>a</w:t>
      </w:r>
      <w:r w:rsidR="00AA1AE4">
        <w:rPr>
          <w:rFonts w:ascii="Times New Roman" w:hAnsi="Times New Roman"/>
        </w:rPr>
        <w:t>ble to hold the clay cup in both hands and sip it.</w:t>
      </w:r>
    </w:p>
    <w:p w14:paraId="0F349A78"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what does it take to become a monk?” Sahom asked.</w:t>
      </w:r>
    </w:p>
    <w:p w14:paraId="7016A09E" w14:textId="77777777" w:rsidR="00304428"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“First you must commit yourself to the teaching of Bhuda and strive to become enlightened. Then there are several rituals that you follow and you serve at a monastery for a set amount of time or for your entire life.</w:t>
      </w:r>
      <w:r w:rsidR="00304428">
        <w:rPr>
          <w:rFonts w:ascii="Times New Roman" w:hAnsi="Times New Roman"/>
        </w:rPr>
        <w:t>”</w:t>
      </w:r>
    </w:p>
    <w:p w14:paraId="2F1CC1FD" w14:textId="77777777" w:rsidR="00304428" w:rsidRDefault="00304428" w:rsidP="0030442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do you do everyday?” Sahom asked.</w:t>
      </w:r>
    </w:p>
    <w:p w14:paraId="7D4AD2A9" w14:textId="77777777" w:rsidR="00F737B4" w:rsidRDefault="00304428"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it would be best for you to see for yourself over the next few d</w:t>
      </w:r>
      <w:r w:rsidR="00CB3AA7">
        <w:rPr>
          <w:rFonts w:ascii="Times New Roman" w:hAnsi="Times New Roman"/>
        </w:rPr>
        <w:t xml:space="preserve">ays when you are feeling better,” </w:t>
      </w:r>
      <w:r w:rsidR="00A8309D">
        <w:rPr>
          <w:rFonts w:ascii="Times New Roman" w:hAnsi="Times New Roman"/>
        </w:rPr>
        <w:t>Dawa</w:t>
      </w:r>
      <w:r w:rsidR="00CB3AA7">
        <w:rPr>
          <w:rFonts w:ascii="Times New Roman" w:hAnsi="Times New Roman"/>
        </w:rPr>
        <w:t xml:space="preserve"> said. </w:t>
      </w:r>
    </w:p>
    <w:p w14:paraId="3A808FBC" w14:textId="77777777" w:rsidR="00A71B3E" w:rsidRDefault="00F737B4"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conversation ended and </w:t>
      </w:r>
      <w:r w:rsidR="00A8309D">
        <w:rPr>
          <w:rFonts w:ascii="Times New Roman" w:hAnsi="Times New Roman"/>
        </w:rPr>
        <w:t>Dawa</w:t>
      </w:r>
      <w:r>
        <w:rPr>
          <w:rFonts w:ascii="Times New Roman" w:hAnsi="Times New Roman"/>
        </w:rPr>
        <w:t xml:space="preserve"> went about reading while Sahom finished his room </w:t>
      </w:r>
      <w:r w:rsidR="00CF6573">
        <w:rPr>
          <w:rFonts w:ascii="Times New Roman" w:hAnsi="Times New Roman"/>
        </w:rPr>
        <w:t>temperature</w:t>
      </w:r>
      <w:r>
        <w:rPr>
          <w:rFonts w:ascii="Times New Roman" w:hAnsi="Times New Roman"/>
        </w:rPr>
        <w:t xml:space="preserve"> tea. The room was cool but Sahom felt warm under the blankets. Not knowing what else to do he reached into his bag and pulled out </w:t>
      </w:r>
      <w:r w:rsidR="00CF6573">
        <w:rPr>
          <w:rFonts w:ascii="Times New Roman" w:hAnsi="Times New Roman"/>
        </w:rPr>
        <w:t>t</w:t>
      </w:r>
      <w:r w:rsidR="00A71B3E">
        <w:rPr>
          <w:rFonts w:ascii="Times New Roman" w:hAnsi="Times New Roman"/>
        </w:rPr>
        <w:t xml:space="preserve">he book that Shen had given him. He opened the book and began to read from the first page. </w:t>
      </w:r>
    </w:p>
    <w:p w14:paraId="71170054"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that book?” </w:t>
      </w:r>
      <w:r w:rsidR="00A8309D">
        <w:rPr>
          <w:rFonts w:ascii="Times New Roman" w:hAnsi="Times New Roman"/>
        </w:rPr>
        <w:t>Dawa</w:t>
      </w:r>
      <w:r>
        <w:rPr>
          <w:rFonts w:ascii="Times New Roman" w:hAnsi="Times New Roman"/>
        </w:rPr>
        <w:t xml:space="preserve"> asked.</w:t>
      </w:r>
    </w:p>
    <w:p w14:paraId="1A7478F9"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Someone gave it to me and said it had answers within.”</w:t>
      </w:r>
    </w:p>
    <w:p w14:paraId="0151B603" w14:textId="480328B9"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“If it is </w:t>
      </w:r>
      <w:r w:rsidR="00C42EAB">
        <w:rPr>
          <w:rFonts w:ascii="Times New Roman" w:hAnsi="Times New Roman"/>
        </w:rPr>
        <w:t>answers</w:t>
      </w:r>
      <w:r>
        <w:rPr>
          <w:rFonts w:ascii="Times New Roman" w:hAnsi="Times New Roman"/>
        </w:rPr>
        <w:t xml:space="preserve"> that you seek, then you should read the teaching for Bhuda first,” said </w:t>
      </w:r>
      <w:r w:rsidR="005D3B1A">
        <w:rPr>
          <w:rFonts w:ascii="Times New Roman" w:hAnsi="Times New Roman"/>
        </w:rPr>
        <w:t>Dawe</w:t>
      </w:r>
      <w:r>
        <w:rPr>
          <w:rFonts w:ascii="Times New Roman" w:hAnsi="Times New Roman"/>
        </w:rPr>
        <w:t>.</w:t>
      </w:r>
    </w:p>
    <w:p w14:paraId="36C0447E"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“Ok.” </w:t>
      </w:r>
    </w:p>
    <w:p w14:paraId="0910607B" w14:textId="350DD3A1"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short and skinny monk gracefully got to his feet from </w:t>
      </w:r>
      <w:r w:rsidR="005D3B1A">
        <w:rPr>
          <w:rFonts w:ascii="Times New Roman" w:hAnsi="Times New Roman"/>
        </w:rPr>
        <w:t>his seated position on the</w:t>
      </w:r>
      <w:r>
        <w:rPr>
          <w:rFonts w:ascii="Times New Roman" w:hAnsi="Times New Roman"/>
        </w:rPr>
        <w:t xml:space="preserve"> wooden floor and pulled a book from the shelf. </w:t>
      </w:r>
    </w:p>
    <w:p w14:paraId="5452114B"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the teaching of Bhuda for you to read and meditate on his teachings.”</w:t>
      </w:r>
    </w:p>
    <w:p w14:paraId="6B6E5671" w14:textId="3B35287E" w:rsidR="00A8163A"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opened </w:t>
      </w:r>
      <w:r w:rsidR="005D3B1A">
        <w:rPr>
          <w:rFonts w:ascii="Times New Roman" w:hAnsi="Times New Roman"/>
        </w:rPr>
        <w:t>deep r</w:t>
      </w:r>
      <w:r>
        <w:rPr>
          <w:rFonts w:ascii="Times New Roman" w:hAnsi="Times New Roman"/>
        </w:rPr>
        <w:t xml:space="preserve">ed canvas cover and started to read. He turned himself so the light from the doors shined on the pages and </w:t>
      </w:r>
      <w:r w:rsidR="00A8309D">
        <w:rPr>
          <w:rFonts w:ascii="Times New Roman" w:hAnsi="Times New Roman"/>
        </w:rPr>
        <w:t>Dawa</w:t>
      </w:r>
      <w:r>
        <w:rPr>
          <w:rFonts w:ascii="Times New Roman" w:hAnsi="Times New Roman"/>
        </w:rPr>
        <w:t xml:space="preserve"> left the room.</w:t>
      </w:r>
      <w:r w:rsidR="00A8163A">
        <w:rPr>
          <w:rFonts w:ascii="Times New Roman" w:hAnsi="Times New Roman"/>
        </w:rPr>
        <w:t xml:space="preserve"> </w:t>
      </w:r>
    </w:p>
    <w:p w14:paraId="02F711FC" w14:textId="22B72511" w:rsidR="00896DE9" w:rsidRDefault="00A8163A"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had learned to r</w:t>
      </w:r>
      <w:r w:rsidR="00A8309D">
        <w:rPr>
          <w:rFonts w:ascii="Times New Roman" w:hAnsi="Times New Roman"/>
        </w:rPr>
        <w:t>e</w:t>
      </w:r>
      <w:r>
        <w:rPr>
          <w:rFonts w:ascii="Times New Roman" w:hAnsi="Times New Roman"/>
        </w:rPr>
        <w:t>ad in school but this</w:t>
      </w:r>
      <w:r w:rsidR="005D3B1A">
        <w:rPr>
          <w:rFonts w:ascii="Times New Roman" w:hAnsi="Times New Roman"/>
        </w:rPr>
        <w:t xml:space="preserve"> book</w:t>
      </w:r>
      <w:r>
        <w:rPr>
          <w:rFonts w:ascii="Times New Roman" w:hAnsi="Times New Roman"/>
        </w:rPr>
        <w:t xml:space="preserve"> was difficult for him</w:t>
      </w:r>
      <w:r w:rsidR="005D3B1A">
        <w:rPr>
          <w:rFonts w:ascii="Times New Roman" w:hAnsi="Times New Roman"/>
        </w:rPr>
        <w:t>. Despite the struggle,</w:t>
      </w:r>
      <w:r>
        <w:rPr>
          <w:rFonts w:ascii="Times New Roman" w:hAnsi="Times New Roman"/>
        </w:rPr>
        <w:t xml:space="preserve"> he pushed </w:t>
      </w:r>
      <w:r w:rsidR="005D3B1A">
        <w:rPr>
          <w:rFonts w:ascii="Times New Roman" w:hAnsi="Times New Roman"/>
        </w:rPr>
        <w:t>though as he had the day before in the wilderness</w:t>
      </w:r>
      <w:r>
        <w:rPr>
          <w:rFonts w:ascii="Times New Roman" w:hAnsi="Times New Roman"/>
        </w:rPr>
        <w:t xml:space="preserve">. When the sun </w:t>
      </w:r>
      <w:r w:rsidR="00896DE9">
        <w:rPr>
          <w:rFonts w:ascii="Times New Roman" w:hAnsi="Times New Roman"/>
        </w:rPr>
        <w:t>finished</w:t>
      </w:r>
      <w:r>
        <w:rPr>
          <w:rFonts w:ascii="Times New Roman" w:hAnsi="Times New Roman"/>
        </w:rPr>
        <w:t xml:space="preserve"> shining for the day, he closed the book and began to think about what he had just read. He tried to push the things he had recently experienced from his mind and think only of the idea of enlightenment but </w:t>
      </w:r>
      <w:r w:rsidR="005D3B1A">
        <w:rPr>
          <w:rFonts w:ascii="Times New Roman" w:hAnsi="Times New Roman"/>
        </w:rPr>
        <w:t xml:space="preserve">he </w:t>
      </w:r>
      <w:r>
        <w:rPr>
          <w:rFonts w:ascii="Times New Roman" w:hAnsi="Times New Roman"/>
        </w:rPr>
        <w:t>was unable to do so and quickly fell asleep.</w:t>
      </w:r>
    </w:p>
    <w:p w14:paraId="5B79976F" w14:textId="023EF66C"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fell asleep with the beds around him empty and the next morning he</w:t>
      </w:r>
      <w:r w:rsidR="005D3B1A">
        <w:rPr>
          <w:rFonts w:ascii="Times New Roman" w:hAnsi="Times New Roman"/>
        </w:rPr>
        <w:t xml:space="preserve"> awoke to empty beds around him. The sun</w:t>
      </w:r>
      <w:r w:rsidR="00C42EAB">
        <w:rPr>
          <w:rFonts w:ascii="Times New Roman" w:hAnsi="Times New Roman"/>
        </w:rPr>
        <w:t xml:space="preserve"> was just starting to shine and his roommates were already preparing for the day. </w:t>
      </w:r>
      <w:r w:rsidR="005D3B1A">
        <w:rPr>
          <w:rFonts w:ascii="Times New Roman" w:hAnsi="Times New Roman"/>
        </w:rPr>
        <w:t>The</w:t>
      </w:r>
      <w:r>
        <w:rPr>
          <w:rFonts w:ascii="Times New Roman" w:hAnsi="Times New Roman"/>
        </w:rPr>
        <w:t xml:space="preserve"> older monk </w:t>
      </w:r>
      <w:r w:rsidR="00DE60B1">
        <w:rPr>
          <w:rFonts w:ascii="Times New Roman" w:hAnsi="Times New Roman"/>
        </w:rPr>
        <w:t>Lobsang</w:t>
      </w:r>
      <w:r>
        <w:rPr>
          <w:rFonts w:ascii="Times New Roman" w:hAnsi="Times New Roman"/>
        </w:rPr>
        <w:t xml:space="preserve"> who had helped him the day before walked into the room and said, “Are you feeling better?”</w:t>
      </w:r>
    </w:p>
    <w:p w14:paraId="62B36194"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Sahom answered.</w:t>
      </w:r>
    </w:p>
    <w:p w14:paraId="16B35CF6"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are your hands?”</w:t>
      </w:r>
    </w:p>
    <w:p w14:paraId="7A01F5F2"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are in pain but I can move them today.’</w:t>
      </w:r>
    </w:p>
    <w:p w14:paraId="3845480A" w14:textId="120FC55F" w:rsidR="00440846" w:rsidRDefault="005D3B1A"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examined Sahom’s hands and said, </w:t>
      </w:r>
      <w:r w:rsidR="00896DE9">
        <w:rPr>
          <w:rFonts w:ascii="Times New Roman" w:hAnsi="Times New Roman"/>
        </w:rPr>
        <w:t xml:space="preserve">“That is good. </w:t>
      </w:r>
      <w:r w:rsidR="00440846">
        <w:rPr>
          <w:rFonts w:ascii="Times New Roman" w:hAnsi="Times New Roman"/>
        </w:rPr>
        <w:t>I don’t think you are going to loose your fingers.”</w:t>
      </w:r>
    </w:p>
    <w:p w14:paraId="54E97CAD"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good news,” Sahom said.</w:t>
      </w:r>
    </w:p>
    <w:p w14:paraId="1C60D8E9"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question to you is why have to come all this way from your home?” the monk asked and sat on the floor beside him.</w:t>
      </w:r>
    </w:p>
    <w:p w14:paraId="4A6E10E0"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looking for answer to the questions of life and this world,” Sahom answered.</w:t>
      </w:r>
    </w:p>
    <w:p w14:paraId="7B8A3DFC" w14:textId="02138D94"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those answers are here and maybe they are not. Some people find the answers they are looking for but most</w:t>
      </w:r>
      <w:r w:rsidR="005D3B1A">
        <w:rPr>
          <w:rFonts w:ascii="Times New Roman" w:hAnsi="Times New Roman"/>
        </w:rPr>
        <w:t xml:space="preserve"> people</w:t>
      </w:r>
      <w:r>
        <w:rPr>
          <w:rFonts w:ascii="Times New Roman" w:hAnsi="Times New Roman"/>
        </w:rPr>
        <w:t xml:space="preserve"> find more questions.”</w:t>
      </w:r>
    </w:p>
    <w:p w14:paraId="0178D9DF" w14:textId="77777777" w:rsidR="00440846" w:rsidRDefault="00440846" w:rsidP="0044084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thought about what the monk had said. Then the monk continued</w:t>
      </w:r>
    </w:p>
    <w:p w14:paraId="144AF417"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man w</w:t>
      </w:r>
      <w:r w:rsidR="00A8309D">
        <w:rPr>
          <w:rFonts w:ascii="Times New Roman" w:hAnsi="Times New Roman"/>
        </w:rPr>
        <w:t>ho had three questions. He spent</w:t>
      </w:r>
      <w:r>
        <w:rPr>
          <w:rFonts w:ascii="Times New Roman" w:hAnsi="Times New Roman"/>
        </w:rPr>
        <w:t xml:space="preserve"> most of his life looking for the answers. He left his family, went on a long and difficult journey looking for those answers. He did not look in a </w:t>
      </w:r>
      <w:r w:rsidR="00C42EAB">
        <w:rPr>
          <w:rFonts w:ascii="Times New Roman" w:hAnsi="Times New Roman"/>
        </w:rPr>
        <w:t>monastery;</w:t>
      </w:r>
      <w:r>
        <w:rPr>
          <w:rFonts w:ascii="Times New Roman" w:hAnsi="Times New Roman"/>
        </w:rPr>
        <w:t xml:space="preserve"> actually, there was no such thing back then. He looked in the world and in himself. He found that the answers were all around him.”</w:t>
      </w:r>
    </w:p>
    <w:p w14:paraId="1A82D30D" w14:textId="77777777" w:rsidR="00440846" w:rsidRDefault="00DE60B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Lobsang</w:t>
      </w:r>
      <w:r w:rsidR="00440846">
        <w:rPr>
          <w:rFonts w:ascii="Times New Roman" w:hAnsi="Times New Roman"/>
        </w:rPr>
        <w:t xml:space="preserve"> paused.</w:t>
      </w:r>
    </w:p>
    <w:p w14:paraId="27E75DA6"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can stay as long as you like but I feel as if you already possess the answers to the questions you seek. You just have to find them.”</w:t>
      </w:r>
    </w:p>
    <w:p w14:paraId="720062CF" w14:textId="77777777" w:rsidR="00883CFD"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Then the old monk rose, and walked out of the room. </w:t>
      </w:r>
    </w:p>
    <w:p w14:paraId="13DB9BEC"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6AF95A37" w14:textId="024B0642"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Sahom woke</w:t>
      </w:r>
      <w:r w:rsidR="002A6957">
        <w:rPr>
          <w:rFonts w:ascii="Times New Roman" w:hAnsi="Times New Roman"/>
        </w:rPr>
        <w:t xml:space="preserve"> a few days later</w:t>
      </w:r>
      <w:r>
        <w:rPr>
          <w:rFonts w:ascii="Times New Roman" w:hAnsi="Times New Roman"/>
        </w:rPr>
        <w:t xml:space="preserve">, he </w:t>
      </w:r>
      <w:r w:rsidR="00A8309D">
        <w:rPr>
          <w:rFonts w:ascii="Times New Roman" w:hAnsi="Times New Roman"/>
        </w:rPr>
        <w:t>methodically</w:t>
      </w:r>
      <w:r>
        <w:rPr>
          <w:rFonts w:ascii="Times New Roman" w:hAnsi="Times New Roman"/>
        </w:rPr>
        <w:t xml:space="preserve"> packed his bag and made his bed as he had learned to do over the last few days. He tucked each corner in with </w:t>
      </w:r>
      <w:r w:rsidR="00A8309D">
        <w:rPr>
          <w:rFonts w:ascii="Times New Roman" w:hAnsi="Times New Roman"/>
        </w:rPr>
        <w:t>deliberate</w:t>
      </w:r>
      <w:r>
        <w:rPr>
          <w:rFonts w:ascii="Times New Roman" w:hAnsi="Times New Roman"/>
        </w:rPr>
        <w:t xml:space="preserve"> detail and spread his arms across the wool blanket pushing out each wrinkle. He placed the bag over his shoulder and waited for his friends to awa</w:t>
      </w:r>
      <w:r w:rsidR="002A6957">
        <w:rPr>
          <w:rFonts w:ascii="Times New Roman" w:hAnsi="Times New Roman"/>
        </w:rPr>
        <w:t>ke. The sun was still an hour f</w:t>
      </w:r>
      <w:r>
        <w:rPr>
          <w:rFonts w:ascii="Times New Roman" w:hAnsi="Times New Roman"/>
        </w:rPr>
        <w:t>r</w:t>
      </w:r>
      <w:r w:rsidR="002A6957">
        <w:rPr>
          <w:rFonts w:ascii="Times New Roman" w:hAnsi="Times New Roman"/>
        </w:rPr>
        <w:t>om</w:t>
      </w:r>
      <w:r>
        <w:rPr>
          <w:rFonts w:ascii="Times New Roman" w:hAnsi="Times New Roman"/>
        </w:rPr>
        <w:t xml:space="preserve"> showing itself when </w:t>
      </w:r>
      <w:r w:rsidR="00557C8A">
        <w:rPr>
          <w:rFonts w:ascii="Times New Roman" w:hAnsi="Times New Roman"/>
        </w:rPr>
        <w:t>Dawa</w:t>
      </w:r>
      <w:r>
        <w:rPr>
          <w:rFonts w:ascii="Times New Roman" w:hAnsi="Times New Roman"/>
        </w:rPr>
        <w:t xml:space="preserve"> awoke, for prayers and alms.</w:t>
      </w:r>
    </w:p>
    <w:p w14:paraId="7B06D3A2"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557C8A">
        <w:rPr>
          <w:rFonts w:ascii="Times New Roman" w:hAnsi="Times New Roman"/>
        </w:rPr>
        <w:t xml:space="preserve">Dawa </w:t>
      </w:r>
      <w:r>
        <w:rPr>
          <w:rFonts w:ascii="Times New Roman" w:hAnsi="Times New Roman"/>
        </w:rPr>
        <w:t>it is time for me to continue my journey.”</w:t>
      </w:r>
    </w:p>
    <w:p w14:paraId="4FF1DE2B" w14:textId="7996A7D8" w:rsidR="00883CFD" w:rsidRDefault="002A6957"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are you going?”</w:t>
      </w:r>
    </w:p>
    <w:p w14:paraId="0CE4FC41"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said Sahom. “I want to go to a big city to see what I find there.”</w:t>
      </w:r>
    </w:p>
    <w:p w14:paraId="47ADFAEA" w14:textId="77777777"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must find your life’s place where ever it is. Go in peace.”</w:t>
      </w:r>
    </w:p>
    <w:p w14:paraId="787FD0C6" w14:textId="77777777"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“Same to you.”</w:t>
      </w:r>
    </w:p>
    <w:p w14:paraId="5A79401A" w14:textId="77777777"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Without tears or embracing, the two friends looked at each other for a moment, said goodbye silently and </w:t>
      </w:r>
      <w:r w:rsidR="00C42EAB">
        <w:rPr>
          <w:rFonts w:ascii="Times New Roman" w:hAnsi="Times New Roman"/>
        </w:rPr>
        <w:t>Sahom</w:t>
      </w:r>
      <w:r>
        <w:rPr>
          <w:rFonts w:ascii="Times New Roman" w:hAnsi="Times New Roman"/>
        </w:rPr>
        <w:t xml:space="preserve"> began walking towards the door. </w:t>
      </w:r>
      <w:r w:rsidR="00557C8A">
        <w:rPr>
          <w:rFonts w:ascii="Times New Roman" w:hAnsi="Times New Roman"/>
        </w:rPr>
        <w:t>Dawa</w:t>
      </w:r>
      <w:r>
        <w:rPr>
          <w:rFonts w:ascii="Times New Roman" w:hAnsi="Times New Roman"/>
        </w:rPr>
        <w:t xml:space="preserve"> watch</w:t>
      </w:r>
      <w:r w:rsidR="00557C8A">
        <w:rPr>
          <w:rFonts w:ascii="Times New Roman" w:hAnsi="Times New Roman"/>
        </w:rPr>
        <w:t>ed</w:t>
      </w:r>
      <w:r>
        <w:rPr>
          <w:rFonts w:ascii="Times New Roman" w:hAnsi="Times New Roman"/>
        </w:rPr>
        <w:t xml:space="preserve"> him leave knowing it would be the last time he would see his new friend.</w:t>
      </w:r>
    </w:p>
    <w:p w14:paraId="789D0F2A" w14:textId="0AAC8AC2" w:rsidR="00B20B17"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By the time the sun rose, Sahom was already into town and hitching a ride to </w:t>
      </w:r>
      <w:r w:rsidR="00352C84">
        <w:rPr>
          <w:rFonts w:ascii="Times New Roman" w:hAnsi="Times New Roman"/>
        </w:rPr>
        <w:t>Patna</w:t>
      </w:r>
      <w:r>
        <w:rPr>
          <w:rFonts w:ascii="Times New Roman" w:hAnsi="Times New Roman"/>
        </w:rPr>
        <w:t>.</w:t>
      </w:r>
      <w:r w:rsidR="00B20B17">
        <w:rPr>
          <w:rFonts w:ascii="Times New Roman" w:hAnsi="Times New Roman"/>
        </w:rPr>
        <w:t xml:space="preserve"> New Delhi was the closest major city and was less than a thousand kilometers away</w:t>
      </w:r>
      <w:r w:rsidR="002A6957">
        <w:rPr>
          <w:rFonts w:ascii="Times New Roman" w:hAnsi="Times New Roman"/>
        </w:rPr>
        <w:t>. H</w:t>
      </w:r>
      <w:r w:rsidR="00352C84">
        <w:rPr>
          <w:rFonts w:ascii="Times New Roman" w:hAnsi="Times New Roman"/>
        </w:rPr>
        <w:t>e could take a train from Patna most of the way</w:t>
      </w:r>
      <w:r w:rsidR="00B20B17">
        <w:rPr>
          <w:rFonts w:ascii="Times New Roman" w:hAnsi="Times New Roman"/>
        </w:rPr>
        <w:t>. Sahom was looking for something different than what he had always known. He was looking for what he did not know. He knew life in the valley, with his family and life as a Tibetan man. He wanted to experience life in a big city with strangers. He wanted to know things about the world that he would never find in the v</w:t>
      </w:r>
      <w:r w:rsidR="00DA2605">
        <w:rPr>
          <w:rFonts w:ascii="Times New Roman" w:hAnsi="Times New Roman"/>
        </w:rPr>
        <w:t>alley of his home. Sahom had no</w:t>
      </w:r>
      <w:r w:rsidR="00B20B17">
        <w:rPr>
          <w:rFonts w:ascii="Times New Roman" w:hAnsi="Times New Roman"/>
        </w:rPr>
        <w:t xml:space="preserve"> idea</w:t>
      </w:r>
      <w:r w:rsidR="002A6957">
        <w:rPr>
          <w:rFonts w:ascii="Times New Roman" w:hAnsi="Times New Roman"/>
        </w:rPr>
        <w:t xml:space="preserve"> the</w:t>
      </w:r>
      <w:r w:rsidR="00B20B17">
        <w:rPr>
          <w:rFonts w:ascii="Times New Roman" w:hAnsi="Times New Roman"/>
        </w:rPr>
        <w:t xml:space="preserve"> answers</w:t>
      </w:r>
      <w:r w:rsidR="002A6957">
        <w:rPr>
          <w:rFonts w:ascii="Times New Roman" w:hAnsi="Times New Roman"/>
        </w:rPr>
        <w:t xml:space="preserve"> he saught</w:t>
      </w:r>
      <w:r w:rsidR="00B20B17">
        <w:rPr>
          <w:rFonts w:ascii="Times New Roman" w:hAnsi="Times New Roman"/>
        </w:rPr>
        <w:t xml:space="preserve"> were in the bag on his shoulder.</w:t>
      </w:r>
    </w:p>
    <w:p w14:paraId="2858932A" w14:textId="35EE3159" w:rsidR="00DE33B6" w:rsidRDefault="00B20B17" w:rsidP="002A69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bus ride was about the same distance</w:t>
      </w:r>
      <w:r w:rsidR="002A6957">
        <w:rPr>
          <w:rFonts w:ascii="Times New Roman" w:hAnsi="Times New Roman"/>
        </w:rPr>
        <w:t xml:space="preserve"> as a week before</w:t>
      </w:r>
      <w:r>
        <w:rPr>
          <w:rFonts w:ascii="Times New Roman" w:hAnsi="Times New Roman"/>
        </w:rPr>
        <w:t xml:space="preserve"> but took less time and was much easier than his last experience on a bus. The roads were better but the bus was more crowded than before. The </w:t>
      </w:r>
      <w:r w:rsidR="00C42EAB">
        <w:rPr>
          <w:rFonts w:ascii="Times New Roman" w:hAnsi="Times New Roman"/>
        </w:rPr>
        <w:t>farther</w:t>
      </w:r>
      <w:r>
        <w:rPr>
          <w:rFonts w:ascii="Times New Roman" w:hAnsi="Times New Roman"/>
        </w:rPr>
        <w:t xml:space="preserve"> west they dr</w:t>
      </w:r>
      <w:r w:rsidR="002A6957">
        <w:rPr>
          <w:rFonts w:ascii="Times New Roman" w:hAnsi="Times New Roman"/>
        </w:rPr>
        <w:t>ove</w:t>
      </w:r>
      <w:r>
        <w:rPr>
          <w:rFonts w:ascii="Times New Roman" w:hAnsi="Times New Roman"/>
        </w:rPr>
        <w:t xml:space="preserve">, </w:t>
      </w:r>
      <w:r w:rsidR="002A6957">
        <w:rPr>
          <w:rFonts w:ascii="Times New Roman" w:hAnsi="Times New Roman"/>
        </w:rPr>
        <w:t xml:space="preserve"> there were less</w:t>
      </w:r>
      <w:r>
        <w:rPr>
          <w:rFonts w:ascii="Times New Roman" w:hAnsi="Times New Roman"/>
        </w:rPr>
        <w:t xml:space="preserve"> curves and the road</w:t>
      </w:r>
      <w:r w:rsidR="002A6957">
        <w:rPr>
          <w:rFonts w:ascii="Times New Roman" w:hAnsi="Times New Roman"/>
        </w:rPr>
        <w:t xml:space="preserve"> became smoother</w:t>
      </w:r>
      <w:r>
        <w:rPr>
          <w:rFonts w:ascii="Times New Roman" w:hAnsi="Times New Roman"/>
        </w:rPr>
        <w:t xml:space="preserve">. </w:t>
      </w:r>
      <w:r w:rsidR="00DE33B6">
        <w:rPr>
          <w:rFonts w:ascii="Times New Roman" w:hAnsi="Times New Roman"/>
        </w:rPr>
        <w:t xml:space="preserve">At the front of the bus was a larger </w:t>
      </w:r>
      <w:r w:rsidR="00C42EAB">
        <w:rPr>
          <w:rFonts w:ascii="Times New Roman" w:hAnsi="Times New Roman"/>
        </w:rPr>
        <w:t>TV</w:t>
      </w:r>
      <w:r w:rsidR="00DE33B6">
        <w:rPr>
          <w:rFonts w:ascii="Times New Roman" w:hAnsi="Times New Roman"/>
        </w:rPr>
        <w:t xml:space="preserve"> that showed a Bollywood movie with lots of dancing and singing in Hindi language. Whenever the movie got to a musical number, everyone on the bus </w:t>
      </w:r>
      <w:r w:rsidR="00F90E27">
        <w:rPr>
          <w:rFonts w:ascii="Times New Roman" w:hAnsi="Times New Roman"/>
        </w:rPr>
        <w:t>ignored</w:t>
      </w:r>
      <w:r w:rsidR="00DE33B6">
        <w:rPr>
          <w:rFonts w:ascii="Times New Roman" w:hAnsi="Times New Roman"/>
        </w:rPr>
        <w:t xml:space="preserve"> the scenery around them and watched the grand performances of hundreds of men and women dancing in the style that has made Bollywood famous</w:t>
      </w:r>
      <w:r w:rsidR="002A6957">
        <w:rPr>
          <w:rFonts w:ascii="Times New Roman" w:hAnsi="Times New Roman"/>
        </w:rPr>
        <w:t>, even in his small family village</w:t>
      </w:r>
      <w:r w:rsidR="00DE33B6">
        <w:rPr>
          <w:rFonts w:ascii="Times New Roman" w:hAnsi="Times New Roman"/>
        </w:rPr>
        <w:t>.</w:t>
      </w:r>
    </w:p>
    <w:p w14:paraId="69126AC0" w14:textId="59DE0C93" w:rsidR="00A5759B" w:rsidRDefault="00B20B1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arrived in Patna after </w:t>
      </w:r>
      <w:r w:rsidR="00F90E27">
        <w:rPr>
          <w:rFonts w:ascii="Times New Roman" w:hAnsi="Times New Roman"/>
        </w:rPr>
        <w:t>eight</w:t>
      </w:r>
      <w:r>
        <w:rPr>
          <w:rFonts w:ascii="Times New Roman" w:hAnsi="Times New Roman"/>
        </w:rPr>
        <w:t xml:space="preserve"> hours on the bus</w:t>
      </w:r>
      <w:r w:rsidR="00F90E27">
        <w:rPr>
          <w:rFonts w:ascii="Times New Roman" w:hAnsi="Times New Roman"/>
        </w:rPr>
        <w:t>. The bus dumped them</w:t>
      </w:r>
      <w:r w:rsidR="00A5759B">
        <w:rPr>
          <w:rFonts w:ascii="Times New Roman" w:hAnsi="Times New Roman"/>
        </w:rPr>
        <w:t xml:space="preserve"> in a huge herd of people</w:t>
      </w:r>
      <w:r w:rsidR="00F90E27">
        <w:rPr>
          <w:rFonts w:ascii="Times New Roman" w:hAnsi="Times New Roman"/>
        </w:rPr>
        <w:t xml:space="preserve"> just outside the train station. </w:t>
      </w:r>
      <w:r w:rsidR="00A5759B">
        <w:rPr>
          <w:rFonts w:ascii="Times New Roman" w:hAnsi="Times New Roman"/>
        </w:rPr>
        <w:t xml:space="preserve"> </w:t>
      </w:r>
      <w:r w:rsidR="00F90E27">
        <w:rPr>
          <w:rFonts w:ascii="Times New Roman" w:hAnsi="Times New Roman"/>
        </w:rPr>
        <w:t>The crowded</w:t>
      </w:r>
      <w:r w:rsidR="00A5759B">
        <w:rPr>
          <w:rFonts w:ascii="Times New Roman" w:hAnsi="Times New Roman"/>
        </w:rPr>
        <w:t xml:space="preserve"> move</w:t>
      </w:r>
      <w:r w:rsidR="00F90E27">
        <w:rPr>
          <w:rFonts w:ascii="Times New Roman" w:hAnsi="Times New Roman"/>
        </w:rPr>
        <w:t>d</w:t>
      </w:r>
      <w:r w:rsidR="00A5759B">
        <w:rPr>
          <w:rFonts w:ascii="Times New Roman" w:hAnsi="Times New Roman"/>
        </w:rPr>
        <w:t xml:space="preserve"> in a hundred different directions pushing and shoving for every step. Not knowing where he was headed, Sahom got lost in the crowd like a piece of </w:t>
      </w:r>
      <w:r w:rsidR="00C42EAB">
        <w:rPr>
          <w:rFonts w:ascii="Times New Roman" w:hAnsi="Times New Roman"/>
        </w:rPr>
        <w:t>driftwood</w:t>
      </w:r>
      <w:r w:rsidR="00A5759B">
        <w:rPr>
          <w:rFonts w:ascii="Times New Roman" w:hAnsi="Times New Roman"/>
        </w:rPr>
        <w:t xml:space="preserve"> on the sea. Somehow he was pushed towards the main entrance of the train station and made his way through the door. Inside was only a little better. There </w:t>
      </w:r>
      <w:r w:rsidR="00C42EAB">
        <w:rPr>
          <w:rFonts w:ascii="Times New Roman" w:hAnsi="Times New Roman"/>
        </w:rPr>
        <w:t>were</w:t>
      </w:r>
      <w:r w:rsidR="00A5759B">
        <w:rPr>
          <w:rFonts w:ascii="Times New Roman" w:hAnsi="Times New Roman"/>
        </w:rPr>
        <w:t xml:space="preserve"> just as many people but </w:t>
      </w:r>
      <w:r w:rsidR="00C42EAB">
        <w:rPr>
          <w:rFonts w:ascii="Times New Roman" w:hAnsi="Times New Roman"/>
        </w:rPr>
        <w:t>at least</w:t>
      </w:r>
      <w:r w:rsidR="00A5759B">
        <w:rPr>
          <w:rFonts w:ascii="Times New Roman" w:hAnsi="Times New Roman"/>
        </w:rPr>
        <w:t xml:space="preserve"> there was more order to the crowd. Everyone was either moving towards the trains or out the door</w:t>
      </w:r>
      <w:r w:rsidR="00F90E27">
        <w:rPr>
          <w:rFonts w:ascii="Times New Roman" w:hAnsi="Times New Roman"/>
        </w:rPr>
        <w:t xml:space="preserve"> he had just been pushed through</w:t>
      </w:r>
      <w:r w:rsidR="00A5759B">
        <w:rPr>
          <w:rFonts w:ascii="Times New Roman" w:hAnsi="Times New Roman"/>
        </w:rPr>
        <w:t>. Sweating and nervous, Sahom was thankful he happened to join the crowd moving towards the trains.</w:t>
      </w:r>
    </w:p>
    <w:p w14:paraId="0296464F" w14:textId="330CC555" w:rsidR="001C3F94" w:rsidRDefault="00F90E2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w:t>
      </w:r>
      <w:r w:rsidR="00A5759B">
        <w:rPr>
          <w:rFonts w:ascii="Times New Roman" w:hAnsi="Times New Roman"/>
        </w:rPr>
        <w:t xml:space="preserve"> bought a </w:t>
      </w:r>
      <w:r>
        <w:rPr>
          <w:rFonts w:ascii="Times New Roman" w:hAnsi="Times New Roman"/>
        </w:rPr>
        <w:t>ticket,</w:t>
      </w:r>
      <w:r w:rsidR="00A5759B">
        <w:rPr>
          <w:rFonts w:ascii="Times New Roman" w:hAnsi="Times New Roman"/>
        </w:rPr>
        <w:t xml:space="preserve"> boarded the </w:t>
      </w:r>
      <w:r w:rsidR="00352C84">
        <w:rPr>
          <w:rFonts w:ascii="Times New Roman" w:hAnsi="Times New Roman"/>
        </w:rPr>
        <w:t xml:space="preserve">train to New Deli and tried to find his seat. The cars were crowded and there was a smell that Sahom could not figure out but it did not </w:t>
      </w:r>
      <w:r>
        <w:rPr>
          <w:rFonts w:ascii="Times New Roman" w:hAnsi="Times New Roman"/>
        </w:rPr>
        <w:t xml:space="preserve">really </w:t>
      </w:r>
      <w:r w:rsidR="00352C84">
        <w:rPr>
          <w:rFonts w:ascii="Times New Roman" w:hAnsi="Times New Roman"/>
        </w:rPr>
        <w:t xml:space="preserve">bother him. As the train pulled out of the station hundreds of men began running to catch the train. Sahom knew that most if not all the seats were </w:t>
      </w:r>
      <w:r w:rsidR="00C42EAB">
        <w:rPr>
          <w:rFonts w:ascii="Times New Roman" w:hAnsi="Times New Roman"/>
        </w:rPr>
        <w:t>filled</w:t>
      </w:r>
      <w:r w:rsidR="00352C84">
        <w:rPr>
          <w:rFonts w:ascii="Times New Roman" w:hAnsi="Times New Roman"/>
        </w:rPr>
        <w:t xml:space="preserve"> so why would these men be running for the train. Sahom looked back to see </w:t>
      </w:r>
      <w:r w:rsidR="00B63271">
        <w:rPr>
          <w:rFonts w:ascii="Times New Roman" w:hAnsi="Times New Roman"/>
        </w:rPr>
        <w:t>them</w:t>
      </w:r>
      <w:r w:rsidR="00352C84">
        <w:rPr>
          <w:rFonts w:ascii="Times New Roman" w:hAnsi="Times New Roman"/>
        </w:rPr>
        <w:t xml:space="preserve"> jumping for the ladder and climbing to the roof of the train. The</w:t>
      </w:r>
      <w:r w:rsidR="00547D0E">
        <w:rPr>
          <w:rFonts w:ascii="Times New Roman" w:hAnsi="Times New Roman"/>
        </w:rPr>
        <w:t xml:space="preserve"> free ride jumpers </w:t>
      </w:r>
      <w:r w:rsidR="00352C84">
        <w:rPr>
          <w:rFonts w:ascii="Times New Roman" w:hAnsi="Times New Roman"/>
        </w:rPr>
        <w:t>continued</w:t>
      </w:r>
      <w:r w:rsidR="00547D0E">
        <w:rPr>
          <w:rFonts w:ascii="Times New Roman" w:hAnsi="Times New Roman"/>
        </w:rPr>
        <w:t xml:space="preserve"> to leap for the train</w:t>
      </w:r>
      <w:r w:rsidR="00352C84">
        <w:rPr>
          <w:rFonts w:ascii="Times New Roman" w:hAnsi="Times New Roman"/>
        </w:rPr>
        <w:t xml:space="preserve"> till </w:t>
      </w:r>
      <w:r w:rsidR="00547D0E">
        <w:rPr>
          <w:rFonts w:ascii="Times New Roman" w:hAnsi="Times New Roman"/>
        </w:rPr>
        <w:t>it</w:t>
      </w:r>
      <w:r w:rsidR="00352C84">
        <w:rPr>
          <w:rFonts w:ascii="Times New Roman" w:hAnsi="Times New Roman"/>
        </w:rPr>
        <w:t xml:space="preserve"> reached a speed that no man could keep up with and pulled away.</w:t>
      </w:r>
      <w:r w:rsidR="001C3F94">
        <w:rPr>
          <w:rFonts w:ascii="Times New Roman" w:hAnsi="Times New Roman"/>
        </w:rPr>
        <w:t xml:space="preserve"> </w:t>
      </w:r>
    </w:p>
    <w:p w14:paraId="5A13F028" w14:textId="02201841" w:rsidR="000833B1" w:rsidRDefault="001C3F94"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w:t>
      </w:r>
      <w:r w:rsidR="00AB164D">
        <w:rPr>
          <w:rFonts w:ascii="Times New Roman" w:hAnsi="Times New Roman"/>
        </w:rPr>
        <w:t>ahom reached into his bag and p</w:t>
      </w:r>
      <w:r>
        <w:rPr>
          <w:rFonts w:ascii="Times New Roman" w:hAnsi="Times New Roman"/>
        </w:rPr>
        <w:t>ulled out the book that had been with him through the cold mountains and now in the warmer hill of India.</w:t>
      </w:r>
      <w:r w:rsidR="0011601A">
        <w:rPr>
          <w:rFonts w:ascii="Times New Roman" w:hAnsi="Times New Roman"/>
        </w:rPr>
        <w:t xml:space="preserve"> He still had not read a single page despite owning the book for more than a month.</w:t>
      </w:r>
      <w:r w:rsidR="003F0AFA">
        <w:rPr>
          <w:rFonts w:ascii="Times New Roman" w:hAnsi="Times New Roman"/>
        </w:rPr>
        <w:t xml:space="preserve"> He turned to the first page of the first story and began to read. In the first twelve words, his first question was answered. He closed the book and pondered his discovery looking out the window that was </w:t>
      </w:r>
      <w:r w:rsidR="000833B1">
        <w:rPr>
          <w:rFonts w:ascii="Times New Roman" w:hAnsi="Times New Roman"/>
        </w:rPr>
        <w:t>partially</w:t>
      </w:r>
      <w:r w:rsidR="003F0AFA">
        <w:rPr>
          <w:rFonts w:ascii="Times New Roman" w:hAnsi="Times New Roman"/>
        </w:rPr>
        <w:t xml:space="preserve"> blocked by a man’s legs hangin</w:t>
      </w:r>
      <w:r w:rsidR="000833B1">
        <w:rPr>
          <w:rFonts w:ascii="Times New Roman" w:hAnsi="Times New Roman"/>
        </w:rPr>
        <w:t>g over from the roof of the car. After a few moments</w:t>
      </w:r>
      <w:r w:rsidR="00B63271">
        <w:rPr>
          <w:rFonts w:ascii="Times New Roman" w:hAnsi="Times New Roman"/>
        </w:rPr>
        <w:t xml:space="preserve"> pondering,</w:t>
      </w:r>
      <w:r w:rsidR="000833B1">
        <w:rPr>
          <w:rFonts w:ascii="Times New Roman" w:hAnsi="Times New Roman"/>
        </w:rPr>
        <w:t xml:space="preserve"> he opened the book and began again.</w:t>
      </w:r>
    </w:p>
    <w:p w14:paraId="244F1AEE" w14:textId="78BF8BC5" w:rsidR="00B63271" w:rsidRPr="00B63271" w:rsidRDefault="00B63271"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i/>
        </w:rPr>
        <w:t xml:space="preserve">“Maybe the next question will be just as easy,” </w:t>
      </w:r>
      <w:r>
        <w:rPr>
          <w:rFonts w:ascii="Times New Roman" w:hAnsi="Times New Roman"/>
        </w:rPr>
        <w:t>he thought.</w:t>
      </w:r>
    </w:p>
    <w:p w14:paraId="49F115DC" w14:textId="3807382C" w:rsidR="000833B1" w:rsidRDefault="000833B1"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never took his </w:t>
      </w:r>
      <w:r w:rsidR="00B63271">
        <w:rPr>
          <w:rFonts w:ascii="Times New Roman" w:hAnsi="Times New Roman"/>
        </w:rPr>
        <w:t xml:space="preserve">eyes </w:t>
      </w:r>
      <w:r>
        <w:rPr>
          <w:rFonts w:ascii="Times New Roman" w:hAnsi="Times New Roman"/>
        </w:rPr>
        <w:t xml:space="preserve">off the book and turned page after page. The stories on the warn parchment was filled with answers and </w:t>
      </w:r>
      <w:r w:rsidR="00C42EAB">
        <w:rPr>
          <w:rFonts w:ascii="Times New Roman" w:hAnsi="Times New Roman"/>
        </w:rPr>
        <w:t>explanations</w:t>
      </w:r>
      <w:r>
        <w:rPr>
          <w:rFonts w:ascii="Times New Roman" w:hAnsi="Times New Roman"/>
        </w:rPr>
        <w:t xml:space="preserve"> that gave him </w:t>
      </w:r>
      <w:r w:rsidR="00C42EAB">
        <w:rPr>
          <w:rFonts w:ascii="Times New Roman" w:hAnsi="Times New Roman"/>
        </w:rPr>
        <w:t>understanding</w:t>
      </w:r>
      <w:r>
        <w:rPr>
          <w:rFonts w:ascii="Times New Roman" w:hAnsi="Times New Roman"/>
        </w:rPr>
        <w:t xml:space="preserve"> but also provided him with more questions. The train pulled into Deli after about 6 hours on the tracks</w:t>
      </w:r>
      <w:r w:rsidR="00B63271">
        <w:rPr>
          <w:rFonts w:ascii="Times New Roman" w:hAnsi="Times New Roman"/>
        </w:rPr>
        <w:t xml:space="preserve"> but because he was so engrossed it felt like less than an hour</w:t>
      </w:r>
      <w:r>
        <w:rPr>
          <w:rFonts w:ascii="Times New Roman" w:hAnsi="Times New Roman"/>
        </w:rPr>
        <w:t xml:space="preserve">.  When the train </w:t>
      </w:r>
      <w:r w:rsidR="00C42EAB">
        <w:rPr>
          <w:rFonts w:ascii="Times New Roman" w:hAnsi="Times New Roman"/>
        </w:rPr>
        <w:t>stopped</w:t>
      </w:r>
      <w:r>
        <w:rPr>
          <w:rFonts w:ascii="Times New Roman" w:hAnsi="Times New Roman"/>
        </w:rPr>
        <w:t xml:space="preserve"> he tried to disembark while still reading.</w:t>
      </w:r>
    </w:p>
    <w:p w14:paraId="40E075E8" w14:textId="0E35200F" w:rsidR="00B9049F" w:rsidRDefault="00B63271"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finally had to close</w:t>
      </w:r>
      <w:r w:rsidR="00C42EAB">
        <w:rPr>
          <w:rFonts w:ascii="Times New Roman" w:hAnsi="Times New Roman"/>
        </w:rPr>
        <w:t xml:space="preserve"> the book to figure out where to go next. </w:t>
      </w:r>
      <w:r w:rsidR="000833B1">
        <w:rPr>
          <w:rFonts w:ascii="Times New Roman" w:hAnsi="Times New Roman"/>
        </w:rPr>
        <w:t xml:space="preserve">He looked around and noticed </w:t>
      </w:r>
      <w:r w:rsidR="00C42EAB">
        <w:rPr>
          <w:rFonts w:ascii="Times New Roman" w:hAnsi="Times New Roman"/>
        </w:rPr>
        <w:t>buildings as tall as the mountains that surrounded his home</w:t>
      </w:r>
      <w:r>
        <w:rPr>
          <w:rFonts w:ascii="Times New Roman" w:hAnsi="Times New Roman"/>
        </w:rPr>
        <w:t xml:space="preserve"> now</w:t>
      </w:r>
      <w:r w:rsidR="00C42EAB">
        <w:rPr>
          <w:rFonts w:ascii="Times New Roman" w:hAnsi="Times New Roman"/>
        </w:rPr>
        <w:t xml:space="preserve"> </w:t>
      </w:r>
      <w:r w:rsidR="009D3731">
        <w:rPr>
          <w:rFonts w:ascii="Times New Roman" w:hAnsi="Times New Roman"/>
        </w:rPr>
        <w:t>dwarfed</w:t>
      </w:r>
      <w:r w:rsidR="00C42EAB">
        <w:rPr>
          <w:rFonts w:ascii="Times New Roman" w:hAnsi="Times New Roman"/>
        </w:rPr>
        <w:t xml:space="preserve"> him</w:t>
      </w:r>
      <w:r w:rsidR="00B9049F">
        <w:rPr>
          <w:rFonts w:ascii="Times New Roman" w:hAnsi="Times New Roman"/>
        </w:rPr>
        <w:t xml:space="preserve">. This was the largest city he had ever seen. </w:t>
      </w:r>
      <w:r>
        <w:rPr>
          <w:rFonts w:ascii="Times New Roman" w:hAnsi="Times New Roman"/>
        </w:rPr>
        <w:t>New sights, new sounds, new smells and m</w:t>
      </w:r>
      <w:r w:rsidR="00B9049F">
        <w:rPr>
          <w:rFonts w:ascii="Times New Roman" w:hAnsi="Times New Roman"/>
        </w:rPr>
        <w:t>ore people than he knew existed</w:t>
      </w:r>
      <w:r>
        <w:rPr>
          <w:rFonts w:ascii="Times New Roman" w:hAnsi="Times New Roman"/>
        </w:rPr>
        <w:t xml:space="preserve"> but</w:t>
      </w:r>
      <w:r w:rsidR="00B9049F">
        <w:rPr>
          <w:rFonts w:ascii="Times New Roman" w:hAnsi="Times New Roman"/>
        </w:rPr>
        <w:t xml:space="preserve"> all he wanted to do was to read.</w:t>
      </w:r>
      <w:r w:rsidR="003E2236">
        <w:rPr>
          <w:rFonts w:ascii="Times New Roman" w:hAnsi="Times New Roman"/>
        </w:rPr>
        <w:t xml:space="preserve"> </w:t>
      </w:r>
    </w:p>
    <w:p w14:paraId="00D2FE64" w14:textId="03607E48" w:rsidR="00137F20" w:rsidRDefault="00B9049F" w:rsidP="00A2665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was able to ignore the </w:t>
      </w:r>
      <w:r w:rsidR="00C42EAB">
        <w:rPr>
          <w:rFonts w:ascii="Times New Roman" w:hAnsi="Times New Roman"/>
        </w:rPr>
        <w:t>rickshaw</w:t>
      </w:r>
      <w:r>
        <w:rPr>
          <w:rFonts w:ascii="Times New Roman" w:hAnsi="Times New Roman"/>
        </w:rPr>
        <w:t xml:space="preserve"> drivers that </w:t>
      </w:r>
      <w:r w:rsidR="00C42EAB">
        <w:rPr>
          <w:rFonts w:ascii="Times New Roman" w:hAnsi="Times New Roman"/>
        </w:rPr>
        <w:t>petitioned</w:t>
      </w:r>
      <w:r w:rsidR="009D3731">
        <w:rPr>
          <w:rFonts w:ascii="Times New Roman" w:hAnsi="Times New Roman"/>
        </w:rPr>
        <w:t xml:space="preserve"> him for a fa</w:t>
      </w:r>
      <w:r>
        <w:rPr>
          <w:rFonts w:ascii="Times New Roman" w:hAnsi="Times New Roman"/>
        </w:rPr>
        <w:t>r</w:t>
      </w:r>
      <w:r w:rsidR="009D3731">
        <w:rPr>
          <w:rFonts w:ascii="Times New Roman" w:hAnsi="Times New Roman"/>
        </w:rPr>
        <w:t>e</w:t>
      </w:r>
      <w:r>
        <w:rPr>
          <w:rFonts w:ascii="Times New Roman" w:hAnsi="Times New Roman"/>
        </w:rPr>
        <w:t xml:space="preserve"> and the food stall </w:t>
      </w:r>
      <w:r w:rsidR="00C42EAB">
        <w:rPr>
          <w:rFonts w:ascii="Times New Roman" w:hAnsi="Times New Roman"/>
        </w:rPr>
        <w:t>owners</w:t>
      </w:r>
      <w:r>
        <w:rPr>
          <w:rFonts w:ascii="Times New Roman" w:hAnsi="Times New Roman"/>
        </w:rPr>
        <w:t xml:space="preserve"> that invited him to see inside their shop with great persistence. But what he could not igno</w:t>
      </w:r>
      <w:r w:rsidR="006B1857">
        <w:rPr>
          <w:rFonts w:ascii="Times New Roman" w:hAnsi="Times New Roman"/>
        </w:rPr>
        <w:t>re was a group of children who were begging everyone who walked down the street.</w:t>
      </w:r>
      <w:r w:rsidR="00A2665F">
        <w:rPr>
          <w:rFonts w:ascii="Times New Roman" w:hAnsi="Times New Roman"/>
        </w:rPr>
        <w:t xml:space="preserve"> There was a dark, skinny</w:t>
      </w:r>
      <w:r w:rsidR="006B1857">
        <w:rPr>
          <w:rFonts w:ascii="Times New Roman" w:hAnsi="Times New Roman"/>
        </w:rPr>
        <w:t xml:space="preserve"> girl about 9 or 10 </w:t>
      </w:r>
      <w:r w:rsidR="00A2665F">
        <w:rPr>
          <w:rFonts w:ascii="Times New Roman" w:hAnsi="Times New Roman"/>
        </w:rPr>
        <w:t>years-</w:t>
      </w:r>
      <w:r w:rsidR="00C42EAB">
        <w:rPr>
          <w:rFonts w:ascii="Times New Roman" w:hAnsi="Times New Roman"/>
        </w:rPr>
        <w:t>old</w:t>
      </w:r>
      <w:r w:rsidR="00A2665F">
        <w:rPr>
          <w:rFonts w:ascii="Times New Roman" w:hAnsi="Times New Roman"/>
        </w:rPr>
        <w:t xml:space="preserve"> with no shoes and a dirty maroon</w:t>
      </w:r>
      <w:r w:rsidR="006B1857">
        <w:rPr>
          <w:rFonts w:ascii="Times New Roman" w:hAnsi="Times New Roman"/>
        </w:rPr>
        <w:t xml:space="preserve"> dress that might have never been washed. She held a naked </w:t>
      </w:r>
      <w:r w:rsidR="00C42EAB">
        <w:rPr>
          <w:rFonts w:ascii="Times New Roman" w:hAnsi="Times New Roman"/>
        </w:rPr>
        <w:t>18-month-old</w:t>
      </w:r>
      <w:r w:rsidR="006B1857">
        <w:rPr>
          <w:rFonts w:ascii="Times New Roman" w:hAnsi="Times New Roman"/>
        </w:rPr>
        <w:t xml:space="preserve"> baby in her arms resting it on her small boney hip as she naturally held the child with one arm and begged with the other.</w:t>
      </w:r>
      <w:r w:rsidR="00137F20">
        <w:rPr>
          <w:rFonts w:ascii="Times New Roman" w:hAnsi="Times New Roman"/>
        </w:rPr>
        <w:t xml:space="preserve"> There was a group of </w:t>
      </w:r>
      <w:r w:rsidR="00C42EAB">
        <w:rPr>
          <w:rFonts w:ascii="Times New Roman" w:hAnsi="Times New Roman"/>
        </w:rPr>
        <w:t>younger children</w:t>
      </w:r>
      <w:r w:rsidR="00137F20">
        <w:rPr>
          <w:rFonts w:ascii="Times New Roman" w:hAnsi="Times New Roman"/>
        </w:rPr>
        <w:t xml:space="preserve"> that surrounded her. It looked as if she was their mother. They lo</w:t>
      </w:r>
      <w:r w:rsidR="00A2665F">
        <w:rPr>
          <w:rFonts w:ascii="Times New Roman" w:hAnsi="Times New Roman"/>
        </w:rPr>
        <w:t>oked to he</w:t>
      </w:r>
      <w:r w:rsidR="00137F20">
        <w:rPr>
          <w:rFonts w:ascii="Times New Roman" w:hAnsi="Times New Roman"/>
        </w:rPr>
        <w:t>r for guidance and seem to follow her down the street stopping only to ask for a handout.</w:t>
      </w:r>
    </w:p>
    <w:p w14:paraId="1404D6F6" w14:textId="22AED1E0" w:rsidR="00137F20" w:rsidRDefault="00C42EAB" w:rsidP="00AB35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An American tourist got out of a nice vehicle. </w:t>
      </w:r>
      <w:r w:rsidR="00137F20">
        <w:rPr>
          <w:rFonts w:ascii="Times New Roman" w:hAnsi="Times New Roman"/>
        </w:rPr>
        <w:t xml:space="preserve">He wore a starched button down shirt that was tucked into his jeans and a Columbia safari hat. He was an obvious tourist and an obvious target.  When the kids approached, he did not even try to turn them away. </w:t>
      </w:r>
      <w:r>
        <w:rPr>
          <w:rFonts w:ascii="Times New Roman" w:hAnsi="Times New Roman"/>
        </w:rPr>
        <w:t xml:space="preserve">He smiled back at them and seemed to enjoy the interaction. </w:t>
      </w:r>
      <w:r w:rsidR="00137F20">
        <w:rPr>
          <w:rFonts w:ascii="Times New Roman" w:hAnsi="Times New Roman"/>
        </w:rPr>
        <w:t>He said something in English and Sahom could not understand the words but all of the children followed him to a small food stall. They were walki</w:t>
      </w:r>
      <w:r w:rsidR="00AB35F4">
        <w:rPr>
          <w:rFonts w:ascii="Times New Roman" w:hAnsi="Times New Roman"/>
        </w:rPr>
        <w:t>ng back in Sahom’s direction so</w:t>
      </w:r>
      <w:r w:rsidR="00137F20">
        <w:rPr>
          <w:rFonts w:ascii="Times New Roman" w:hAnsi="Times New Roman"/>
        </w:rPr>
        <w:t xml:space="preserve"> he sat on the curb to watch this fascinating meeting. The man asked</w:t>
      </w:r>
      <w:r w:rsidR="00AB35F4">
        <w:rPr>
          <w:rFonts w:ascii="Times New Roman" w:hAnsi="Times New Roman"/>
        </w:rPr>
        <w:t xml:space="preserve"> the attendent</w:t>
      </w:r>
      <w:r w:rsidR="00137F20">
        <w:rPr>
          <w:rFonts w:ascii="Times New Roman" w:hAnsi="Times New Roman"/>
        </w:rPr>
        <w:t xml:space="preserve"> for a bag of flat bread and picked up a hand of bananas. He handed each child one </w:t>
      </w:r>
      <w:r>
        <w:rPr>
          <w:rFonts w:ascii="Times New Roman" w:hAnsi="Times New Roman"/>
        </w:rPr>
        <w:t>banana</w:t>
      </w:r>
      <w:r w:rsidR="00137F20">
        <w:rPr>
          <w:rFonts w:ascii="Times New Roman" w:hAnsi="Times New Roman"/>
        </w:rPr>
        <w:t xml:space="preserve"> and </w:t>
      </w:r>
      <w:r>
        <w:rPr>
          <w:rFonts w:ascii="Times New Roman" w:hAnsi="Times New Roman"/>
        </w:rPr>
        <w:t>half</w:t>
      </w:r>
      <w:r w:rsidR="00137F20">
        <w:rPr>
          <w:rFonts w:ascii="Times New Roman" w:hAnsi="Times New Roman"/>
        </w:rPr>
        <w:t xml:space="preserve"> a piece of bread. The group of children surrounded him like flies to honey or </w:t>
      </w:r>
      <w:r w:rsidR="00AB35F4">
        <w:rPr>
          <w:rFonts w:ascii="Times New Roman" w:hAnsi="Times New Roman"/>
        </w:rPr>
        <w:t xml:space="preserve">in this case, </w:t>
      </w:r>
      <w:r w:rsidR="00137F20">
        <w:rPr>
          <w:rFonts w:ascii="Times New Roman" w:hAnsi="Times New Roman"/>
        </w:rPr>
        <w:t xml:space="preserve">hungry children to a willing tourist. He was not </w:t>
      </w:r>
      <w:r>
        <w:rPr>
          <w:rFonts w:ascii="Times New Roman" w:hAnsi="Times New Roman"/>
        </w:rPr>
        <w:t>overwhelmed</w:t>
      </w:r>
      <w:r w:rsidR="00137F20">
        <w:rPr>
          <w:rFonts w:ascii="Times New Roman" w:hAnsi="Times New Roman"/>
        </w:rPr>
        <w:t xml:space="preserve"> </w:t>
      </w:r>
      <w:r w:rsidR="00AB35F4">
        <w:rPr>
          <w:rFonts w:ascii="Times New Roman" w:hAnsi="Times New Roman"/>
        </w:rPr>
        <w:t>nor</w:t>
      </w:r>
      <w:r w:rsidR="00137F20">
        <w:rPr>
          <w:rFonts w:ascii="Times New Roman" w:hAnsi="Times New Roman"/>
        </w:rPr>
        <w:t xml:space="preserve"> upset</w:t>
      </w:r>
      <w:r>
        <w:rPr>
          <w:rFonts w:ascii="Times New Roman" w:hAnsi="Times New Roman"/>
        </w:rPr>
        <w:t xml:space="preserve"> as many tourist </w:t>
      </w:r>
      <w:r w:rsidR="00AB35F4">
        <w:rPr>
          <w:rFonts w:ascii="Times New Roman" w:hAnsi="Times New Roman"/>
        </w:rPr>
        <w:t>are</w:t>
      </w:r>
      <w:r>
        <w:rPr>
          <w:rFonts w:ascii="Times New Roman" w:hAnsi="Times New Roman"/>
        </w:rPr>
        <w:t xml:space="preserve"> when attacked by a swarm of people</w:t>
      </w:r>
      <w:r w:rsidR="00137F20">
        <w:rPr>
          <w:rFonts w:ascii="Times New Roman" w:hAnsi="Times New Roman"/>
        </w:rPr>
        <w:t>. He just continued to hand out the food until it was gone.</w:t>
      </w:r>
      <w:r w:rsidR="00AB35F4">
        <w:rPr>
          <w:rFonts w:ascii="Times New Roman" w:hAnsi="Times New Roman"/>
        </w:rPr>
        <w:t xml:space="preserve"> </w:t>
      </w:r>
      <w:r w:rsidR="00137F20">
        <w:rPr>
          <w:rFonts w:ascii="Times New Roman" w:hAnsi="Times New Roman"/>
        </w:rPr>
        <w:t>As the man turned to walked back to whatever he was doing, he noticed that two</w:t>
      </w:r>
      <w:r w:rsidR="00AB35F4">
        <w:rPr>
          <w:rFonts w:ascii="Times New Roman" w:hAnsi="Times New Roman"/>
        </w:rPr>
        <w:t xml:space="preserve"> of</w:t>
      </w:r>
      <w:r w:rsidR="00137F20">
        <w:rPr>
          <w:rFonts w:ascii="Times New Roman" w:hAnsi="Times New Roman"/>
        </w:rPr>
        <w:t xml:space="preserve"> the children did not receive any of the food. The huge </w:t>
      </w:r>
      <w:r>
        <w:rPr>
          <w:rFonts w:ascii="Times New Roman" w:hAnsi="Times New Roman"/>
        </w:rPr>
        <w:t>crowd</w:t>
      </w:r>
      <w:r w:rsidR="00137F20">
        <w:rPr>
          <w:rFonts w:ascii="Times New Roman" w:hAnsi="Times New Roman"/>
        </w:rPr>
        <w:t xml:space="preserve"> of children ran down the street ahead but the two children stood </w:t>
      </w:r>
      <w:r w:rsidR="00AB35F4">
        <w:rPr>
          <w:rFonts w:ascii="Times New Roman" w:hAnsi="Times New Roman"/>
        </w:rPr>
        <w:t>stoic</w:t>
      </w:r>
      <w:r w:rsidR="00137F20">
        <w:rPr>
          <w:rFonts w:ascii="Times New Roman" w:hAnsi="Times New Roman"/>
        </w:rPr>
        <w:t xml:space="preserve"> without saying a word. </w:t>
      </w:r>
    </w:p>
    <w:p w14:paraId="18B75058" w14:textId="19751FAC"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obvious the American’s heart was broken. He reached into his pocket, pulled out a few coins and walked back towards the food stall </w:t>
      </w:r>
      <w:r w:rsidR="00C42EAB">
        <w:rPr>
          <w:rFonts w:ascii="Times New Roman" w:hAnsi="Times New Roman"/>
        </w:rPr>
        <w:t>smiling</w:t>
      </w:r>
      <w:r>
        <w:rPr>
          <w:rFonts w:ascii="Times New Roman" w:hAnsi="Times New Roman"/>
        </w:rPr>
        <w:t xml:space="preserve"> at the children. He bought two more bananas</w:t>
      </w:r>
      <w:r w:rsidR="00AB35F4">
        <w:rPr>
          <w:rFonts w:ascii="Times New Roman" w:hAnsi="Times New Roman"/>
        </w:rPr>
        <w:t xml:space="preserve"> and</w:t>
      </w:r>
      <w:r>
        <w:rPr>
          <w:rFonts w:ascii="Times New Roman" w:hAnsi="Times New Roman"/>
        </w:rPr>
        <w:t xml:space="preserve"> a piece of bread</w:t>
      </w:r>
      <w:r w:rsidR="00AB35F4">
        <w:rPr>
          <w:rFonts w:ascii="Times New Roman" w:hAnsi="Times New Roman"/>
        </w:rPr>
        <w:t>.  T</w:t>
      </w:r>
      <w:r>
        <w:rPr>
          <w:rFonts w:ascii="Times New Roman" w:hAnsi="Times New Roman"/>
        </w:rPr>
        <w:t>hen</w:t>
      </w:r>
      <w:r w:rsidR="00AB35F4">
        <w:rPr>
          <w:rFonts w:ascii="Times New Roman" w:hAnsi="Times New Roman"/>
        </w:rPr>
        <w:t xml:space="preserve"> he</w:t>
      </w:r>
      <w:r>
        <w:rPr>
          <w:rFonts w:ascii="Times New Roman" w:hAnsi="Times New Roman"/>
        </w:rPr>
        <w:t xml:space="preserve"> knelt on one knee breaking the bread in half befor</w:t>
      </w:r>
      <w:r w:rsidR="00AB35F4">
        <w:rPr>
          <w:rFonts w:ascii="Times New Roman" w:hAnsi="Times New Roman"/>
        </w:rPr>
        <w:t>e giving it to them. He spoke</w:t>
      </w:r>
      <w:r>
        <w:rPr>
          <w:rFonts w:ascii="Times New Roman" w:hAnsi="Times New Roman"/>
        </w:rPr>
        <w:t xml:space="preserve"> kindly to them, patted </w:t>
      </w:r>
      <w:r w:rsidR="00AB35F4">
        <w:rPr>
          <w:rFonts w:ascii="Times New Roman" w:hAnsi="Times New Roman"/>
        </w:rPr>
        <w:t xml:space="preserve">them </w:t>
      </w:r>
      <w:r>
        <w:rPr>
          <w:rFonts w:ascii="Times New Roman" w:hAnsi="Times New Roman"/>
        </w:rPr>
        <w:t xml:space="preserve">on the </w:t>
      </w:r>
      <w:r w:rsidR="00C42EAB">
        <w:rPr>
          <w:rFonts w:ascii="Times New Roman" w:hAnsi="Times New Roman"/>
        </w:rPr>
        <w:t>head and</w:t>
      </w:r>
      <w:r>
        <w:rPr>
          <w:rFonts w:ascii="Times New Roman" w:hAnsi="Times New Roman"/>
        </w:rPr>
        <w:t xml:space="preserve"> the children ran off. He sat down on a step. Took a rag from his pocket,</w:t>
      </w:r>
      <w:r w:rsidR="00AB35F4">
        <w:rPr>
          <w:rFonts w:ascii="Times New Roman" w:hAnsi="Times New Roman"/>
        </w:rPr>
        <w:t xml:space="preserve"> and in a simple motion removed his hat and</w:t>
      </w:r>
      <w:r>
        <w:rPr>
          <w:rFonts w:ascii="Times New Roman" w:hAnsi="Times New Roman"/>
        </w:rPr>
        <w:t xml:space="preserve"> wiped the sweat from his brow.</w:t>
      </w:r>
      <w:r w:rsidR="00AB35F4">
        <w:rPr>
          <w:rFonts w:ascii="Times New Roman" w:hAnsi="Times New Roman"/>
        </w:rPr>
        <w:t xml:space="preserve"> He took in the view of the busy street with the children in the distance.</w:t>
      </w:r>
    </w:p>
    <w:p w14:paraId="3B9F3248" w14:textId="339B1F6B" w:rsidR="00137F20" w:rsidRDefault="00137F20" w:rsidP="00AB35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w:t>
      </w:r>
      <w:r w:rsidR="00E24C33">
        <w:rPr>
          <w:rFonts w:ascii="Times New Roman" w:hAnsi="Times New Roman"/>
        </w:rPr>
        <w:t>intrigued</w:t>
      </w:r>
      <w:r>
        <w:rPr>
          <w:rFonts w:ascii="Times New Roman" w:hAnsi="Times New Roman"/>
        </w:rPr>
        <w:t xml:space="preserve"> by this man but he was not sure why.</w:t>
      </w:r>
      <w:r w:rsidR="00AB35F4">
        <w:rPr>
          <w:rFonts w:ascii="Times New Roman" w:hAnsi="Times New Roman"/>
        </w:rPr>
        <w:t xml:space="preserve"> No one</w:t>
      </w:r>
      <w:r>
        <w:rPr>
          <w:rFonts w:ascii="Times New Roman" w:hAnsi="Times New Roman"/>
        </w:rPr>
        <w:t xml:space="preserve"> else seemed to notice him as this obvious foreigner sat in a dirty part of town watching the world pass him by an</w:t>
      </w:r>
      <w:r w:rsidR="00AB35F4">
        <w:rPr>
          <w:rFonts w:ascii="Times New Roman" w:hAnsi="Times New Roman"/>
        </w:rPr>
        <w:t>d</w:t>
      </w:r>
      <w:r>
        <w:rPr>
          <w:rFonts w:ascii="Times New Roman" w:hAnsi="Times New Roman"/>
        </w:rPr>
        <w:t xml:space="preserve"> saying hello to anyone who made eye contact.</w:t>
      </w:r>
      <w:r w:rsidR="00AB35F4">
        <w:rPr>
          <w:rFonts w:ascii="Times New Roman" w:hAnsi="Times New Roman"/>
        </w:rPr>
        <w:t xml:space="preserve"> Sahom wanted to ask the man</w:t>
      </w:r>
      <w:r>
        <w:rPr>
          <w:rFonts w:ascii="Times New Roman" w:hAnsi="Times New Roman"/>
        </w:rPr>
        <w:t xml:space="preserve"> why he was so kind and generous. He wanted to know what was different about him but he was afraid to ask. Sahom knew the man could not speak Tibetan and Sahom could not speak En</w:t>
      </w:r>
      <w:r w:rsidR="00AB35F4">
        <w:rPr>
          <w:rFonts w:ascii="Times New Roman" w:hAnsi="Times New Roman"/>
        </w:rPr>
        <w:t>glish. So Sahom just watched</w:t>
      </w:r>
      <w:r>
        <w:rPr>
          <w:rFonts w:ascii="Times New Roman" w:hAnsi="Times New Roman"/>
        </w:rPr>
        <w:t xml:space="preserve">. </w:t>
      </w:r>
    </w:p>
    <w:p w14:paraId="73C3CD19" w14:textId="7C4D0A40" w:rsidR="00DB59D7" w:rsidRDefault="00137F20" w:rsidP="00AB35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Soon the man stood up and went back to whatever brought him to this part of town in the first place. Sahom knew he needed to find a place to sleep </w:t>
      </w:r>
      <w:r w:rsidR="00E24C33">
        <w:rPr>
          <w:rFonts w:ascii="Times New Roman" w:hAnsi="Times New Roman"/>
        </w:rPr>
        <w:t>before</w:t>
      </w:r>
      <w:r>
        <w:rPr>
          <w:rFonts w:ascii="Times New Roman" w:hAnsi="Times New Roman"/>
        </w:rPr>
        <w:t xml:space="preserve"> the sun went down but he did not have enough money for a hotel.</w:t>
      </w:r>
      <w:r w:rsidR="00AB35F4">
        <w:rPr>
          <w:rFonts w:ascii="Times New Roman" w:hAnsi="Times New Roman"/>
        </w:rPr>
        <w:t xml:space="preserve"> </w:t>
      </w:r>
      <w:r>
        <w:rPr>
          <w:rFonts w:ascii="Times New Roman" w:hAnsi="Times New Roman"/>
        </w:rPr>
        <w:t xml:space="preserve">Making the task </w:t>
      </w:r>
      <w:r w:rsidR="00AB35F4">
        <w:rPr>
          <w:rFonts w:ascii="Times New Roman" w:hAnsi="Times New Roman"/>
        </w:rPr>
        <w:t>more difficult</w:t>
      </w:r>
      <w:r>
        <w:rPr>
          <w:rFonts w:ascii="Times New Roman" w:hAnsi="Times New Roman"/>
        </w:rPr>
        <w:t xml:space="preserve"> was that all the signs were in the Indian script or </w:t>
      </w:r>
      <w:r w:rsidR="00DB59D7">
        <w:rPr>
          <w:rFonts w:ascii="Times New Roman" w:hAnsi="Times New Roman"/>
        </w:rPr>
        <w:t>English, neither could he understand. There was a small blue and white sign across the street that had a single picture of an open book on it and an arrow point</w:t>
      </w:r>
      <w:r w:rsidR="00AB35F4">
        <w:rPr>
          <w:rFonts w:ascii="Times New Roman" w:hAnsi="Times New Roman"/>
        </w:rPr>
        <w:t>ed</w:t>
      </w:r>
      <w:r w:rsidR="00DB59D7">
        <w:rPr>
          <w:rFonts w:ascii="Times New Roman" w:hAnsi="Times New Roman"/>
        </w:rPr>
        <w:t xml:space="preserve"> to the right. Not </w:t>
      </w:r>
      <w:r w:rsidR="00E24C33">
        <w:rPr>
          <w:rFonts w:ascii="Times New Roman" w:hAnsi="Times New Roman"/>
        </w:rPr>
        <w:t>knowing</w:t>
      </w:r>
      <w:r w:rsidR="00DB59D7">
        <w:rPr>
          <w:rFonts w:ascii="Times New Roman" w:hAnsi="Times New Roman"/>
        </w:rPr>
        <w:t xml:space="preserve"> where else to go, he followed the sign thinking that a place with books might be a place to find shelter.</w:t>
      </w:r>
      <w:r w:rsidR="00AB35F4">
        <w:rPr>
          <w:rFonts w:ascii="Times New Roman" w:hAnsi="Times New Roman"/>
        </w:rPr>
        <w:t xml:space="preserve"> </w:t>
      </w:r>
      <w:r w:rsidR="00DB59D7">
        <w:rPr>
          <w:rFonts w:ascii="Times New Roman" w:hAnsi="Times New Roman"/>
        </w:rPr>
        <w:t xml:space="preserve">He walked </w:t>
      </w:r>
      <w:r w:rsidR="00DE60B1">
        <w:rPr>
          <w:rFonts w:ascii="Times New Roman" w:hAnsi="Times New Roman"/>
        </w:rPr>
        <w:t>down the busy streets. Small ga</w:t>
      </w:r>
      <w:r w:rsidR="00DB59D7">
        <w:rPr>
          <w:rFonts w:ascii="Times New Roman" w:hAnsi="Times New Roman"/>
        </w:rPr>
        <w:t xml:space="preserve">s powered taxies flew through the </w:t>
      </w:r>
      <w:r w:rsidR="00E24C33">
        <w:rPr>
          <w:rFonts w:ascii="Times New Roman" w:hAnsi="Times New Roman"/>
        </w:rPr>
        <w:t>streets</w:t>
      </w:r>
      <w:r w:rsidR="00DB59D7">
        <w:rPr>
          <w:rFonts w:ascii="Times New Roman" w:hAnsi="Times New Roman"/>
        </w:rPr>
        <w:t xml:space="preserve"> cutting in and out of traffic while thousands of people walked </w:t>
      </w:r>
      <w:r w:rsidR="00AB35F4">
        <w:rPr>
          <w:rFonts w:ascii="Times New Roman" w:hAnsi="Times New Roman"/>
        </w:rPr>
        <w:t>in</w:t>
      </w:r>
      <w:r w:rsidR="00DB59D7">
        <w:rPr>
          <w:rFonts w:ascii="Times New Roman" w:hAnsi="Times New Roman"/>
        </w:rPr>
        <w:t xml:space="preserve"> different directions somehow not getting killed by the drivers.</w:t>
      </w:r>
    </w:p>
    <w:p w14:paraId="5387CFA9" w14:textId="679CA445" w:rsidR="003149F4" w:rsidRDefault="00DB59D7" w:rsidP="008E39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sign finally lead him to a large university. It was an urban campus of medium sized brick buildings </w:t>
      </w:r>
      <w:r w:rsidR="00E24C33">
        <w:rPr>
          <w:rFonts w:ascii="Times New Roman" w:hAnsi="Times New Roman"/>
        </w:rPr>
        <w:t>nestled</w:t>
      </w:r>
      <w:r>
        <w:rPr>
          <w:rFonts w:ascii="Times New Roman" w:hAnsi="Times New Roman"/>
        </w:rPr>
        <w:t xml:space="preserve"> in the shadows of the high-rises all around. Sahom walked down the main </w:t>
      </w:r>
      <w:r w:rsidR="00E24C33">
        <w:rPr>
          <w:rFonts w:ascii="Times New Roman" w:hAnsi="Times New Roman"/>
        </w:rPr>
        <w:t>sidewalk</w:t>
      </w:r>
      <w:r>
        <w:rPr>
          <w:rFonts w:ascii="Times New Roman" w:hAnsi="Times New Roman"/>
        </w:rPr>
        <w:t xml:space="preserve"> and walked into one of the old buildings. As he stepped over the threshold, the city sounds became </w:t>
      </w:r>
      <w:r w:rsidR="00DE60B1">
        <w:rPr>
          <w:rFonts w:ascii="Times New Roman" w:hAnsi="Times New Roman"/>
        </w:rPr>
        <w:t>muffled</w:t>
      </w:r>
      <w:r>
        <w:rPr>
          <w:rFonts w:ascii="Times New Roman" w:hAnsi="Times New Roman"/>
        </w:rPr>
        <w:t xml:space="preserve"> and only an ignorable static. Sahom looked down the hallway to see more than twenty doors standing open all the way down the hall so he began to walk. He could her a professor lecturing at the far end as the sound echoed down the hall towards him. He passed a couple of students but they paid no attention to him. </w:t>
      </w:r>
    </w:p>
    <w:p w14:paraId="1C366E19" w14:textId="77777777" w:rsidR="003149F4" w:rsidRDefault="003149F4"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stepped into the men’s bathroom after recognizing the </w:t>
      </w:r>
      <w:r w:rsidR="00E24C33">
        <w:rPr>
          <w:rFonts w:ascii="Times New Roman" w:hAnsi="Times New Roman"/>
        </w:rPr>
        <w:t>universal</w:t>
      </w:r>
      <w:r>
        <w:rPr>
          <w:rFonts w:ascii="Times New Roman" w:hAnsi="Times New Roman"/>
        </w:rPr>
        <w:t xml:space="preserve"> sign. He wanted to wash his face and clean up after his long day of traveling. The room was empty so he took his time and tried to relax for a moment.</w:t>
      </w:r>
    </w:p>
    <w:p w14:paraId="6F2A778A" w14:textId="0928BBCF" w:rsidR="004E792C" w:rsidRDefault="003149F4"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Felling refreshed he walked back out into the world and up the stairs to the next floor. Each floor of the building</w:t>
      </w:r>
      <w:r w:rsidR="004E792C">
        <w:rPr>
          <w:rFonts w:ascii="Times New Roman" w:hAnsi="Times New Roman"/>
        </w:rPr>
        <w:t xml:space="preserve"> was the same; l</w:t>
      </w:r>
      <w:r>
        <w:rPr>
          <w:rFonts w:ascii="Times New Roman" w:hAnsi="Times New Roman"/>
        </w:rPr>
        <w:t>ong</w:t>
      </w:r>
      <w:r w:rsidR="004E792C">
        <w:rPr>
          <w:rFonts w:ascii="Times New Roman" w:hAnsi="Times New Roman"/>
        </w:rPr>
        <w:t xml:space="preserve"> ha</w:t>
      </w:r>
      <w:r w:rsidR="008E396A">
        <w:rPr>
          <w:rFonts w:ascii="Times New Roman" w:hAnsi="Times New Roman"/>
        </w:rPr>
        <w:t>llways with open classrooms and</w:t>
      </w:r>
      <w:r w:rsidR="004E792C">
        <w:rPr>
          <w:rFonts w:ascii="Times New Roman" w:hAnsi="Times New Roman"/>
        </w:rPr>
        <w:t xml:space="preserve"> an occasional lab or office. The fifth floor was much busier. The rooms were filled with more than twe</w:t>
      </w:r>
      <w:r w:rsidR="00DE60B1">
        <w:rPr>
          <w:rFonts w:ascii="Times New Roman" w:hAnsi="Times New Roman"/>
        </w:rPr>
        <w:t xml:space="preserve">nty computers in each room and </w:t>
      </w:r>
      <w:r w:rsidR="00E24C33">
        <w:rPr>
          <w:rFonts w:ascii="Times New Roman" w:hAnsi="Times New Roman"/>
        </w:rPr>
        <w:t>students were</w:t>
      </w:r>
      <w:r w:rsidR="00DE60B1">
        <w:rPr>
          <w:rFonts w:ascii="Times New Roman" w:hAnsi="Times New Roman"/>
        </w:rPr>
        <w:t xml:space="preserve"> working but no one</w:t>
      </w:r>
      <w:r w:rsidR="008E396A">
        <w:rPr>
          <w:rFonts w:ascii="Times New Roman" w:hAnsi="Times New Roman"/>
        </w:rPr>
        <w:t xml:space="preserve"> notice his watching them</w:t>
      </w:r>
      <w:r w:rsidR="004E792C">
        <w:rPr>
          <w:rFonts w:ascii="Times New Roman" w:hAnsi="Times New Roman"/>
        </w:rPr>
        <w:t>. Sahom had only seen computers in government office befor</w:t>
      </w:r>
      <w:r w:rsidR="00DE60B1">
        <w:rPr>
          <w:rFonts w:ascii="Times New Roman" w:hAnsi="Times New Roman"/>
        </w:rPr>
        <w:t>e</w:t>
      </w:r>
      <w:r w:rsidR="004E792C">
        <w:rPr>
          <w:rFonts w:ascii="Times New Roman" w:hAnsi="Times New Roman"/>
        </w:rPr>
        <w:t xml:space="preserve"> and never twenty in one place. </w:t>
      </w:r>
    </w:p>
    <w:p w14:paraId="4B38EDC1" w14:textId="77777777" w:rsidR="00D24C69" w:rsidRDefault="004E792C"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decided to go up one more floor thinking it would be less busy. He found an empty classroom where the wooden teacher’s desk faced the door, allowing Sahom to be hidden from sight by </w:t>
      </w:r>
      <w:r w:rsidR="00D24C69">
        <w:rPr>
          <w:rFonts w:ascii="Times New Roman" w:hAnsi="Times New Roman"/>
        </w:rPr>
        <w:t>crawling</w:t>
      </w:r>
      <w:r>
        <w:rPr>
          <w:rFonts w:ascii="Times New Roman" w:hAnsi="Times New Roman"/>
        </w:rPr>
        <w:t xml:space="preserve"> under the desk.</w:t>
      </w:r>
      <w:r w:rsidR="00D24C69">
        <w:rPr>
          <w:rFonts w:ascii="Times New Roman" w:hAnsi="Times New Roman"/>
        </w:rPr>
        <w:t xml:space="preserve"> </w:t>
      </w:r>
    </w:p>
    <w:p w14:paraId="6205F26F" w14:textId="77777777" w:rsidR="00690ADB" w:rsidRDefault="00D24C69"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checked the class schedule mounted on the wall. Sahom could not read the letters but could read the numbers on the chart and was able to understand that there was not a class scheduled until 8 the next morning.  </w:t>
      </w:r>
      <w:r w:rsidR="00690ADB">
        <w:rPr>
          <w:rFonts w:ascii="Times New Roman" w:hAnsi="Times New Roman"/>
        </w:rPr>
        <w:t xml:space="preserve">He turned off the light, closed the door and took up residence inside the </w:t>
      </w:r>
      <w:r w:rsidR="00E24C33">
        <w:rPr>
          <w:rFonts w:ascii="Times New Roman" w:hAnsi="Times New Roman"/>
        </w:rPr>
        <w:t>three-walled</w:t>
      </w:r>
      <w:r w:rsidR="00690ADB">
        <w:rPr>
          <w:rFonts w:ascii="Times New Roman" w:hAnsi="Times New Roman"/>
        </w:rPr>
        <w:t xml:space="preserve"> large wooden desk.</w:t>
      </w:r>
    </w:p>
    <w:p w14:paraId="3D9A4A06" w14:textId="08C738DB" w:rsidR="0076560B" w:rsidRDefault="00690ADB" w:rsidP="008E39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just short enough to </w:t>
      </w:r>
      <w:r w:rsidR="00E24C33">
        <w:rPr>
          <w:rFonts w:ascii="Times New Roman" w:hAnsi="Times New Roman"/>
        </w:rPr>
        <w:t>l</w:t>
      </w:r>
      <w:r w:rsidR="008E396A">
        <w:rPr>
          <w:rFonts w:ascii="Times New Roman" w:hAnsi="Times New Roman"/>
        </w:rPr>
        <w:t>ay</w:t>
      </w:r>
      <w:r>
        <w:rPr>
          <w:rFonts w:ascii="Times New Roman" w:hAnsi="Times New Roman"/>
        </w:rPr>
        <w:t xml:space="preserve"> fully extended and fit within the desk. He took his book out and had just enough light coming in from the windows to begin reading. </w:t>
      </w:r>
      <w:r w:rsidR="00B44AAD">
        <w:rPr>
          <w:rFonts w:ascii="Times New Roman" w:hAnsi="Times New Roman"/>
        </w:rPr>
        <w:t>After a few hours of resting and reading, he heard some</w:t>
      </w:r>
      <w:r w:rsidR="008E396A">
        <w:rPr>
          <w:rFonts w:ascii="Times New Roman" w:hAnsi="Times New Roman"/>
        </w:rPr>
        <w:t>one</w:t>
      </w:r>
      <w:r w:rsidR="00B44AAD">
        <w:rPr>
          <w:rFonts w:ascii="Times New Roman" w:hAnsi="Times New Roman"/>
        </w:rPr>
        <w:t xml:space="preserve"> walking down the hall. Sahom assumed it might be a guard or night watchman. Sahom did not make a sound or move a single mussel in his body for several minutes. He heard the footsteps come towards his room and then stop right outside the door.</w:t>
      </w:r>
      <w:r w:rsidR="0076560B">
        <w:rPr>
          <w:rFonts w:ascii="Times New Roman" w:hAnsi="Times New Roman"/>
        </w:rPr>
        <w:t xml:space="preserve"> </w:t>
      </w:r>
      <w:r w:rsidR="008E396A">
        <w:rPr>
          <w:rFonts w:ascii="Times New Roman" w:hAnsi="Times New Roman"/>
        </w:rPr>
        <w:t xml:space="preserve">The </w:t>
      </w:r>
      <w:r w:rsidR="0076560B">
        <w:rPr>
          <w:rFonts w:ascii="Times New Roman" w:hAnsi="Times New Roman"/>
        </w:rPr>
        <w:t xml:space="preserve"> </w:t>
      </w:r>
      <w:r w:rsidR="00DE60B1">
        <w:rPr>
          <w:rFonts w:ascii="Times New Roman" w:hAnsi="Times New Roman"/>
        </w:rPr>
        <w:t>k</w:t>
      </w:r>
      <w:r w:rsidR="0076560B">
        <w:rPr>
          <w:rFonts w:ascii="Times New Roman" w:hAnsi="Times New Roman"/>
        </w:rPr>
        <w:t>nob turn</w:t>
      </w:r>
      <w:r w:rsidR="008E396A">
        <w:rPr>
          <w:rFonts w:ascii="Times New Roman" w:hAnsi="Times New Roman"/>
        </w:rPr>
        <w:t>ed</w:t>
      </w:r>
      <w:r w:rsidR="0076560B">
        <w:rPr>
          <w:rFonts w:ascii="Times New Roman" w:hAnsi="Times New Roman"/>
        </w:rPr>
        <w:t xml:space="preserve"> but the door did not open. Then a key slid into the lock and the sound of the bold hitting the wood echoed in the empty classroom. </w:t>
      </w:r>
    </w:p>
    <w:p w14:paraId="6316AB15" w14:textId="5DDCD338" w:rsidR="002A0FF0" w:rsidRDefault="0076560B"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footsteps walked away and Sahom could breath again.</w:t>
      </w:r>
      <w:r w:rsidR="008E396A">
        <w:rPr>
          <w:rFonts w:ascii="Times New Roman" w:hAnsi="Times New Roman"/>
        </w:rPr>
        <w:t xml:space="preserve"> Someone was just locking the rooms. But that also meant he would be there till morning when the door was opened from the other side.</w:t>
      </w:r>
    </w:p>
    <w:p w14:paraId="77AE3BD6" w14:textId="77777777" w:rsidR="00842261" w:rsidRDefault="002A0F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had fallen below the city buildings long before but he struggled to read from the yellow city </w:t>
      </w:r>
      <w:r w:rsidR="00DE60B1">
        <w:rPr>
          <w:rFonts w:ascii="Times New Roman" w:hAnsi="Times New Roman"/>
        </w:rPr>
        <w:t>lights coming in through the wi</w:t>
      </w:r>
      <w:r>
        <w:rPr>
          <w:rFonts w:ascii="Times New Roman" w:hAnsi="Times New Roman"/>
        </w:rPr>
        <w:t>n</w:t>
      </w:r>
      <w:r w:rsidR="00DE60B1">
        <w:rPr>
          <w:rFonts w:ascii="Times New Roman" w:hAnsi="Times New Roman"/>
        </w:rPr>
        <w:t>d</w:t>
      </w:r>
      <w:r>
        <w:rPr>
          <w:rFonts w:ascii="Times New Roman" w:hAnsi="Times New Roman"/>
        </w:rPr>
        <w:t>ow. He wiped his eyes and closed the book to think about all he had experienced in the day. He could not forget the joy he saw on the American’s face when he was giving to those children.</w:t>
      </w:r>
      <w:r w:rsidR="00842261">
        <w:rPr>
          <w:rFonts w:ascii="Times New Roman" w:hAnsi="Times New Roman"/>
        </w:rPr>
        <w:t xml:space="preserve"> Sahom nestled into his a comfortable position, using his bag as a pillow and fell asleep.</w:t>
      </w:r>
    </w:p>
    <w:p w14:paraId="723A8091" w14:textId="77777777" w:rsidR="00733E34" w:rsidRDefault="00E24C33"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instead of waking to the sunlight he was startled by the sound of a key turning the lock and the door swinging open. Sahom</w:t>
      </w:r>
      <w:r w:rsidR="00733E34">
        <w:rPr>
          <w:rFonts w:ascii="Times New Roman" w:hAnsi="Times New Roman"/>
        </w:rPr>
        <w:t xml:space="preserve"> did not move. Footsteps entered the room and Sahom knew he was in trouble. The steps came closed and Sahom looked around his small space preparing to gather his things quickly. Then the sounds of several books </w:t>
      </w:r>
      <w:r>
        <w:rPr>
          <w:rFonts w:ascii="Times New Roman" w:hAnsi="Times New Roman"/>
        </w:rPr>
        <w:t>dropped</w:t>
      </w:r>
      <w:r w:rsidR="00733E34">
        <w:rPr>
          <w:rFonts w:ascii="Times New Roman" w:hAnsi="Times New Roman"/>
        </w:rPr>
        <w:t xml:space="preserve"> on the surface of the desk that was his hiding place. The books shook his small three walled quarters. Knowing he was going to be seen in less than a few seconds, Sahom began gathering his things in his arms and prepared to make a running dash for the door and down the stairs. </w:t>
      </w:r>
    </w:p>
    <w:p w14:paraId="7E2A233E" w14:textId="7A0C2B07" w:rsidR="00086D15" w:rsidRDefault="00733E34" w:rsidP="008A37E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8A37EA">
        <w:rPr>
          <w:rFonts w:ascii="Times New Roman" w:hAnsi="Times New Roman"/>
        </w:rPr>
        <w:t>sound and sight of a boy leaping</w:t>
      </w:r>
      <w:r>
        <w:rPr>
          <w:rFonts w:ascii="Times New Roman" w:hAnsi="Times New Roman"/>
        </w:rPr>
        <w:t xml:space="preserve"> from under the desk like a </w:t>
      </w:r>
      <w:r w:rsidR="00E24C33">
        <w:rPr>
          <w:rFonts w:ascii="Times New Roman" w:hAnsi="Times New Roman"/>
        </w:rPr>
        <w:t>sprinter</w:t>
      </w:r>
      <w:r>
        <w:rPr>
          <w:rFonts w:ascii="Times New Roman" w:hAnsi="Times New Roman"/>
        </w:rPr>
        <w:t xml:space="preserve"> starting a race from a crouched position startled the </w:t>
      </w:r>
      <w:r w:rsidR="00E24C33">
        <w:rPr>
          <w:rFonts w:ascii="Times New Roman" w:hAnsi="Times New Roman"/>
        </w:rPr>
        <w:t>well-dressed</w:t>
      </w:r>
      <w:r>
        <w:rPr>
          <w:rFonts w:ascii="Times New Roman" w:hAnsi="Times New Roman"/>
        </w:rPr>
        <w:t xml:space="preserve"> Indian man. </w:t>
      </w:r>
      <w:r w:rsidR="00E24C33">
        <w:rPr>
          <w:rFonts w:ascii="Times New Roman" w:hAnsi="Times New Roman"/>
        </w:rPr>
        <w:t xml:space="preserve">As Sahom moved, he threw his bag over his shoulder and moved towards the door. </w:t>
      </w:r>
      <w:r w:rsidR="00086D15">
        <w:rPr>
          <w:rFonts w:ascii="Times New Roman" w:hAnsi="Times New Roman"/>
        </w:rPr>
        <w:t xml:space="preserve">The man screamed a single word in the Indian language but </w:t>
      </w:r>
      <w:r w:rsidR="00E24C33">
        <w:rPr>
          <w:rFonts w:ascii="Times New Roman" w:hAnsi="Times New Roman"/>
        </w:rPr>
        <w:t>Sahom</w:t>
      </w:r>
      <w:r w:rsidR="00086D15">
        <w:rPr>
          <w:rFonts w:ascii="Times New Roman" w:hAnsi="Times New Roman"/>
        </w:rPr>
        <w:t xml:space="preserve"> did not understand and probably would not have stopped even if he did understand him. Sahom struggled to get the door open when he heard something he understood.</w:t>
      </w:r>
    </w:p>
    <w:p w14:paraId="3196F2F7" w14:textId="77777777" w:rsidR="00086D15" w:rsidRDefault="00086D15"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“Wait!” the man said in Tibetan. “Why are you sleeping here?”</w:t>
      </w:r>
    </w:p>
    <w:p w14:paraId="06F3C7DF" w14:textId="77777777" w:rsidR="00086D15" w:rsidRDefault="00086D15" w:rsidP="004B69D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sto</w:t>
      </w:r>
      <w:r w:rsidR="004B69DC">
        <w:rPr>
          <w:rFonts w:ascii="Times New Roman" w:hAnsi="Times New Roman"/>
        </w:rPr>
        <w:t>p</w:t>
      </w:r>
      <w:r>
        <w:rPr>
          <w:rFonts w:ascii="Times New Roman" w:hAnsi="Times New Roman"/>
        </w:rPr>
        <w:t>ped and thought for a long moment before answering him.</w:t>
      </w:r>
    </w:p>
    <w:p w14:paraId="51477D31" w14:textId="77777777" w:rsidR="008D45F0" w:rsidRDefault="00086D15"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D45F0">
        <w:rPr>
          <w:rFonts w:ascii="Times New Roman" w:hAnsi="Times New Roman"/>
        </w:rPr>
        <w:t>Because</w:t>
      </w:r>
      <w:r>
        <w:rPr>
          <w:rFonts w:ascii="Times New Roman" w:hAnsi="Times New Roman"/>
        </w:rPr>
        <w:t xml:space="preserve"> I have not money and I do not know anyone in this country.”</w:t>
      </w:r>
    </w:p>
    <w:p w14:paraId="3E9AB012"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a student her,” the man asked.</w:t>
      </w:r>
    </w:p>
    <w:p w14:paraId="4F617243"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sir.”</w:t>
      </w:r>
    </w:p>
    <w:p w14:paraId="6869585E"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why have you come to Deli?”</w:t>
      </w:r>
    </w:p>
    <w:p w14:paraId="2C6FFACC"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Still amazed as this Indian man speaking Tibetan, Sahom did not answer him but threw a </w:t>
      </w:r>
      <w:r w:rsidR="00E24C33">
        <w:rPr>
          <w:rFonts w:ascii="Times New Roman" w:hAnsi="Times New Roman"/>
        </w:rPr>
        <w:t>question</w:t>
      </w:r>
      <w:r>
        <w:rPr>
          <w:rFonts w:ascii="Times New Roman" w:hAnsi="Times New Roman"/>
        </w:rPr>
        <w:t xml:space="preserve"> back at him.</w:t>
      </w:r>
    </w:p>
    <w:p w14:paraId="5EF5261F"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do you know how to speak Tibetan?’</w:t>
      </w:r>
    </w:p>
    <w:p w14:paraId="7DC44E12" w14:textId="77777777" w:rsidR="00256D38" w:rsidRDefault="008D45F0"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family is from a town near the border and before. Before the Chinese took control of Tibet, my father traded with the </w:t>
      </w:r>
      <w:r w:rsidR="00E24C33">
        <w:rPr>
          <w:rFonts w:ascii="Times New Roman" w:hAnsi="Times New Roman"/>
        </w:rPr>
        <w:t>Tibetans</w:t>
      </w:r>
      <w:r>
        <w:rPr>
          <w:rFonts w:ascii="Times New Roman" w:hAnsi="Times New Roman"/>
        </w:rPr>
        <w:t xml:space="preserve"> and when my mother died, I was taken care of by several different Tibetan wom</w:t>
      </w:r>
      <w:r w:rsidR="00256D38">
        <w:rPr>
          <w:rFonts w:ascii="Times New Roman" w:hAnsi="Times New Roman"/>
        </w:rPr>
        <w:t>en over the years of my youth.”</w:t>
      </w:r>
    </w:p>
    <w:p w14:paraId="6EF40E6F"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a teacher here?” Sahom continued questioning. It was great to talk to someone in his language.</w:t>
      </w:r>
    </w:p>
    <w:p w14:paraId="23DAA8F2" w14:textId="643EE206"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B85C29">
        <w:rPr>
          <w:rFonts w:ascii="Times New Roman" w:hAnsi="Times New Roman"/>
        </w:rPr>
        <w:t xml:space="preserve">I am Raju Narasettie. </w:t>
      </w:r>
      <w:r>
        <w:rPr>
          <w:rFonts w:ascii="Times New Roman" w:hAnsi="Times New Roman"/>
        </w:rPr>
        <w:t>I am a graduate student and teaching assistant,” he said. “I teach Computer Science classes in this room. My class starts soon.”</w:t>
      </w:r>
    </w:p>
    <w:p w14:paraId="168FFFB1"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nice to meet you,” Sahom said as he turned back towards the door.</w:t>
      </w:r>
    </w:p>
    <w:p w14:paraId="2D50F07C" w14:textId="492BB600"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“Wait,” the man said. “</w:t>
      </w:r>
      <w:r w:rsidR="00B85C29">
        <w:rPr>
          <w:rFonts w:ascii="Times New Roman" w:hAnsi="Times New Roman"/>
        </w:rPr>
        <w:t>Call me</w:t>
      </w:r>
      <w:r>
        <w:rPr>
          <w:rFonts w:ascii="Times New Roman" w:hAnsi="Times New Roman"/>
        </w:rPr>
        <w:t xml:space="preserve"> </w:t>
      </w:r>
      <w:r w:rsidR="00B85C29">
        <w:rPr>
          <w:rFonts w:ascii="Times New Roman" w:hAnsi="Times New Roman"/>
        </w:rPr>
        <w:t>Raju</w:t>
      </w:r>
      <w:r>
        <w:rPr>
          <w:rFonts w:ascii="Times New Roman" w:hAnsi="Times New Roman"/>
        </w:rPr>
        <w:t>.”</w:t>
      </w:r>
    </w:p>
    <w:p w14:paraId="15268DF4"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“Nice to meet you. I am Sahom.”</w:t>
      </w:r>
    </w:p>
    <w:p w14:paraId="0320995E" w14:textId="47A63E06"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would like to improve my Tibetan. It has been years since I have spoken more than just a few words. Will you help me?” </w:t>
      </w:r>
      <w:r w:rsidR="00B85C29">
        <w:rPr>
          <w:rFonts w:ascii="Times New Roman" w:hAnsi="Times New Roman"/>
        </w:rPr>
        <w:t>Raju</w:t>
      </w:r>
      <w:r>
        <w:rPr>
          <w:rFonts w:ascii="Times New Roman" w:hAnsi="Times New Roman"/>
        </w:rPr>
        <w:t xml:space="preserve"> asked.</w:t>
      </w:r>
    </w:p>
    <w:p w14:paraId="14A868D1"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“Sure. I would like to have someone to talk to as well.”</w:t>
      </w:r>
    </w:p>
    <w:p w14:paraId="1BC9E037" w14:textId="38B6810A"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about tomorrow morning. Right here,” said </w:t>
      </w:r>
      <w:r w:rsidR="00B85C29">
        <w:rPr>
          <w:rFonts w:ascii="Times New Roman" w:hAnsi="Times New Roman"/>
        </w:rPr>
        <w:t>Raju</w:t>
      </w:r>
      <w:r>
        <w:rPr>
          <w:rFonts w:ascii="Times New Roman" w:hAnsi="Times New Roman"/>
        </w:rPr>
        <w:t>.</w:t>
      </w:r>
    </w:p>
    <w:p w14:paraId="2AAB50A2"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will be fine. See you then.”</w:t>
      </w:r>
    </w:p>
    <w:p w14:paraId="0941289A"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1A55B7">
        <w:rPr>
          <w:rFonts w:ascii="Times New Roman" w:hAnsi="Times New Roman"/>
        </w:rPr>
        <w:t>Oh, y</w:t>
      </w:r>
      <w:r>
        <w:rPr>
          <w:rFonts w:ascii="Times New Roman" w:hAnsi="Times New Roman"/>
        </w:rPr>
        <w:t>ou are welcome to sleep here until you find a place. I will not report you.”</w:t>
      </w:r>
    </w:p>
    <w:p w14:paraId="23BF55F1"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for your kindness,” said Sahom and he walked into the hallway.</w:t>
      </w:r>
    </w:p>
    <w:p w14:paraId="7E50C8A7"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knew he would have to find work soon. He had just enough money for one, maybe two meals. He walked through the city streets and stopped at a produce stall. He bought several pieces of fruit to last him the day and for breakfast the next morning.</w:t>
      </w:r>
    </w:p>
    <w:p w14:paraId="23E96A5A" w14:textId="34DDE43F" w:rsidR="00E203CF" w:rsidRDefault="00256D38" w:rsidP="008A37E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Eating his apple seated on the curb as cars,</w:t>
      </w:r>
      <w:r w:rsidR="008A37EA">
        <w:rPr>
          <w:rFonts w:ascii="Times New Roman" w:hAnsi="Times New Roman"/>
        </w:rPr>
        <w:t xml:space="preserve"> rickshaws and people passed by.</w:t>
      </w:r>
      <w:r>
        <w:rPr>
          <w:rFonts w:ascii="Times New Roman" w:hAnsi="Times New Roman"/>
        </w:rPr>
        <w:t xml:space="preserve"> Sahom tried to think of a job he could do without speaking the language. Now he was looking for not only answers to his questions about life but he was also looking for a job. After finishing his </w:t>
      </w:r>
      <w:r w:rsidR="008A37EA">
        <w:rPr>
          <w:rFonts w:ascii="Times New Roman" w:hAnsi="Times New Roman"/>
        </w:rPr>
        <w:t>simple</w:t>
      </w:r>
      <w:r>
        <w:rPr>
          <w:rFonts w:ascii="Times New Roman" w:hAnsi="Times New Roman"/>
        </w:rPr>
        <w:t xml:space="preserve"> breakfast, he took out his brown book and picked up where he left off the night before. </w:t>
      </w:r>
      <w:r w:rsidR="006C235C">
        <w:rPr>
          <w:rFonts w:ascii="Times New Roman" w:hAnsi="Times New Roman"/>
        </w:rPr>
        <w:t>He happened to read an ancient story about building a stone- wall and it gave him an idea!</w:t>
      </w:r>
    </w:p>
    <w:p w14:paraId="4CA1CB0C" w14:textId="11DF866A" w:rsidR="00E203CF"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far from the school had had passed a construction site. When he arrived there were numerous activities going on. Many workers were</w:t>
      </w:r>
      <w:r w:rsidR="008A37EA">
        <w:rPr>
          <w:rFonts w:ascii="Times New Roman" w:hAnsi="Times New Roman"/>
        </w:rPr>
        <w:t xml:space="preserve"> moving supplies back and forth. S</w:t>
      </w:r>
      <w:r>
        <w:rPr>
          <w:rFonts w:ascii="Times New Roman" w:hAnsi="Times New Roman"/>
        </w:rPr>
        <w:t>ome were welding and others were riding a piece of steel being lifted by the crane to the top of the half erected building. Each floor was closer to completion than the one above it. Looking from the bottom floor to the top, Sahom could see the progression of the build.</w:t>
      </w:r>
    </w:p>
    <w:p w14:paraId="75F768B8" w14:textId="77777777" w:rsidR="00E203CF"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skinny Indian man holding a set of plans and he looked like he was in charge. Sahom approached him and asked in his Tibetan language, “Do you have a job for me?”</w:t>
      </w:r>
    </w:p>
    <w:p w14:paraId="59C419DA" w14:textId="33CA5D3C" w:rsidR="007D01CE" w:rsidRDefault="00E203CF" w:rsidP="008A37E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man answered him quickly with </w:t>
      </w:r>
      <w:r w:rsidR="00C50DB0">
        <w:rPr>
          <w:rFonts w:ascii="Times New Roman" w:hAnsi="Times New Roman"/>
        </w:rPr>
        <w:t>disgust</w:t>
      </w:r>
      <w:r>
        <w:rPr>
          <w:rFonts w:ascii="Times New Roman" w:hAnsi="Times New Roman"/>
        </w:rPr>
        <w:t xml:space="preserve"> and turned away. It was obvious by the man’s actions what the answer was.</w:t>
      </w:r>
      <w:r w:rsidR="008A37EA">
        <w:rPr>
          <w:rFonts w:ascii="Times New Roman" w:hAnsi="Times New Roman"/>
        </w:rPr>
        <w:t xml:space="preserve"> </w:t>
      </w:r>
      <w:r>
        <w:rPr>
          <w:rFonts w:ascii="Times New Roman" w:hAnsi="Times New Roman"/>
        </w:rPr>
        <w:t>Sahom walked across the street, found a place to sit and t</w:t>
      </w:r>
      <w:r w:rsidR="008A37EA">
        <w:rPr>
          <w:rFonts w:ascii="Times New Roman" w:hAnsi="Times New Roman"/>
        </w:rPr>
        <w:t>r</w:t>
      </w:r>
      <w:r>
        <w:rPr>
          <w:rFonts w:ascii="Times New Roman" w:hAnsi="Times New Roman"/>
        </w:rPr>
        <w:t>ied to think of something else. He watched the mason on the lower level b</w:t>
      </w:r>
      <w:r w:rsidR="008A37EA">
        <w:rPr>
          <w:rFonts w:ascii="Times New Roman" w:hAnsi="Times New Roman"/>
        </w:rPr>
        <w:t>uilding the brick façade. Sahom had</w:t>
      </w:r>
      <w:r>
        <w:rPr>
          <w:rFonts w:ascii="Times New Roman" w:hAnsi="Times New Roman"/>
        </w:rPr>
        <w:t xml:space="preserve"> laid brick and stone many times before</w:t>
      </w:r>
      <w:r w:rsidR="008A37EA">
        <w:rPr>
          <w:rFonts w:ascii="Times New Roman" w:hAnsi="Times New Roman"/>
        </w:rPr>
        <w:t xml:space="preserve"> while</w:t>
      </w:r>
      <w:r>
        <w:rPr>
          <w:rFonts w:ascii="Times New Roman" w:hAnsi="Times New Roman"/>
        </w:rPr>
        <w:t xml:space="preserve"> building his families homes in the valley and he knew it was a job he could be great at. </w:t>
      </w:r>
      <w:r w:rsidR="007D01CE">
        <w:rPr>
          <w:rFonts w:ascii="Times New Roman" w:hAnsi="Times New Roman"/>
        </w:rPr>
        <w:t>The mason was carrying two bricks at a time, setting them and would get two more bricks.</w:t>
      </w:r>
    </w:p>
    <w:p w14:paraId="5320A6FF"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ran back across the street, weaving in and out of the crazy traffic and walked directly to the mason who was prepping the next brick with a </w:t>
      </w:r>
      <w:r w:rsidR="00C50DB0">
        <w:rPr>
          <w:rFonts w:ascii="Times New Roman" w:hAnsi="Times New Roman"/>
        </w:rPr>
        <w:t>trawl</w:t>
      </w:r>
      <w:r>
        <w:rPr>
          <w:rFonts w:ascii="Times New Roman" w:hAnsi="Times New Roman"/>
        </w:rPr>
        <w:t xml:space="preserve">. </w:t>
      </w:r>
    </w:p>
    <w:p w14:paraId="26B36692"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Tibetan, “May I work for you?”</w:t>
      </w:r>
    </w:p>
    <w:p w14:paraId="4B72B206"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mason did not understand him and waved him off. But Sahom persisted, asking again. </w:t>
      </w:r>
    </w:p>
    <w:p w14:paraId="0A2478DC"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 I help you?”</w:t>
      </w:r>
    </w:p>
    <w:p w14:paraId="343D39E2" w14:textId="431DC5B6"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mason continued abo</w:t>
      </w:r>
      <w:r w:rsidR="006767B2">
        <w:rPr>
          <w:rFonts w:ascii="Times New Roman" w:hAnsi="Times New Roman"/>
        </w:rPr>
        <w:t>ut his work. Sahom laid his bag</w:t>
      </w:r>
      <w:r>
        <w:rPr>
          <w:rFonts w:ascii="Times New Roman" w:hAnsi="Times New Roman"/>
        </w:rPr>
        <w:t xml:space="preserve"> down on the pallet of bricks, grabbed </w:t>
      </w:r>
      <w:r w:rsidR="006767B2">
        <w:rPr>
          <w:rFonts w:ascii="Times New Roman" w:hAnsi="Times New Roman"/>
        </w:rPr>
        <w:t>three in his arms and walked</w:t>
      </w:r>
      <w:r>
        <w:rPr>
          <w:rFonts w:ascii="Times New Roman" w:hAnsi="Times New Roman"/>
        </w:rPr>
        <w:t xml:space="preserve"> to where the mason was working. Standing behind him, Sahom studied the mason’s work process. </w:t>
      </w:r>
      <w:r w:rsidR="006C235C">
        <w:rPr>
          <w:rFonts w:ascii="Times New Roman" w:hAnsi="Times New Roman"/>
        </w:rPr>
        <w:t xml:space="preserve">Dip the trawl in the mortar, clean the edge and spread some mortar on the blocks. </w:t>
      </w:r>
      <w:r>
        <w:rPr>
          <w:rFonts w:ascii="Times New Roman" w:hAnsi="Times New Roman"/>
        </w:rPr>
        <w:t xml:space="preserve">Set the trawl down. Pick up a brick and set it in place. Repeat. </w:t>
      </w:r>
    </w:p>
    <w:p w14:paraId="2BE26227"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third time the mason went to set the next block, Sahom placed one perfectly on the spread. The mason looked at him in </w:t>
      </w:r>
      <w:r w:rsidR="00C50DB0">
        <w:rPr>
          <w:rFonts w:ascii="Times New Roman" w:hAnsi="Times New Roman"/>
        </w:rPr>
        <w:t>disgust</w:t>
      </w:r>
      <w:r>
        <w:rPr>
          <w:rFonts w:ascii="Times New Roman" w:hAnsi="Times New Roman"/>
        </w:rPr>
        <w:t xml:space="preserve"> but then turned to the wall and saw the block was set perfectly. He finished the block and spread for the next block. Sahom placed it perfectly once again and the mason finished with the spread. Brick after brick, the two worked without saying a word to each other. They worked so </w:t>
      </w:r>
      <w:r w:rsidR="006C235C">
        <w:rPr>
          <w:rFonts w:ascii="Times New Roman" w:hAnsi="Times New Roman"/>
        </w:rPr>
        <w:t>efficient;</w:t>
      </w:r>
      <w:r>
        <w:rPr>
          <w:rFonts w:ascii="Times New Roman" w:hAnsi="Times New Roman"/>
        </w:rPr>
        <w:t xml:space="preserve"> it was as if they had been setting stone together their entire lives. </w:t>
      </w:r>
    </w:p>
    <w:p w14:paraId="26DC3DD9"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By the end of the day, they had finished three of the four main walls.</w:t>
      </w:r>
    </w:p>
    <w:p w14:paraId="6A3D72D7"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Smiling, the mason said, “You come back tomorrow.”</w:t>
      </w:r>
    </w:p>
    <w:p w14:paraId="526B871C" w14:textId="6836B719"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did not understand the words but he go</w:t>
      </w:r>
      <w:r w:rsidR="006767B2">
        <w:rPr>
          <w:rFonts w:ascii="Times New Roman" w:hAnsi="Times New Roman"/>
        </w:rPr>
        <w:t>t</w:t>
      </w:r>
      <w:r>
        <w:rPr>
          <w:rFonts w:ascii="Times New Roman" w:hAnsi="Times New Roman"/>
        </w:rPr>
        <w:t xml:space="preserve"> the idea he could return the next day.</w:t>
      </w:r>
    </w:p>
    <w:p w14:paraId="022B1152"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Instead of going directly back to the school that had become his default home, he decided to explore the city a little more. </w:t>
      </w:r>
      <w:r w:rsidR="006C235C">
        <w:rPr>
          <w:rFonts w:ascii="Times New Roman" w:hAnsi="Times New Roman"/>
        </w:rPr>
        <w:t>After all</w:t>
      </w:r>
      <w:r>
        <w:rPr>
          <w:rFonts w:ascii="Times New Roman" w:hAnsi="Times New Roman"/>
        </w:rPr>
        <w:t>, he had come here to learn about the world. Not to just work and sleep.</w:t>
      </w:r>
    </w:p>
    <w:p w14:paraId="49442997" w14:textId="161B2E13"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Deli was filled with people. Millions of people were stacked on top of each other in high-rise apartments. Back at Sahom’s home in the valley of the mountains, there were only</w:t>
      </w:r>
      <w:r w:rsidR="006767B2">
        <w:rPr>
          <w:rFonts w:ascii="Times New Roman" w:hAnsi="Times New Roman"/>
        </w:rPr>
        <w:t xml:space="preserve"> his family of</w:t>
      </w:r>
      <w:r>
        <w:rPr>
          <w:rFonts w:ascii="Times New Roman" w:hAnsi="Times New Roman"/>
        </w:rPr>
        <w:t xml:space="preserve"> 12 people within 20 kilometers. </w:t>
      </w:r>
    </w:p>
    <w:p w14:paraId="56FC658A" w14:textId="6C338ACE" w:rsidR="00F36E57"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many people in a city required lots of food and there were plenty of options </w:t>
      </w:r>
      <w:r w:rsidR="006767B2">
        <w:rPr>
          <w:rFonts w:ascii="Times New Roman" w:hAnsi="Times New Roman"/>
        </w:rPr>
        <w:t>for</w:t>
      </w:r>
      <w:r>
        <w:rPr>
          <w:rFonts w:ascii="Times New Roman" w:hAnsi="Times New Roman"/>
        </w:rPr>
        <w:t xml:space="preserve"> </w:t>
      </w:r>
      <w:r w:rsidR="006767B2">
        <w:rPr>
          <w:rFonts w:ascii="Times New Roman" w:hAnsi="Times New Roman"/>
        </w:rPr>
        <w:t>eating</w:t>
      </w:r>
      <w:r>
        <w:rPr>
          <w:rFonts w:ascii="Times New Roman" w:hAnsi="Times New Roman"/>
        </w:rPr>
        <w:t>, from nice sit down restaurants with tables both inside and out, to rolling street carts with unidentifiable items.</w:t>
      </w:r>
      <w:r w:rsidR="00F36E57">
        <w:rPr>
          <w:rFonts w:ascii="Times New Roman" w:hAnsi="Times New Roman"/>
        </w:rPr>
        <w:t xml:space="preserve"> The smell of curry was abundant and on every street. The smell made him hungry. </w:t>
      </w:r>
      <w:r w:rsidR="006767B2">
        <w:rPr>
          <w:rFonts w:ascii="Times New Roman" w:hAnsi="Times New Roman"/>
        </w:rPr>
        <w:t>A</w:t>
      </w:r>
      <w:r w:rsidR="00F36E57">
        <w:rPr>
          <w:rFonts w:ascii="Times New Roman" w:hAnsi="Times New Roman"/>
        </w:rPr>
        <w:t xml:space="preserve"> car</w:t>
      </w:r>
      <w:r w:rsidR="006767B2">
        <w:rPr>
          <w:rFonts w:ascii="Times New Roman" w:hAnsi="Times New Roman"/>
        </w:rPr>
        <w:t>t</w:t>
      </w:r>
      <w:r w:rsidR="00F36E57">
        <w:rPr>
          <w:rFonts w:ascii="Times New Roman" w:hAnsi="Times New Roman"/>
        </w:rPr>
        <w:t xml:space="preserve"> expelling the wonderful smell was parked on the corner. Sahom only had a little money but needed something more </w:t>
      </w:r>
      <w:r w:rsidR="00284877">
        <w:rPr>
          <w:rFonts w:ascii="Times New Roman" w:hAnsi="Times New Roman"/>
        </w:rPr>
        <w:t>substantial</w:t>
      </w:r>
      <w:r w:rsidR="00F36E57">
        <w:rPr>
          <w:rFonts w:ascii="Times New Roman" w:hAnsi="Times New Roman"/>
        </w:rPr>
        <w:t xml:space="preserve"> than just fruit. He ordered yellow curry chicken on rice. Not understanding the prices, he gave the woman all he had and she </w:t>
      </w:r>
      <w:r w:rsidR="00284877">
        <w:rPr>
          <w:rFonts w:ascii="Times New Roman" w:hAnsi="Times New Roman"/>
        </w:rPr>
        <w:t>politely</w:t>
      </w:r>
      <w:r w:rsidR="00F36E57">
        <w:rPr>
          <w:rFonts w:ascii="Times New Roman" w:hAnsi="Times New Roman"/>
        </w:rPr>
        <w:t xml:space="preserve"> returned him two bills choosing not to take advantage of the Tibetan boy. </w:t>
      </w:r>
    </w:p>
    <w:p w14:paraId="2BD04E41" w14:textId="4BB83007" w:rsidR="00DE10C8" w:rsidRDefault="00F36E57"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food came in a tin bowl</w:t>
      </w:r>
      <w:r w:rsidR="006767B2">
        <w:rPr>
          <w:rFonts w:ascii="Times New Roman" w:hAnsi="Times New Roman"/>
        </w:rPr>
        <w:t>. H</w:t>
      </w:r>
      <w:r>
        <w:rPr>
          <w:rFonts w:ascii="Times New Roman" w:hAnsi="Times New Roman"/>
        </w:rPr>
        <w:t xml:space="preserve">e sat on the corner and enjoyed filling his </w:t>
      </w:r>
      <w:r w:rsidR="006C235C">
        <w:rPr>
          <w:rFonts w:ascii="Times New Roman" w:hAnsi="Times New Roman"/>
        </w:rPr>
        <w:t>stomach</w:t>
      </w:r>
      <w:r>
        <w:rPr>
          <w:rFonts w:ascii="Times New Roman" w:hAnsi="Times New Roman"/>
        </w:rPr>
        <w:t xml:space="preserve">. His entire mouth burned from the spices and his forehead began to bead with sweat. The woman noticed his pain and offered him some water in a tin cup with a smile on her face.  Sahom thanked her and enjoyed the temporary relief. He </w:t>
      </w:r>
      <w:r w:rsidR="00284877">
        <w:rPr>
          <w:rFonts w:ascii="Times New Roman" w:hAnsi="Times New Roman"/>
        </w:rPr>
        <w:t>finished</w:t>
      </w:r>
      <w:r>
        <w:rPr>
          <w:rFonts w:ascii="Times New Roman" w:hAnsi="Times New Roman"/>
        </w:rPr>
        <w:t xml:space="preserve"> every last grain of rice, returned the bowl and cup and started walking again.</w:t>
      </w:r>
    </w:p>
    <w:p w14:paraId="7156D566" w14:textId="31902510" w:rsidR="00DE10C8" w:rsidRDefault="00DE10C8"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turned </w:t>
      </w:r>
      <w:r w:rsidR="006767B2">
        <w:rPr>
          <w:rFonts w:ascii="Times New Roman" w:hAnsi="Times New Roman"/>
        </w:rPr>
        <w:t xml:space="preserve">the </w:t>
      </w:r>
      <w:r>
        <w:rPr>
          <w:rFonts w:ascii="Times New Roman" w:hAnsi="Times New Roman"/>
        </w:rPr>
        <w:t xml:space="preserve">corner and saw the young girl in the same dirty </w:t>
      </w:r>
      <w:r w:rsidR="006767B2">
        <w:rPr>
          <w:rFonts w:ascii="Times New Roman" w:hAnsi="Times New Roman"/>
        </w:rPr>
        <w:t>maroon</w:t>
      </w:r>
      <w:r>
        <w:rPr>
          <w:rFonts w:ascii="Times New Roman" w:hAnsi="Times New Roman"/>
        </w:rPr>
        <w:t xml:space="preserve"> dress he had seen the day </w:t>
      </w:r>
      <w:r w:rsidR="006C235C">
        <w:rPr>
          <w:rFonts w:ascii="Times New Roman" w:hAnsi="Times New Roman"/>
        </w:rPr>
        <w:t>before</w:t>
      </w:r>
      <w:r>
        <w:rPr>
          <w:rFonts w:ascii="Times New Roman" w:hAnsi="Times New Roman"/>
        </w:rPr>
        <w:t xml:space="preserve"> when he arrived. She had her hand held out and despite her </w:t>
      </w:r>
      <w:r w:rsidR="009E4F7B">
        <w:rPr>
          <w:rFonts w:ascii="Times New Roman" w:hAnsi="Times New Roman"/>
        </w:rPr>
        <w:t>cirmanstances</w:t>
      </w:r>
      <w:r>
        <w:rPr>
          <w:rFonts w:ascii="Times New Roman" w:hAnsi="Times New Roman"/>
        </w:rPr>
        <w:t>, her eyes were bright and she had an unforgettable smile.</w:t>
      </w:r>
    </w:p>
    <w:p w14:paraId="2B459654" w14:textId="77777777" w:rsidR="0051234B" w:rsidRDefault="00DE10C8"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had only two bills in his pocket; just enough for one more meal. In the past, he would have</w:t>
      </w:r>
      <w:r w:rsidR="006C235C">
        <w:rPr>
          <w:rFonts w:ascii="Times New Roman" w:hAnsi="Times New Roman"/>
        </w:rPr>
        <w:t xml:space="preserve"> never considered giving a begga</w:t>
      </w:r>
      <w:r>
        <w:rPr>
          <w:rFonts w:ascii="Times New Roman" w:hAnsi="Times New Roman"/>
        </w:rPr>
        <w:t>r all the money he had left but after seeing the American and the joy he received and reading in the book about giving gifts, he reached in his pocket and took the two bills out. He rolled them up and held it in his hand as he approached the girl.</w:t>
      </w:r>
      <w:r w:rsidR="0051234B">
        <w:rPr>
          <w:rFonts w:ascii="Times New Roman" w:hAnsi="Times New Roman"/>
        </w:rPr>
        <w:t xml:space="preserve"> There were six or eight children sitting on the steps leading into an apartment behind her. Some had shoes, some had shirts but all were filthy.</w:t>
      </w:r>
    </w:p>
    <w:p w14:paraId="27A4DA20" w14:textId="302B3F4F" w:rsidR="00DA30D1" w:rsidRDefault="0051234B"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nice black sedan pulled up to the curb and a large man in light colored pants, orange shirt and lots of gold around his neck got out. As soon as 9 year-old defacto-mother figure noticed the man she told all the children to flee and she started walking away with the small child on her hip. </w:t>
      </w:r>
      <w:r w:rsidR="006767B2">
        <w:rPr>
          <w:rFonts w:ascii="Times New Roman" w:hAnsi="Times New Roman"/>
        </w:rPr>
        <w:t>The man</w:t>
      </w:r>
      <w:r>
        <w:rPr>
          <w:rFonts w:ascii="Times New Roman" w:hAnsi="Times New Roman"/>
        </w:rPr>
        <w:t xml:space="preserve"> walked after her, grabbed her by the arm forcefully and turned her around to face him. </w:t>
      </w:r>
      <w:r w:rsidR="00DA30D1">
        <w:rPr>
          <w:rFonts w:ascii="Times New Roman" w:hAnsi="Times New Roman"/>
        </w:rPr>
        <w:t xml:space="preserve">Her eyes of joy had turned to fear as she looked around. A </w:t>
      </w:r>
      <w:r w:rsidR="00175CBE">
        <w:rPr>
          <w:rFonts w:ascii="Times New Roman" w:hAnsi="Times New Roman"/>
        </w:rPr>
        <w:t>shopkeeper</w:t>
      </w:r>
      <w:r w:rsidR="00DA30D1">
        <w:rPr>
          <w:rFonts w:ascii="Times New Roman" w:hAnsi="Times New Roman"/>
        </w:rPr>
        <w:t xml:space="preserve"> was sweeping the sidewalk in front of her store and the quick thinking child yelled at the woman and tossed the baby the two feet into the</w:t>
      </w:r>
      <w:r w:rsidR="006767B2">
        <w:rPr>
          <w:rFonts w:ascii="Times New Roman" w:hAnsi="Times New Roman"/>
        </w:rPr>
        <w:t xml:space="preserve"> suprized</w:t>
      </w:r>
      <w:r w:rsidR="00DA30D1">
        <w:rPr>
          <w:rFonts w:ascii="Times New Roman" w:hAnsi="Times New Roman"/>
        </w:rPr>
        <w:t xml:space="preserve"> woman’s arms. </w:t>
      </w:r>
      <w:r w:rsidR="006767B2">
        <w:rPr>
          <w:rFonts w:ascii="Times New Roman" w:hAnsi="Times New Roman"/>
        </w:rPr>
        <w:t xml:space="preserve">She caught the baby and dropped the broom. </w:t>
      </w:r>
      <w:r w:rsidR="00DA30D1">
        <w:rPr>
          <w:rFonts w:ascii="Times New Roman" w:hAnsi="Times New Roman"/>
        </w:rPr>
        <w:t>She ran inside</w:t>
      </w:r>
      <w:r w:rsidR="006767B2">
        <w:rPr>
          <w:rFonts w:ascii="Times New Roman" w:hAnsi="Times New Roman"/>
        </w:rPr>
        <w:t xml:space="preserve"> the shop with the baby</w:t>
      </w:r>
      <w:r w:rsidR="00DA30D1">
        <w:rPr>
          <w:rFonts w:ascii="Times New Roman" w:hAnsi="Times New Roman"/>
        </w:rPr>
        <w:t xml:space="preserve"> and closed the door. </w:t>
      </w:r>
    </w:p>
    <w:p w14:paraId="7A50CDA5" w14:textId="06288EAC" w:rsidR="00D4198D" w:rsidRDefault="0051234B"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t>
      </w:r>
      <w:r w:rsidR="00DA30D1">
        <w:rPr>
          <w:rFonts w:ascii="Times New Roman" w:hAnsi="Times New Roman"/>
        </w:rPr>
        <w:t xml:space="preserve">had </w:t>
      </w:r>
      <w:r>
        <w:rPr>
          <w:rFonts w:ascii="Times New Roman" w:hAnsi="Times New Roman"/>
        </w:rPr>
        <w:t xml:space="preserve">stopped walking and watched as the man spoke harshly </w:t>
      </w:r>
      <w:r w:rsidR="00DA30D1">
        <w:rPr>
          <w:rFonts w:ascii="Times New Roman" w:hAnsi="Times New Roman"/>
        </w:rPr>
        <w:t>to the girl.</w:t>
      </w:r>
      <w:r>
        <w:rPr>
          <w:rFonts w:ascii="Times New Roman" w:hAnsi="Times New Roman"/>
        </w:rPr>
        <w:t xml:space="preserve"> Sahom could not understand them but he knew something was not right about the </w:t>
      </w:r>
      <w:r w:rsidR="00175CBE">
        <w:rPr>
          <w:rFonts w:ascii="Times New Roman" w:hAnsi="Times New Roman"/>
        </w:rPr>
        <w:t>situation</w:t>
      </w:r>
      <w:r>
        <w:rPr>
          <w:rFonts w:ascii="Times New Roman" w:hAnsi="Times New Roman"/>
        </w:rPr>
        <w:t xml:space="preserve">. </w:t>
      </w:r>
      <w:r w:rsidR="00DA30D1">
        <w:rPr>
          <w:rFonts w:ascii="Times New Roman" w:hAnsi="Times New Roman"/>
        </w:rPr>
        <w:t>Everyone else continued to do whatever they were doing, ignoring the wealthy man yelling at a</w:t>
      </w:r>
      <w:r w:rsidR="006767B2">
        <w:rPr>
          <w:rFonts w:ascii="Times New Roman" w:hAnsi="Times New Roman"/>
        </w:rPr>
        <w:t xml:space="preserve"> poor</w:t>
      </w:r>
      <w:r w:rsidR="00DA30D1">
        <w:rPr>
          <w:rFonts w:ascii="Times New Roman" w:hAnsi="Times New Roman"/>
        </w:rPr>
        <w:t xml:space="preserve"> child. It was as if everyone knew what was happening but was afraid to act.</w:t>
      </w:r>
    </w:p>
    <w:p w14:paraId="08EE32D9" w14:textId="2353B447"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Never letting go of her arm, the man started pulling her towards the waiting car. </w:t>
      </w:r>
      <w:r w:rsidR="006767B2">
        <w:rPr>
          <w:rFonts w:ascii="Times New Roman" w:hAnsi="Times New Roman"/>
        </w:rPr>
        <w:t>She drug</w:t>
      </w:r>
      <w:r w:rsidR="00175CBE">
        <w:rPr>
          <w:rFonts w:ascii="Times New Roman" w:hAnsi="Times New Roman"/>
        </w:rPr>
        <w:t xml:space="preserve"> her feet and tried to pull away but was unable to break his grip. </w:t>
      </w:r>
      <w:r w:rsidR="006767B2">
        <w:rPr>
          <w:rFonts w:ascii="Times New Roman" w:hAnsi="Times New Roman"/>
        </w:rPr>
        <w:t>When</w:t>
      </w:r>
      <w:r>
        <w:rPr>
          <w:rFonts w:ascii="Times New Roman" w:hAnsi="Times New Roman"/>
        </w:rPr>
        <w:t xml:space="preserve"> he took one ha</w:t>
      </w:r>
      <w:r w:rsidR="006767B2">
        <w:rPr>
          <w:rFonts w:ascii="Times New Roman" w:hAnsi="Times New Roman"/>
        </w:rPr>
        <w:t>nd off her to open the door,</w:t>
      </w:r>
      <w:r>
        <w:rPr>
          <w:rFonts w:ascii="Times New Roman" w:hAnsi="Times New Roman"/>
        </w:rPr>
        <w:t xml:space="preserve"> the girl dropped to the ground and her arm slide from his fingers. She </w:t>
      </w:r>
      <w:r w:rsidR="00175CBE">
        <w:rPr>
          <w:rFonts w:ascii="Times New Roman" w:hAnsi="Times New Roman"/>
        </w:rPr>
        <w:t>immediately</w:t>
      </w:r>
      <w:r w:rsidR="006767B2">
        <w:rPr>
          <w:rFonts w:ascii="Times New Roman" w:hAnsi="Times New Roman"/>
        </w:rPr>
        <w:t xml:space="preserve"> got to her feet and ran</w:t>
      </w:r>
      <w:r>
        <w:rPr>
          <w:rFonts w:ascii="Times New Roman" w:hAnsi="Times New Roman"/>
        </w:rPr>
        <w:t xml:space="preserve"> into an </w:t>
      </w:r>
      <w:r w:rsidR="00175CBE">
        <w:rPr>
          <w:rFonts w:ascii="Times New Roman" w:hAnsi="Times New Roman"/>
        </w:rPr>
        <w:t>alleyway</w:t>
      </w:r>
      <w:r>
        <w:rPr>
          <w:rFonts w:ascii="Times New Roman" w:hAnsi="Times New Roman"/>
        </w:rPr>
        <w:t xml:space="preserve"> </w:t>
      </w:r>
      <w:r w:rsidR="00175CBE">
        <w:rPr>
          <w:rFonts w:ascii="Times New Roman" w:hAnsi="Times New Roman"/>
        </w:rPr>
        <w:t>perpendicular</w:t>
      </w:r>
      <w:r>
        <w:rPr>
          <w:rFonts w:ascii="Times New Roman" w:hAnsi="Times New Roman"/>
        </w:rPr>
        <w:t xml:space="preserve"> to the street. The man gave chase with his gold bouncing on his chest. Sahom had stood there doing nothing long enough. He sprinted to try and catch the man before he got to the girl. The three of them raced </w:t>
      </w:r>
      <w:r w:rsidR="00B33FDE">
        <w:rPr>
          <w:rFonts w:ascii="Times New Roman" w:hAnsi="Times New Roman"/>
        </w:rPr>
        <w:t xml:space="preserve">though </w:t>
      </w:r>
      <w:r>
        <w:rPr>
          <w:rFonts w:ascii="Times New Roman" w:hAnsi="Times New Roman"/>
        </w:rPr>
        <w:t xml:space="preserve">the </w:t>
      </w:r>
      <w:r w:rsidR="00175CBE">
        <w:rPr>
          <w:rFonts w:ascii="Times New Roman" w:hAnsi="Times New Roman"/>
        </w:rPr>
        <w:t>alleyways</w:t>
      </w:r>
      <w:r>
        <w:rPr>
          <w:rFonts w:ascii="Times New Roman" w:hAnsi="Times New Roman"/>
        </w:rPr>
        <w:t xml:space="preserve">. The girl could hear the chains jingling and she knew he was closing in.  He was so close to </w:t>
      </w:r>
      <w:r w:rsidR="00175CBE">
        <w:rPr>
          <w:rFonts w:ascii="Times New Roman" w:hAnsi="Times New Roman"/>
        </w:rPr>
        <w:t>catching</w:t>
      </w:r>
      <w:r>
        <w:rPr>
          <w:rFonts w:ascii="Times New Roman" w:hAnsi="Times New Roman"/>
        </w:rPr>
        <w:t xml:space="preserve"> her that the girl’s bare feet ran through puddles of dirty </w:t>
      </w:r>
      <w:r w:rsidR="00175CBE">
        <w:rPr>
          <w:rFonts w:ascii="Times New Roman" w:hAnsi="Times New Roman"/>
        </w:rPr>
        <w:t>water splashing</w:t>
      </w:r>
      <w:r>
        <w:rPr>
          <w:rFonts w:ascii="Times New Roman" w:hAnsi="Times New Roman"/>
        </w:rPr>
        <w:t xml:space="preserve"> spots on the man’s white pants.</w:t>
      </w:r>
    </w:p>
    <w:p w14:paraId="352164B5" w14:textId="74D124E8"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younger and in great</w:t>
      </w:r>
      <w:r w:rsidR="00B33FDE">
        <w:rPr>
          <w:rFonts w:ascii="Times New Roman" w:hAnsi="Times New Roman"/>
        </w:rPr>
        <w:t xml:space="preserve"> physical condition from hard work on the mountain, closed in on the man </w:t>
      </w:r>
      <w:r>
        <w:rPr>
          <w:rFonts w:ascii="Times New Roman" w:hAnsi="Times New Roman"/>
        </w:rPr>
        <w:t>as the man reach</w:t>
      </w:r>
      <w:r w:rsidR="00B33FDE">
        <w:rPr>
          <w:rFonts w:ascii="Times New Roman" w:hAnsi="Times New Roman"/>
        </w:rPr>
        <w:t>ed</w:t>
      </w:r>
      <w:r>
        <w:rPr>
          <w:rFonts w:ascii="Times New Roman" w:hAnsi="Times New Roman"/>
        </w:rPr>
        <w:t xml:space="preserve"> for the girl. As she almost turned a corner, the man caught her arm and threw her against the brick wall causing her to hit the back of her head. </w:t>
      </w:r>
    </w:p>
    <w:p w14:paraId="5D213E3B" w14:textId="4C328E0C"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man’s drive to catch the girl he failed to notice Sahom following them until just in time to turn and see Sahom lower his shoulder, tuck his chin and drive into him. </w:t>
      </w:r>
      <w:r w:rsidR="00B33FDE">
        <w:rPr>
          <w:rFonts w:ascii="Times New Roman" w:hAnsi="Times New Roman"/>
        </w:rPr>
        <w:t>Sahom’s cola</w:t>
      </w:r>
      <w:r>
        <w:rPr>
          <w:rFonts w:ascii="Times New Roman" w:hAnsi="Times New Roman"/>
        </w:rPr>
        <w:t xml:space="preserve">r bone struck the man’s rib cage and he </w:t>
      </w:r>
      <w:r w:rsidR="00175CBE">
        <w:rPr>
          <w:rFonts w:ascii="Times New Roman" w:hAnsi="Times New Roman"/>
        </w:rPr>
        <w:t>wrapped</w:t>
      </w:r>
      <w:r>
        <w:rPr>
          <w:rFonts w:ascii="Times New Roman" w:hAnsi="Times New Roman"/>
        </w:rPr>
        <w:t xml:space="preserve"> his arms around him as the two fell to the</w:t>
      </w:r>
      <w:r w:rsidR="00B33FDE">
        <w:rPr>
          <w:rFonts w:ascii="Times New Roman" w:hAnsi="Times New Roman"/>
        </w:rPr>
        <w:t xml:space="preserve"> trash-filled</w:t>
      </w:r>
      <w:r>
        <w:rPr>
          <w:rFonts w:ascii="Times New Roman" w:hAnsi="Times New Roman"/>
        </w:rPr>
        <w:t xml:space="preserve"> </w:t>
      </w:r>
      <w:r w:rsidR="00B33FDE">
        <w:rPr>
          <w:rFonts w:ascii="Times New Roman" w:hAnsi="Times New Roman"/>
        </w:rPr>
        <w:t>stone</w:t>
      </w:r>
      <w:r>
        <w:rPr>
          <w:rFonts w:ascii="Times New Roman" w:hAnsi="Times New Roman"/>
        </w:rPr>
        <w:t xml:space="preserve"> street. As the two </w:t>
      </w:r>
      <w:r w:rsidR="00175CBE">
        <w:rPr>
          <w:rFonts w:ascii="Times New Roman" w:hAnsi="Times New Roman"/>
        </w:rPr>
        <w:t>struggled</w:t>
      </w:r>
      <w:r>
        <w:rPr>
          <w:rFonts w:ascii="Times New Roman" w:hAnsi="Times New Roman"/>
        </w:rPr>
        <w:t xml:space="preserve"> on the ground, the girl ran back in the direction they had come from. </w:t>
      </w:r>
    </w:p>
    <w:p w14:paraId="5F5D4C67" w14:textId="467B435C" w:rsidR="001A5B6A" w:rsidRDefault="00D4198D" w:rsidP="001A5B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man fought Sahom hard. The</w:t>
      </w:r>
      <w:r w:rsidR="00B33FDE">
        <w:rPr>
          <w:rFonts w:ascii="Times New Roman" w:hAnsi="Times New Roman"/>
        </w:rPr>
        <w:t>y</w:t>
      </w:r>
      <w:r>
        <w:rPr>
          <w:rFonts w:ascii="Times New Roman" w:hAnsi="Times New Roman"/>
        </w:rPr>
        <w:t xml:space="preserve"> rolled around, hit each other, pulled out hair and poked at each other’s eyes.</w:t>
      </w:r>
      <w:r w:rsidR="001A5B6A">
        <w:rPr>
          <w:rFonts w:ascii="Times New Roman" w:hAnsi="Times New Roman"/>
        </w:rPr>
        <w:t xml:space="preserve"> </w:t>
      </w:r>
      <w:r>
        <w:rPr>
          <w:rFonts w:ascii="Times New Roman" w:hAnsi="Times New Roman"/>
        </w:rPr>
        <w:t xml:space="preserve">They </w:t>
      </w:r>
      <w:r w:rsidR="00175CBE">
        <w:rPr>
          <w:rFonts w:ascii="Times New Roman" w:hAnsi="Times New Roman"/>
        </w:rPr>
        <w:t>fought</w:t>
      </w:r>
      <w:r w:rsidR="00B33FDE">
        <w:rPr>
          <w:rFonts w:ascii="Times New Roman" w:hAnsi="Times New Roman"/>
        </w:rPr>
        <w:t xml:space="preserve"> through the ally</w:t>
      </w:r>
      <w:r>
        <w:rPr>
          <w:rFonts w:ascii="Times New Roman" w:hAnsi="Times New Roman"/>
        </w:rPr>
        <w:t xml:space="preserve"> in a</w:t>
      </w:r>
      <w:r w:rsidR="001A5B6A">
        <w:rPr>
          <w:rFonts w:ascii="Times New Roman" w:hAnsi="Times New Roman"/>
        </w:rPr>
        <w:t xml:space="preserve"> scrap for several long minutes before the larger Indian man ended up on top of Sahom with Sahom’s back to the pavement. The man held him down by the throat pu</w:t>
      </w:r>
      <w:r w:rsidR="00B33FDE">
        <w:rPr>
          <w:rFonts w:ascii="Times New Roman" w:hAnsi="Times New Roman"/>
        </w:rPr>
        <w:t xml:space="preserve">tting </w:t>
      </w:r>
      <w:r w:rsidR="001A5B6A">
        <w:rPr>
          <w:rFonts w:ascii="Times New Roman" w:hAnsi="Times New Roman"/>
        </w:rPr>
        <w:t xml:space="preserve">all of his </w:t>
      </w:r>
      <w:r w:rsidR="00175CBE">
        <w:rPr>
          <w:rFonts w:ascii="Times New Roman" w:hAnsi="Times New Roman"/>
        </w:rPr>
        <w:t>weight</w:t>
      </w:r>
      <w:r w:rsidR="001A5B6A">
        <w:rPr>
          <w:rFonts w:ascii="Times New Roman" w:hAnsi="Times New Roman"/>
        </w:rPr>
        <w:t xml:space="preserve"> on Sahom’s windpipe. This freed Sahom’s hands allowing him to reach under his shirt into his belt and pull out his Tibetan field knife. </w:t>
      </w:r>
    </w:p>
    <w:p w14:paraId="1C9E4601" w14:textId="56E6E1CE" w:rsidR="00A71B3E" w:rsidRDefault="001A5B6A" w:rsidP="00B33F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he drew it, the </w:t>
      </w:r>
      <w:r w:rsidR="00C260AF">
        <w:rPr>
          <w:rFonts w:ascii="Times New Roman" w:hAnsi="Times New Roman"/>
        </w:rPr>
        <w:t>sheath</w:t>
      </w:r>
      <w:r>
        <w:rPr>
          <w:rFonts w:ascii="Times New Roman" w:hAnsi="Times New Roman"/>
        </w:rPr>
        <w:t xml:space="preserve"> came with the blade. Sahom flicked his </w:t>
      </w:r>
      <w:r w:rsidR="00C260AF">
        <w:rPr>
          <w:rFonts w:ascii="Times New Roman" w:hAnsi="Times New Roman"/>
        </w:rPr>
        <w:t>w</w:t>
      </w:r>
      <w:r>
        <w:rPr>
          <w:rFonts w:ascii="Times New Roman" w:hAnsi="Times New Roman"/>
        </w:rPr>
        <w:t xml:space="preserve">rist while </w:t>
      </w:r>
      <w:r w:rsidR="00C260AF">
        <w:rPr>
          <w:rFonts w:ascii="Times New Roman" w:hAnsi="Times New Roman"/>
        </w:rPr>
        <w:t>simultaneously</w:t>
      </w:r>
      <w:r w:rsidR="00B33FDE">
        <w:rPr>
          <w:rFonts w:ascii="Times New Roman" w:hAnsi="Times New Roman"/>
        </w:rPr>
        <w:t xml:space="preserve"> </w:t>
      </w:r>
      <w:r>
        <w:rPr>
          <w:rFonts w:ascii="Times New Roman" w:hAnsi="Times New Roman"/>
        </w:rPr>
        <w:t>pulling on the handle of the blade sending</w:t>
      </w:r>
      <w:r w:rsidR="00B33FDE">
        <w:rPr>
          <w:rFonts w:ascii="Times New Roman" w:hAnsi="Times New Roman"/>
        </w:rPr>
        <w:t xml:space="preserve"> the</w:t>
      </w:r>
      <w:r>
        <w:rPr>
          <w:rFonts w:ascii="Times New Roman" w:hAnsi="Times New Roman"/>
        </w:rPr>
        <w:t xml:space="preserve"> metal and wood </w:t>
      </w:r>
      <w:r w:rsidR="00C260AF">
        <w:rPr>
          <w:rFonts w:ascii="Times New Roman" w:hAnsi="Times New Roman"/>
        </w:rPr>
        <w:t>sheath</w:t>
      </w:r>
      <w:r>
        <w:rPr>
          <w:rFonts w:ascii="Times New Roman" w:hAnsi="Times New Roman"/>
        </w:rPr>
        <w:t xml:space="preserve"> from the blade. </w:t>
      </w:r>
      <w:r w:rsidR="00B33FDE">
        <w:rPr>
          <w:rFonts w:ascii="Times New Roman" w:hAnsi="Times New Roman"/>
        </w:rPr>
        <w:t xml:space="preserve"> He </w:t>
      </w:r>
      <w:r>
        <w:rPr>
          <w:rFonts w:ascii="Times New Roman" w:hAnsi="Times New Roman"/>
        </w:rPr>
        <w:t xml:space="preserve">then quickly slide the blade across the man’s </w:t>
      </w:r>
      <w:r w:rsidR="00C260AF">
        <w:rPr>
          <w:rFonts w:ascii="Times New Roman" w:hAnsi="Times New Roman"/>
        </w:rPr>
        <w:t>stomach</w:t>
      </w:r>
      <w:r>
        <w:rPr>
          <w:rFonts w:ascii="Times New Roman" w:hAnsi="Times New Roman"/>
        </w:rPr>
        <w:t xml:space="preserve"> slicing through the orange shirt and abou</w:t>
      </w:r>
      <w:r w:rsidR="00C260AF">
        <w:rPr>
          <w:rFonts w:ascii="Times New Roman" w:hAnsi="Times New Roman"/>
        </w:rPr>
        <w:t>t an inch of skin and mussel. Immediately</w:t>
      </w:r>
      <w:r w:rsidR="00B33FDE">
        <w:rPr>
          <w:rFonts w:ascii="Times New Roman" w:hAnsi="Times New Roman"/>
        </w:rPr>
        <w:t xml:space="preserve"> the injured man</w:t>
      </w:r>
      <w:r>
        <w:rPr>
          <w:rFonts w:ascii="Times New Roman" w:hAnsi="Times New Roman"/>
        </w:rPr>
        <w:t xml:space="preserve"> removed his hand from Sahom’s throat and grabbed </w:t>
      </w:r>
      <w:r w:rsidR="00B33FDE">
        <w:rPr>
          <w:rFonts w:ascii="Times New Roman" w:hAnsi="Times New Roman"/>
        </w:rPr>
        <w:t>his</w:t>
      </w:r>
      <w:r>
        <w:rPr>
          <w:rFonts w:ascii="Times New Roman" w:hAnsi="Times New Roman"/>
        </w:rPr>
        <w:t xml:space="preserve"> cut. I</w:t>
      </w:r>
      <w:r w:rsidR="0051140A">
        <w:rPr>
          <w:rFonts w:ascii="Times New Roman" w:hAnsi="Times New Roman"/>
        </w:rPr>
        <w:t>n</w:t>
      </w:r>
      <w:r>
        <w:rPr>
          <w:rFonts w:ascii="Times New Roman" w:hAnsi="Times New Roman"/>
        </w:rPr>
        <w:t xml:space="preserve"> one fluid motion, Sahom threw his </w:t>
      </w:r>
      <w:r w:rsidR="00C260AF">
        <w:rPr>
          <w:rFonts w:ascii="Times New Roman" w:hAnsi="Times New Roman"/>
        </w:rPr>
        <w:t>forearm</w:t>
      </w:r>
      <w:r>
        <w:rPr>
          <w:rFonts w:ascii="Times New Roman" w:hAnsi="Times New Roman"/>
        </w:rPr>
        <w:t xml:space="preserve"> into the man’s face and knocked him off.  Sahom quickly got to his</w:t>
      </w:r>
      <w:r w:rsidR="00B33FDE">
        <w:rPr>
          <w:rFonts w:ascii="Times New Roman" w:hAnsi="Times New Roman"/>
        </w:rPr>
        <w:t xml:space="preserve"> feet</w:t>
      </w:r>
      <w:r>
        <w:rPr>
          <w:rFonts w:ascii="Times New Roman" w:hAnsi="Times New Roman"/>
        </w:rPr>
        <w:t xml:space="preserve"> and paused over the man hunched in the fetal position. He had the opportunity to kill him but thought for several moments. Then, in an instant he fled and ran back towards the street leaving the man in the ally.</w:t>
      </w:r>
    </w:p>
    <w:p w14:paraId="7EF05925" w14:textId="06183B63" w:rsidR="00C260AF" w:rsidRDefault="00C260A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Running through the streets, Sahom felt no pain although his body showed the battle he had just waged. His left </w:t>
      </w:r>
      <w:r w:rsidR="00175CBE">
        <w:rPr>
          <w:rFonts w:ascii="Times New Roman" w:hAnsi="Times New Roman"/>
        </w:rPr>
        <w:t>eye was</w:t>
      </w:r>
      <w:r>
        <w:rPr>
          <w:rFonts w:ascii="Times New Roman" w:hAnsi="Times New Roman"/>
        </w:rPr>
        <w:t xml:space="preserve"> swoll</w:t>
      </w:r>
      <w:r w:rsidR="00B33FDE">
        <w:rPr>
          <w:rFonts w:ascii="Times New Roman" w:hAnsi="Times New Roman"/>
        </w:rPr>
        <w:t>en under the eye lid</w:t>
      </w:r>
      <w:r>
        <w:rPr>
          <w:rFonts w:ascii="Times New Roman" w:hAnsi="Times New Roman"/>
        </w:rPr>
        <w:t xml:space="preserve">. His nose was </w:t>
      </w:r>
      <w:r w:rsidR="00175CBE">
        <w:rPr>
          <w:rFonts w:ascii="Times New Roman" w:hAnsi="Times New Roman"/>
        </w:rPr>
        <w:t>bleeding</w:t>
      </w:r>
      <w:r>
        <w:rPr>
          <w:rFonts w:ascii="Times New Roman" w:hAnsi="Times New Roman"/>
        </w:rPr>
        <w:t xml:space="preserve"> out of both </w:t>
      </w:r>
      <w:r w:rsidR="00175CBE">
        <w:rPr>
          <w:rFonts w:ascii="Times New Roman" w:hAnsi="Times New Roman"/>
        </w:rPr>
        <w:t>nostrils</w:t>
      </w:r>
      <w:r>
        <w:rPr>
          <w:rFonts w:ascii="Times New Roman" w:hAnsi="Times New Roman"/>
        </w:rPr>
        <w:t xml:space="preserve"> and running into his mouth painting his teeth red. Sahom started to </w:t>
      </w:r>
      <w:r w:rsidR="00175CBE">
        <w:rPr>
          <w:rFonts w:ascii="Times New Roman" w:hAnsi="Times New Roman"/>
        </w:rPr>
        <w:t>slow</w:t>
      </w:r>
      <w:r>
        <w:rPr>
          <w:rFonts w:ascii="Times New Roman" w:hAnsi="Times New Roman"/>
        </w:rPr>
        <w:t xml:space="preserve"> to a walk knowing that if the man had gotten up, he would not have been able to run this far.</w:t>
      </w:r>
    </w:p>
    <w:p w14:paraId="6598D6E7" w14:textId="2A15BB87" w:rsidR="00C260AF" w:rsidRDefault="00C260A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walked down the ally way he had just </w:t>
      </w:r>
      <w:r w:rsidR="009E4F7B">
        <w:rPr>
          <w:rFonts w:ascii="Times New Roman" w:hAnsi="Times New Roman"/>
        </w:rPr>
        <w:t>run</w:t>
      </w:r>
      <w:r>
        <w:rPr>
          <w:rFonts w:ascii="Times New Roman" w:hAnsi="Times New Roman"/>
        </w:rPr>
        <w:t xml:space="preserve"> through</w:t>
      </w:r>
      <w:r w:rsidR="00B33FDE">
        <w:rPr>
          <w:rFonts w:ascii="Times New Roman" w:hAnsi="Times New Roman"/>
        </w:rPr>
        <w:t xml:space="preserve"> and</w:t>
      </w:r>
      <w:r>
        <w:rPr>
          <w:rFonts w:ascii="Times New Roman" w:hAnsi="Times New Roman"/>
        </w:rPr>
        <w:t xml:space="preserve"> heard the sound of </w:t>
      </w:r>
      <w:r w:rsidR="00A41E77">
        <w:rPr>
          <w:rFonts w:ascii="Times New Roman" w:hAnsi="Times New Roman"/>
        </w:rPr>
        <w:t>whimpering</w:t>
      </w:r>
      <w:r>
        <w:rPr>
          <w:rFonts w:ascii="Times New Roman" w:hAnsi="Times New Roman"/>
        </w:rPr>
        <w:t xml:space="preserve"> like a small dog. It was coming from behind a small dumpster. He </w:t>
      </w:r>
      <w:r w:rsidR="00A41E77">
        <w:rPr>
          <w:rFonts w:ascii="Times New Roman" w:hAnsi="Times New Roman"/>
        </w:rPr>
        <w:t>stopped</w:t>
      </w:r>
      <w:r>
        <w:rPr>
          <w:rFonts w:ascii="Times New Roman" w:hAnsi="Times New Roman"/>
        </w:rPr>
        <w:t xml:space="preserve"> and saw the girl in the </w:t>
      </w:r>
      <w:r w:rsidR="00B33FDE">
        <w:rPr>
          <w:rFonts w:ascii="Times New Roman" w:hAnsi="Times New Roman"/>
        </w:rPr>
        <w:t>maroon</w:t>
      </w:r>
      <w:r>
        <w:rPr>
          <w:rFonts w:ascii="Times New Roman" w:hAnsi="Times New Roman"/>
        </w:rPr>
        <w:t xml:space="preserve"> dress. Her eyes were now filled with tears. She held her face in her hand and did not acknowledge he was standing there. </w:t>
      </w:r>
      <w:r w:rsidR="00A41E77">
        <w:rPr>
          <w:rFonts w:ascii="Times New Roman" w:hAnsi="Times New Roman"/>
        </w:rPr>
        <w:t>Sahom</w:t>
      </w:r>
      <w:r>
        <w:rPr>
          <w:rFonts w:ascii="Times New Roman" w:hAnsi="Times New Roman"/>
        </w:rPr>
        <w:t xml:space="preserve"> squatted down and placed an arm around her shoulder. She buried her head in his chest and cried.</w:t>
      </w:r>
    </w:p>
    <w:p w14:paraId="33793C80" w14:textId="773EC9D1" w:rsidR="000E252F" w:rsidRDefault="001D35D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several minutes of crying,</w:t>
      </w:r>
      <w:r w:rsidR="00C260AF">
        <w:rPr>
          <w:rFonts w:ascii="Times New Roman" w:hAnsi="Times New Roman"/>
        </w:rPr>
        <w:t xml:space="preserve"> Sahom sta</w:t>
      </w:r>
      <w:r>
        <w:rPr>
          <w:rFonts w:ascii="Times New Roman" w:hAnsi="Times New Roman"/>
        </w:rPr>
        <w:t xml:space="preserve">rted to feel pain in his </w:t>
      </w:r>
      <w:r w:rsidR="00B33FDE">
        <w:rPr>
          <w:rFonts w:ascii="Times New Roman" w:hAnsi="Times New Roman"/>
        </w:rPr>
        <w:t>ribs and</w:t>
      </w:r>
      <w:r w:rsidR="00C260AF">
        <w:rPr>
          <w:rFonts w:ascii="Times New Roman" w:hAnsi="Times New Roman"/>
        </w:rPr>
        <w:t xml:space="preserve"> on his face. He wiped his face with his shirt and the two </w:t>
      </w:r>
      <w:r>
        <w:rPr>
          <w:rFonts w:ascii="Times New Roman" w:hAnsi="Times New Roman"/>
        </w:rPr>
        <w:t>sat there behind the dumpster together.</w:t>
      </w:r>
      <w:r w:rsidR="000E252F">
        <w:rPr>
          <w:rFonts w:ascii="Times New Roman" w:hAnsi="Times New Roman"/>
        </w:rPr>
        <w:t xml:space="preserve"> They could not understand each other’s language but Sahom was able to communicate a love she had never felt. </w:t>
      </w:r>
    </w:p>
    <w:p w14:paraId="4D12D982" w14:textId="77777777" w:rsidR="000E252F" w:rsidRDefault="000E252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Eventually the two stood up and walked back to the street. Sahom leaned over, gave her all the money he had and in Tibetan said, “Goodbye.”</w:t>
      </w:r>
    </w:p>
    <w:p w14:paraId="672F365A" w14:textId="77777777" w:rsidR="004C5E81" w:rsidRDefault="000E252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smiled, hugged him, and in her language said, “Goodbye.”</w:t>
      </w:r>
    </w:p>
    <w:p w14:paraId="19450AA4" w14:textId="77777777" w:rsidR="00F2441D" w:rsidRDefault="004C5E8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slowly walked back to the campus with his head down thinking about what he had just experienced. </w:t>
      </w:r>
      <w:r w:rsidRPr="00B33FDE">
        <w:rPr>
          <w:rFonts w:ascii="Times New Roman" w:hAnsi="Times New Roman"/>
          <w:i/>
        </w:rPr>
        <w:t>“What would have happened if I had not been there?”</w:t>
      </w:r>
      <w:r>
        <w:rPr>
          <w:rFonts w:ascii="Times New Roman" w:hAnsi="Times New Roman"/>
        </w:rPr>
        <w:t xml:space="preserve"> he wondered. He also had another feeling. In the book he had read about different forms of love and </w:t>
      </w:r>
      <w:r w:rsidR="00A41E77">
        <w:rPr>
          <w:rFonts w:ascii="Times New Roman" w:hAnsi="Times New Roman"/>
        </w:rPr>
        <w:t>sacrifice</w:t>
      </w:r>
      <w:r>
        <w:rPr>
          <w:rFonts w:ascii="Times New Roman" w:hAnsi="Times New Roman"/>
        </w:rPr>
        <w:t xml:space="preserve">. For the first time he had a real understanding of what it meant </w:t>
      </w:r>
      <w:r w:rsidR="00C05A8C">
        <w:rPr>
          <w:rFonts w:ascii="Times New Roman" w:hAnsi="Times New Roman"/>
        </w:rPr>
        <w:t xml:space="preserve">to love a person you never met. </w:t>
      </w:r>
      <w:r>
        <w:rPr>
          <w:rFonts w:ascii="Times New Roman" w:hAnsi="Times New Roman"/>
        </w:rPr>
        <w:t xml:space="preserve">To sacrifice yourself for someone else. Sahom had experienced so much and been through so many emotions and he had no one to share them with. </w:t>
      </w:r>
    </w:p>
    <w:p w14:paraId="08B5F74B" w14:textId="77777777" w:rsidR="00F2441D" w:rsidRDefault="00F2441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47DCB730" w14:textId="23A17107" w:rsidR="002235ED" w:rsidRDefault="00F2441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Sah</w:t>
      </w:r>
      <w:r w:rsidR="0022181C">
        <w:rPr>
          <w:rFonts w:ascii="Times New Roman" w:hAnsi="Times New Roman"/>
        </w:rPr>
        <w:t>om was away and waiting for his student, the only person he could communicate with in the city of millions. He sat at the wooden desk tha</w:t>
      </w:r>
      <w:r w:rsidR="00C05A8C">
        <w:rPr>
          <w:rFonts w:ascii="Times New Roman" w:hAnsi="Times New Roman"/>
        </w:rPr>
        <w:t xml:space="preserve">t </w:t>
      </w:r>
      <w:r w:rsidR="00307D48">
        <w:rPr>
          <w:rFonts w:ascii="Times New Roman" w:hAnsi="Times New Roman"/>
        </w:rPr>
        <w:t xml:space="preserve">he </w:t>
      </w:r>
      <w:r w:rsidR="00C05A8C">
        <w:rPr>
          <w:rFonts w:ascii="Times New Roman" w:hAnsi="Times New Roman"/>
        </w:rPr>
        <w:t xml:space="preserve">slept under the night before and read from the book. The particular </w:t>
      </w:r>
      <w:r w:rsidR="00A41E77">
        <w:rPr>
          <w:rFonts w:ascii="Times New Roman" w:hAnsi="Times New Roman"/>
        </w:rPr>
        <w:t>story that</w:t>
      </w:r>
      <w:r w:rsidR="00C05A8C">
        <w:rPr>
          <w:rFonts w:ascii="Times New Roman" w:hAnsi="Times New Roman"/>
        </w:rPr>
        <w:t xml:space="preserve"> morning was about a man who sacrificed his life to save people who hated</w:t>
      </w:r>
      <w:r w:rsidR="00307D48">
        <w:rPr>
          <w:rFonts w:ascii="Times New Roman" w:hAnsi="Times New Roman"/>
        </w:rPr>
        <w:t xml:space="preserve"> him</w:t>
      </w:r>
      <w:r w:rsidR="00C05A8C">
        <w:rPr>
          <w:rFonts w:ascii="Times New Roman" w:hAnsi="Times New Roman"/>
        </w:rPr>
        <w:t xml:space="preserve">. Sahom’s </w:t>
      </w:r>
      <w:r w:rsidR="00A41E77">
        <w:rPr>
          <w:rFonts w:ascii="Times New Roman" w:hAnsi="Times New Roman"/>
        </w:rPr>
        <w:t>stomach</w:t>
      </w:r>
      <w:r w:rsidR="00C05A8C">
        <w:rPr>
          <w:rFonts w:ascii="Times New Roman" w:hAnsi="Times New Roman"/>
        </w:rPr>
        <w:t xml:space="preserve"> was in </w:t>
      </w:r>
      <w:r w:rsidR="00A41E77">
        <w:rPr>
          <w:rFonts w:ascii="Times New Roman" w:hAnsi="Times New Roman"/>
        </w:rPr>
        <w:t>knots</w:t>
      </w:r>
      <w:r w:rsidR="00C05A8C">
        <w:rPr>
          <w:rFonts w:ascii="Times New Roman" w:hAnsi="Times New Roman"/>
        </w:rPr>
        <w:t>. After yesterday, this story pulled at his heart and a lump came into his throat. He continued reading hoping to get to the end. As he read, his palms</w:t>
      </w:r>
      <w:r w:rsidR="00307D48">
        <w:rPr>
          <w:rFonts w:ascii="Times New Roman" w:hAnsi="Times New Roman"/>
        </w:rPr>
        <w:t xml:space="preserve"> began to sweat</w:t>
      </w:r>
      <w:r w:rsidR="00C05A8C">
        <w:rPr>
          <w:rFonts w:ascii="Times New Roman" w:hAnsi="Times New Roman"/>
        </w:rPr>
        <w:t xml:space="preserve"> and Sahom realized that every story in the book and everything he had </w:t>
      </w:r>
      <w:r w:rsidR="00307D48">
        <w:rPr>
          <w:rFonts w:ascii="Times New Roman" w:hAnsi="Times New Roman"/>
        </w:rPr>
        <w:t>experienced up to this point le</w:t>
      </w:r>
      <w:r w:rsidR="00C05A8C">
        <w:rPr>
          <w:rFonts w:ascii="Times New Roman" w:hAnsi="Times New Roman"/>
        </w:rPr>
        <w:t xml:space="preserve">d up to this single moment in time. For some reason, call it destiny or something </w:t>
      </w:r>
      <w:r w:rsidR="00A41E77">
        <w:rPr>
          <w:rFonts w:ascii="Times New Roman" w:hAnsi="Times New Roman"/>
        </w:rPr>
        <w:t>else;</w:t>
      </w:r>
      <w:r w:rsidR="00C05A8C">
        <w:rPr>
          <w:rFonts w:ascii="Times New Roman" w:hAnsi="Times New Roman"/>
        </w:rPr>
        <w:t xml:space="preserve"> Sahom knew he was </w:t>
      </w:r>
      <w:r w:rsidR="00A41E77">
        <w:rPr>
          <w:rFonts w:ascii="Times New Roman" w:hAnsi="Times New Roman"/>
        </w:rPr>
        <w:t>supposed</w:t>
      </w:r>
      <w:r w:rsidR="00C05A8C">
        <w:rPr>
          <w:rFonts w:ascii="Times New Roman" w:hAnsi="Times New Roman"/>
        </w:rPr>
        <w:t xml:space="preserve"> to read this story on this day. When he got to the triumphant end, he closed the book and began to cry. </w:t>
      </w:r>
      <w:r w:rsidR="00307D48">
        <w:rPr>
          <w:rFonts w:ascii="Times New Roman" w:hAnsi="Times New Roman"/>
        </w:rPr>
        <w:t>Sahom had an understanding of the creator and a sacrifice that was counter</w:t>
      </w:r>
      <w:r w:rsidR="008554B0">
        <w:rPr>
          <w:rFonts w:ascii="Times New Roman" w:hAnsi="Times New Roman"/>
        </w:rPr>
        <w:t xml:space="preserve"> to everything he had been taught before. </w:t>
      </w:r>
    </w:p>
    <w:p w14:paraId="796C7617" w14:textId="15ABBF44" w:rsidR="007A486E" w:rsidRDefault="002235E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startled by </w:t>
      </w:r>
      <w:r w:rsidR="00B85C29">
        <w:rPr>
          <w:rFonts w:ascii="Times New Roman" w:hAnsi="Times New Roman"/>
        </w:rPr>
        <w:t>Raju</w:t>
      </w:r>
      <w:r>
        <w:rPr>
          <w:rFonts w:ascii="Times New Roman" w:hAnsi="Times New Roman"/>
        </w:rPr>
        <w:t>’s key turning the lock. He sat up straight</w:t>
      </w:r>
      <w:r w:rsidR="007A486E">
        <w:rPr>
          <w:rFonts w:ascii="Times New Roman" w:hAnsi="Times New Roman"/>
        </w:rPr>
        <w:t xml:space="preserve"> in the wooden chair and </w:t>
      </w:r>
      <w:r w:rsidR="00A41E77">
        <w:rPr>
          <w:rFonts w:ascii="Times New Roman" w:hAnsi="Times New Roman"/>
        </w:rPr>
        <w:t>tried</w:t>
      </w:r>
      <w:r w:rsidR="007A486E">
        <w:rPr>
          <w:rFonts w:ascii="Times New Roman" w:hAnsi="Times New Roman"/>
        </w:rPr>
        <w:t xml:space="preserve"> to dry his eyes with his </w:t>
      </w:r>
      <w:r w:rsidR="00A41E77">
        <w:rPr>
          <w:rFonts w:ascii="Times New Roman" w:hAnsi="Times New Roman"/>
        </w:rPr>
        <w:t>shirtsleeve</w:t>
      </w:r>
      <w:r w:rsidR="007A486E">
        <w:rPr>
          <w:rFonts w:ascii="Times New Roman" w:hAnsi="Times New Roman"/>
        </w:rPr>
        <w:t>.</w:t>
      </w:r>
    </w:p>
    <w:p w14:paraId="50FB3F66" w14:textId="472387E5" w:rsidR="007A486E" w:rsidRDefault="007A486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w:t>
      </w:r>
      <w:r w:rsidR="00B85C29">
        <w:rPr>
          <w:rFonts w:ascii="Times New Roman" w:hAnsi="Times New Roman"/>
        </w:rPr>
        <w:t>Raju</w:t>
      </w:r>
      <w:r>
        <w:rPr>
          <w:rFonts w:ascii="Times New Roman" w:hAnsi="Times New Roman"/>
        </w:rPr>
        <w:t xml:space="preserve">,” Sahom said while </w:t>
      </w:r>
      <w:r w:rsidR="00A41E77">
        <w:rPr>
          <w:rFonts w:ascii="Times New Roman" w:hAnsi="Times New Roman"/>
        </w:rPr>
        <w:t>sniffling</w:t>
      </w:r>
      <w:r>
        <w:rPr>
          <w:rFonts w:ascii="Times New Roman" w:hAnsi="Times New Roman"/>
        </w:rPr>
        <w:t xml:space="preserve">. </w:t>
      </w:r>
    </w:p>
    <w:p w14:paraId="51BC0D63" w14:textId="77777777" w:rsidR="007A486E" w:rsidRDefault="007A486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Sahom,” said as he walked to the desk.</w:t>
      </w:r>
    </w:p>
    <w:p w14:paraId="365A66EE" w14:textId="405947FC"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happened to your face?” </w:t>
      </w:r>
      <w:r w:rsidR="00B85C29">
        <w:rPr>
          <w:rFonts w:ascii="Times New Roman" w:hAnsi="Times New Roman"/>
        </w:rPr>
        <w:t>Raju</w:t>
      </w:r>
      <w:r>
        <w:rPr>
          <w:rFonts w:ascii="Times New Roman" w:hAnsi="Times New Roman"/>
        </w:rPr>
        <w:t xml:space="preserve"> asked noticing </w:t>
      </w:r>
      <w:r w:rsidR="00A41E77">
        <w:rPr>
          <w:rFonts w:ascii="Times New Roman" w:hAnsi="Times New Roman"/>
        </w:rPr>
        <w:t>Sahom’s</w:t>
      </w:r>
      <w:r>
        <w:rPr>
          <w:rFonts w:ascii="Times New Roman" w:hAnsi="Times New Roman"/>
        </w:rPr>
        <w:t xml:space="preserve"> eye was swollen shut.</w:t>
      </w:r>
    </w:p>
    <w:p w14:paraId="452B9BBE" w14:textId="7624E32C"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had an am</w:t>
      </w:r>
      <w:r w:rsidR="008554B0">
        <w:rPr>
          <w:rFonts w:ascii="Times New Roman" w:hAnsi="Times New Roman"/>
        </w:rPr>
        <w:t>azing time in the last 12 hours!</w:t>
      </w:r>
      <w:r>
        <w:rPr>
          <w:rFonts w:ascii="Times New Roman" w:hAnsi="Times New Roman"/>
        </w:rPr>
        <w:t>”</w:t>
      </w:r>
    </w:p>
    <w:p w14:paraId="3502955A"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not what I expect to hear from a guy who looks like he got his face beat in by an iron pipe.”</w:t>
      </w:r>
    </w:p>
    <w:p w14:paraId="3F28628E"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“Actually, I had a run-in in an ally way.”</w:t>
      </w:r>
    </w:p>
    <w:p w14:paraId="0B59B8A8" w14:textId="7239502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do you mean?” </w:t>
      </w:r>
      <w:r w:rsidR="00B85C29">
        <w:rPr>
          <w:rFonts w:ascii="Times New Roman" w:hAnsi="Times New Roman"/>
        </w:rPr>
        <w:t>Raju</w:t>
      </w:r>
      <w:r>
        <w:rPr>
          <w:rFonts w:ascii="Times New Roman" w:hAnsi="Times New Roman"/>
        </w:rPr>
        <w:t xml:space="preserve"> continued to probe.</w:t>
      </w:r>
    </w:p>
    <w:p w14:paraId="0C0DBB0F"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man tried to drag a </w:t>
      </w:r>
      <w:r w:rsidR="00A41E77">
        <w:rPr>
          <w:rFonts w:ascii="Times New Roman" w:hAnsi="Times New Roman"/>
        </w:rPr>
        <w:t>beggar</w:t>
      </w:r>
      <w:r w:rsidR="00B11D9D">
        <w:rPr>
          <w:rFonts w:ascii="Times New Roman" w:hAnsi="Times New Roman"/>
        </w:rPr>
        <w:t xml:space="preserve"> girl into a car </w:t>
      </w:r>
      <w:r>
        <w:rPr>
          <w:rFonts w:ascii="Times New Roman" w:hAnsi="Times New Roman"/>
        </w:rPr>
        <w:t>and I tri</w:t>
      </w:r>
      <w:r w:rsidR="00B11D9D">
        <w:rPr>
          <w:rFonts w:ascii="Times New Roman" w:hAnsi="Times New Roman"/>
        </w:rPr>
        <w:t>e</w:t>
      </w:r>
      <w:r>
        <w:rPr>
          <w:rFonts w:ascii="Times New Roman" w:hAnsi="Times New Roman"/>
        </w:rPr>
        <w:t>d to s</w:t>
      </w:r>
      <w:r w:rsidR="00B11D9D">
        <w:rPr>
          <w:rFonts w:ascii="Times New Roman" w:hAnsi="Times New Roman"/>
        </w:rPr>
        <w:t>t</w:t>
      </w:r>
      <w:r>
        <w:rPr>
          <w:rFonts w:ascii="Times New Roman" w:hAnsi="Times New Roman"/>
        </w:rPr>
        <w:t>op him. We wrestled around in the alley until she could get free.”</w:t>
      </w:r>
    </w:p>
    <w:p w14:paraId="05CDE081" w14:textId="77777777" w:rsidR="00B11D9D"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“Unbelievable!”</w:t>
      </w:r>
    </w:p>
    <w:p w14:paraId="462A753A" w14:textId="77777777" w:rsidR="00B11D9D" w:rsidRDefault="00B11D9D"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pause hung in the air as they both thought of what had happened.</w:t>
      </w:r>
    </w:p>
    <w:p w14:paraId="65E00D08" w14:textId="6CDF6D26" w:rsidR="00B11D9D" w:rsidRDefault="00B11D9D"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“Is that why you are crying now?” </w:t>
      </w:r>
      <w:r w:rsidR="00B85C29">
        <w:rPr>
          <w:rFonts w:ascii="Times New Roman" w:hAnsi="Times New Roman"/>
        </w:rPr>
        <w:t>Raju</w:t>
      </w:r>
      <w:r>
        <w:rPr>
          <w:rFonts w:ascii="Times New Roman" w:hAnsi="Times New Roman"/>
        </w:rPr>
        <w:t xml:space="preserve"> asked.</w:t>
      </w:r>
    </w:p>
    <w:p w14:paraId="5F60D960" w14:textId="77777777"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and no.” </w:t>
      </w:r>
    </w:p>
    <w:p w14:paraId="2180202D" w14:textId="77777777"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sat there in silence a while longer. </w:t>
      </w:r>
    </w:p>
    <w:p w14:paraId="4B5F3231" w14:textId="77940FC8"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did the man want with that girl?” Sahom asked </w:t>
      </w:r>
      <w:r w:rsidR="00B85C29">
        <w:rPr>
          <w:rFonts w:ascii="Times New Roman" w:hAnsi="Times New Roman"/>
        </w:rPr>
        <w:t>Raju</w:t>
      </w:r>
      <w:r>
        <w:rPr>
          <w:rFonts w:ascii="Times New Roman" w:hAnsi="Times New Roman"/>
        </w:rPr>
        <w:t>.</w:t>
      </w:r>
    </w:p>
    <w:p w14:paraId="1E156575" w14:textId="002BF591"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not sure but probably </w:t>
      </w:r>
      <w:r w:rsidR="00A41E77">
        <w:rPr>
          <w:rFonts w:ascii="Times New Roman" w:hAnsi="Times New Roman"/>
        </w:rPr>
        <w:t>was</w:t>
      </w:r>
      <w:r>
        <w:rPr>
          <w:rFonts w:ascii="Times New Roman" w:hAnsi="Times New Roman"/>
        </w:rPr>
        <w:t xml:space="preserve"> going to take her into the sex trade and make her a prostitute. You saved her from something far worse than she can imagine.”</w:t>
      </w:r>
    </w:p>
    <w:p w14:paraId="35E2034F" w14:textId="77777777" w:rsidR="006F6747"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Silence filled the room once again.</w:t>
      </w:r>
      <w:r w:rsidR="006F6747">
        <w:rPr>
          <w:rFonts w:ascii="Times New Roman" w:hAnsi="Times New Roman"/>
        </w:rPr>
        <w:t xml:space="preserve"> </w:t>
      </w:r>
    </w:p>
    <w:p w14:paraId="3AA5C451" w14:textId="77777777" w:rsidR="006F6747" w:rsidRDefault="006F6747"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few moments, Sahom said, “Lets get started.”</w:t>
      </w:r>
    </w:p>
    <w:p w14:paraId="0469305F" w14:textId="7C9D8690" w:rsidR="007623B9" w:rsidRDefault="00FA1F30"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Sitting </w:t>
      </w:r>
      <w:r w:rsidR="00A41E77">
        <w:rPr>
          <w:rFonts w:ascii="Times New Roman" w:hAnsi="Times New Roman"/>
        </w:rPr>
        <w:t>across</w:t>
      </w:r>
      <w:r>
        <w:rPr>
          <w:rFonts w:ascii="Times New Roman" w:hAnsi="Times New Roman"/>
        </w:rPr>
        <w:t xml:space="preserve"> the desk from each other, t</w:t>
      </w:r>
      <w:r w:rsidR="00AE2026">
        <w:rPr>
          <w:rFonts w:ascii="Times New Roman" w:hAnsi="Times New Roman"/>
        </w:rPr>
        <w:t xml:space="preserve">he two began to </w:t>
      </w:r>
      <w:r>
        <w:rPr>
          <w:rFonts w:ascii="Times New Roman" w:hAnsi="Times New Roman"/>
        </w:rPr>
        <w:t>practice</w:t>
      </w:r>
      <w:r w:rsidR="00AE2026">
        <w:rPr>
          <w:rFonts w:ascii="Times New Roman" w:hAnsi="Times New Roman"/>
        </w:rPr>
        <w:t xml:space="preserve"> the tones of the Tibetan language. </w:t>
      </w:r>
      <w:r w:rsidR="00B85C29">
        <w:rPr>
          <w:rFonts w:ascii="Times New Roman" w:hAnsi="Times New Roman"/>
        </w:rPr>
        <w:t>Raju</w:t>
      </w:r>
      <w:r>
        <w:rPr>
          <w:rFonts w:ascii="Times New Roman" w:hAnsi="Times New Roman"/>
        </w:rPr>
        <w:t xml:space="preserve"> knew the words but </w:t>
      </w:r>
      <w:r w:rsidR="00A41E77">
        <w:rPr>
          <w:rFonts w:ascii="Times New Roman" w:hAnsi="Times New Roman"/>
        </w:rPr>
        <w:t>because</w:t>
      </w:r>
      <w:r>
        <w:rPr>
          <w:rFonts w:ascii="Times New Roman" w:hAnsi="Times New Roman"/>
        </w:rPr>
        <w:t xml:space="preserve"> he had never lived around Tibetans his accent was obvious and his tones were off. They </w:t>
      </w:r>
      <w:r w:rsidR="00A41E77">
        <w:rPr>
          <w:rFonts w:ascii="Times New Roman" w:hAnsi="Times New Roman"/>
        </w:rPr>
        <w:t>practiced</w:t>
      </w:r>
      <w:r>
        <w:rPr>
          <w:rFonts w:ascii="Times New Roman" w:hAnsi="Times New Roman"/>
        </w:rPr>
        <w:t xml:space="preserve"> for half an hour before </w:t>
      </w:r>
      <w:r w:rsidR="00B85C29">
        <w:rPr>
          <w:rFonts w:ascii="Times New Roman" w:hAnsi="Times New Roman"/>
        </w:rPr>
        <w:t>Raju</w:t>
      </w:r>
      <w:r>
        <w:rPr>
          <w:rFonts w:ascii="Times New Roman" w:hAnsi="Times New Roman"/>
        </w:rPr>
        <w:t xml:space="preserve"> said, “I also want to learn to read your language too.”</w:t>
      </w:r>
    </w:p>
    <w:p w14:paraId="527150ED" w14:textId="7474D185"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a Tibetan book right here,” Sahom said as he opened the leather book. He </w:t>
      </w:r>
      <w:r w:rsidR="00A41E77">
        <w:rPr>
          <w:rFonts w:ascii="Times New Roman" w:hAnsi="Times New Roman"/>
        </w:rPr>
        <w:t>opened</w:t>
      </w:r>
      <w:r>
        <w:rPr>
          <w:rFonts w:ascii="Times New Roman" w:hAnsi="Times New Roman"/>
        </w:rPr>
        <w:t xml:space="preserve"> the book to the first page and read the passage aloud. Then he turned the book to </w:t>
      </w:r>
      <w:r w:rsidR="00B85C29">
        <w:rPr>
          <w:rFonts w:ascii="Times New Roman" w:hAnsi="Times New Roman"/>
        </w:rPr>
        <w:t>Raju</w:t>
      </w:r>
      <w:r>
        <w:rPr>
          <w:rFonts w:ascii="Times New Roman" w:hAnsi="Times New Roman"/>
        </w:rPr>
        <w:t xml:space="preserve"> and slid it across the desk. As the book moved across the </w:t>
      </w:r>
      <w:r w:rsidR="008554B0">
        <w:rPr>
          <w:rFonts w:ascii="Times New Roman" w:hAnsi="Times New Roman"/>
        </w:rPr>
        <w:t>wooden desk</w:t>
      </w:r>
      <w:r>
        <w:rPr>
          <w:rFonts w:ascii="Times New Roman" w:hAnsi="Times New Roman"/>
        </w:rPr>
        <w:t xml:space="preserve"> the letters slowly morphed from Tibetan to Hindi script. Neither actually saw the change and </w:t>
      </w:r>
      <w:r w:rsidR="00B85C29">
        <w:rPr>
          <w:rFonts w:ascii="Times New Roman" w:hAnsi="Times New Roman"/>
        </w:rPr>
        <w:t>Raju</w:t>
      </w:r>
      <w:r>
        <w:rPr>
          <w:rFonts w:ascii="Times New Roman" w:hAnsi="Times New Roman"/>
        </w:rPr>
        <w:t xml:space="preserve"> began to read.</w:t>
      </w:r>
    </w:p>
    <w:p w14:paraId="603A7893" w14:textId="77777777"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in Hindi!” he said. “Can you read Hindi?”</w:t>
      </w:r>
    </w:p>
    <w:p w14:paraId="3E308F7F" w14:textId="77777777"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it is in Tibetan.”</w:t>
      </w:r>
    </w:p>
    <w:p w14:paraId="67FDCAC9" w14:textId="2A63CDC6" w:rsidR="00157758" w:rsidRDefault="00B85C29"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7623B9">
        <w:rPr>
          <w:rFonts w:ascii="Times New Roman" w:hAnsi="Times New Roman"/>
        </w:rPr>
        <w:t xml:space="preserve"> pushed the book back to Sahom and they both noticed the letters change. Not sure if what he saw was real, Sahom pushed the book back across the table to </w:t>
      </w:r>
      <w:r>
        <w:rPr>
          <w:rFonts w:ascii="Times New Roman" w:hAnsi="Times New Roman"/>
        </w:rPr>
        <w:t>Raju</w:t>
      </w:r>
      <w:r w:rsidR="007623B9">
        <w:rPr>
          <w:rFonts w:ascii="Times New Roman" w:hAnsi="Times New Roman"/>
        </w:rPr>
        <w:t xml:space="preserve"> and they watched the words re-adjust. The letters changed and even the margins moved to accommodate the new text.</w:t>
      </w:r>
      <w:r w:rsidR="0095379B">
        <w:rPr>
          <w:rFonts w:ascii="Times New Roman" w:hAnsi="Times New Roman"/>
        </w:rPr>
        <w:t xml:space="preserve"> The two just looked at each</w:t>
      </w:r>
      <w:r w:rsidR="00157758">
        <w:rPr>
          <w:rFonts w:ascii="Times New Roman" w:hAnsi="Times New Roman"/>
        </w:rPr>
        <w:t xml:space="preserve"> </w:t>
      </w:r>
      <w:r w:rsidR="0095379B">
        <w:rPr>
          <w:rFonts w:ascii="Times New Roman" w:hAnsi="Times New Roman"/>
        </w:rPr>
        <w:t>other in amazement.</w:t>
      </w:r>
    </w:p>
    <w:p w14:paraId="0E595E15" w14:textId="3088DA56" w:rsidR="00157758" w:rsidRDefault="00A41E77"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must be a magical book from one of your Tibetan magic men," said </w:t>
      </w:r>
      <w:r w:rsidR="00B85C29">
        <w:rPr>
          <w:rFonts w:ascii="Times New Roman" w:hAnsi="Times New Roman"/>
        </w:rPr>
        <w:t>Raju</w:t>
      </w:r>
      <w:r>
        <w:rPr>
          <w:rFonts w:ascii="Times New Roman" w:hAnsi="Times New Roman"/>
        </w:rPr>
        <w:t>.</w:t>
      </w:r>
    </w:p>
    <w:p w14:paraId="157B1609" w14:textId="6297A2D6"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book is fi</w:t>
      </w:r>
      <w:r w:rsidR="008554B0">
        <w:rPr>
          <w:rFonts w:ascii="Times New Roman" w:hAnsi="Times New Roman"/>
        </w:rPr>
        <w:t>lled</w:t>
      </w:r>
      <w:r>
        <w:rPr>
          <w:rFonts w:ascii="Times New Roman" w:hAnsi="Times New Roman"/>
        </w:rPr>
        <w:t xml:space="preserve"> with extraordinary stories of great men from far away </w:t>
      </w:r>
      <w:r w:rsidR="00A41E77">
        <w:rPr>
          <w:rFonts w:ascii="Times New Roman" w:hAnsi="Times New Roman"/>
        </w:rPr>
        <w:t>lands. It</w:t>
      </w:r>
      <w:r>
        <w:rPr>
          <w:rFonts w:ascii="Times New Roman" w:hAnsi="Times New Roman"/>
        </w:rPr>
        <w:t xml:space="preserve"> hold</w:t>
      </w:r>
      <w:r w:rsidR="008554B0">
        <w:rPr>
          <w:rFonts w:ascii="Times New Roman" w:hAnsi="Times New Roman"/>
        </w:rPr>
        <w:t>s</w:t>
      </w:r>
      <w:r>
        <w:rPr>
          <w:rFonts w:ascii="Times New Roman" w:hAnsi="Times New Roman"/>
        </w:rPr>
        <w:t xml:space="preserve"> the history of the beginning of the world and I think it will show me the purpose of my life,” said Sahom. “I did not know it was magical.”</w:t>
      </w:r>
    </w:p>
    <w:p w14:paraId="2E0918E8"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“If the words change does the meaning change and is it a different book for everyone?”</w:t>
      </w:r>
    </w:p>
    <w:p w14:paraId="2E0D5A9E"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said Sahom. “Quickly, read the passage I just read to you and tell me if it means the same in Hindi as when I read it.</w:t>
      </w:r>
    </w:p>
    <w:p w14:paraId="515A2D2C" w14:textId="10C59FD4" w:rsidR="00157758" w:rsidRDefault="00B85C29"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8554B0">
        <w:rPr>
          <w:rFonts w:ascii="Times New Roman" w:hAnsi="Times New Roman"/>
        </w:rPr>
        <w:t xml:space="preserve"> took a</w:t>
      </w:r>
      <w:r w:rsidR="00157758">
        <w:rPr>
          <w:rFonts w:ascii="Times New Roman" w:hAnsi="Times New Roman"/>
        </w:rPr>
        <w:t xml:space="preserve"> moment to read the passage and said, “Yes. It is the same thing just in my language.”</w:t>
      </w:r>
    </w:p>
    <w:p w14:paraId="0B83DFA8"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amazing.”</w:t>
      </w:r>
    </w:p>
    <w:p w14:paraId="5D27EE5F"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but it makes it hard to learn how to read in Tibetan if it switches </w:t>
      </w:r>
      <w:r w:rsidR="00A41E77">
        <w:rPr>
          <w:rFonts w:ascii="Times New Roman" w:hAnsi="Times New Roman"/>
        </w:rPr>
        <w:t>every time</w:t>
      </w:r>
      <w:r>
        <w:rPr>
          <w:rFonts w:ascii="Times New Roman" w:hAnsi="Times New Roman"/>
        </w:rPr>
        <w:t>!”</w:t>
      </w:r>
    </w:p>
    <w:p w14:paraId="5FF09125" w14:textId="484AAF6F" w:rsidR="00C677D2" w:rsidRDefault="00157758" w:rsidP="00C677D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laughed an</w:t>
      </w:r>
      <w:r w:rsidR="008554B0">
        <w:rPr>
          <w:rFonts w:ascii="Times New Roman" w:hAnsi="Times New Roman"/>
        </w:rPr>
        <w:t>d tried to move on with the less</w:t>
      </w:r>
      <w:r>
        <w:rPr>
          <w:rFonts w:ascii="Times New Roman" w:hAnsi="Times New Roman"/>
        </w:rPr>
        <w:t>on but the magical book completely disrupted</w:t>
      </w:r>
      <w:r w:rsidR="008E1CD7">
        <w:rPr>
          <w:rFonts w:ascii="Times New Roman" w:hAnsi="Times New Roman"/>
        </w:rPr>
        <w:t xml:space="preserve"> the </w:t>
      </w:r>
      <w:r w:rsidR="008554B0">
        <w:rPr>
          <w:rFonts w:ascii="Times New Roman" w:hAnsi="Times New Roman"/>
        </w:rPr>
        <w:t>flow</w:t>
      </w:r>
      <w:r w:rsidR="008E1CD7">
        <w:rPr>
          <w:rFonts w:ascii="Times New Roman" w:hAnsi="Times New Roman"/>
        </w:rPr>
        <w:t xml:space="preserve"> and the two spent</w:t>
      </w:r>
      <w:r>
        <w:rPr>
          <w:rFonts w:ascii="Times New Roman" w:hAnsi="Times New Roman"/>
        </w:rPr>
        <w:t xml:space="preserve"> the next hour thinking about what they had just witnessed.</w:t>
      </w:r>
      <w:r w:rsidR="008E1CD7">
        <w:rPr>
          <w:rFonts w:ascii="Times New Roman" w:hAnsi="Times New Roman"/>
        </w:rPr>
        <w:t xml:space="preserve"> It was soon time for the class to start and Sahom need</w:t>
      </w:r>
      <w:r w:rsidR="008554B0">
        <w:rPr>
          <w:rFonts w:ascii="Times New Roman" w:hAnsi="Times New Roman"/>
        </w:rPr>
        <w:t>ed</w:t>
      </w:r>
      <w:r w:rsidR="008E1CD7">
        <w:rPr>
          <w:rFonts w:ascii="Times New Roman" w:hAnsi="Times New Roman"/>
        </w:rPr>
        <w:t xml:space="preserve"> to get to his new job so he packed up and headed out. </w:t>
      </w:r>
      <w:r w:rsidR="00B85C29">
        <w:rPr>
          <w:rFonts w:ascii="Times New Roman" w:hAnsi="Times New Roman"/>
        </w:rPr>
        <w:t>Raju</w:t>
      </w:r>
      <w:r w:rsidR="00C677D2">
        <w:rPr>
          <w:rFonts w:ascii="Times New Roman" w:hAnsi="Times New Roman"/>
        </w:rPr>
        <w:t xml:space="preserve"> was thinking about the magic of the letters changing but Sahom was still thinking about </w:t>
      </w:r>
      <w:r w:rsidR="00DE4871">
        <w:rPr>
          <w:rFonts w:ascii="Times New Roman" w:hAnsi="Times New Roman"/>
        </w:rPr>
        <w:t>the content of the book and how he felt when he read it that morning.</w:t>
      </w:r>
    </w:p>
    <w:p w14:paraId="2AFD2218" w14:textId="77777777" w:rsidR="004E3637" w:rsidRDefault="00C677D2" w:rsidP="008E1C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joined the mason</w:t>
      </w:r>
      <w:r w:rsidR="00DE4871">
        <w:rPr>
          <w:rFonts w:ascii="Times New Roman" w:hAnsi="Times New Roman"/>
        </w:rPr>
        <w:t xml:space="preserve"> who was already working but had not been working long. Sahom started by carrying three bricks over and they picked up in perfect time just like the day before.</w:t>
      </w:r>
      <w:r>
        <w:rPr>
          <w:rFonts w:ascii="Times New Roman" w:hAnsi="Times New Roman"/>
        </w:rPr>
        <w:t xml:space="preserve"> </w:t>
      </w:r>
      <w:r w:rsidR="004E3637">
        <w:rPr>
          <w:rFonts w:ascii="Times New Roman" w:hAnsi="Times New Roman"/>
        </w:rPr>
        <w:t xml:space="preserve">When </w:t>
      </w:r>
      <w:r w:rsidR="00136874">
        <w:rPr>
          <w:rFonts w:ascii="Times New Roman" w:hAnsi="Times New Roman"/>
        </w:rPr>
        <w:t>lunchtime</w:t>
      </w:r>
      <w:r w:rsidR="004E3637">
        <w:rPr>
          <w:rFonts w:ascii="Times New Roman" w:hAnsi="Times New Roman"/>
        </w:rPr>
        <w:t xml:space="preserve"> came, Sahom did not have any money to buy lunch so he took the time to sit and read. He had an apple that morning but the work had made him hungry. He open</w:t>
      </w:r>
      <w:r w:rsidR="00136874">
        <w:rPr>
          <w:rFonts w:ascii="Times New Roman" w:hAnsi="Times New Roman"/>
        </w:rPr>
        <w:t>e</w:t>
      </w:r>
      <w:r w:rsidR="004E3637">
        <w:rPr>
          <w:rFonts w:ascii="Times New Roman" w:hAnsi="Times New Roman"/>
        </w:rPr>
        <w:t>d the book and began to read eager to learn a new story. As he read, the mason came over and gave him a bowl of rice with a dark sauce on it.</w:t>
      </w:r>
    </w:p>
    <w:p w14:paraId="4C11AA8A" w14:textId="77777777" w:rsidR="00B97B6C" w:rsidRDefault="004E3637" w:rsidP="004E363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Sahom said in Tibetan taking the bowl with two hands and nodding his head. The mason sat beside him and the two ate together but never spoke a word. This became their </w:t>
      </w:r>
      <w:r w:rsidR="00B97B6C">
        <w:rPr>
          <w:rFonts w:ascii="Times New Roman" w:hAnsi="Times New Roman"/>
        </w:rPr>
        <w:t>habit</w:t>
      </w:r>
      <w:r>
        <w:rPr>
          <w:rFonts w:ascii="Times New Roman" w:hAnsi="Times New Roman"/>
        </w:rPr>
        <w:t>. Each day the mason would buy Sahom lunch and they would sit together and eat but not talk. At the end of the week the mason pulled out several bills and paid him an honest wage for a week’s work.</w:t>
      </w:r>
    </w:p>
    <w:p w14:paraId="5CC85655" w14:textId="77777777" w:rsidR="00195E97" w:rsidRDefault="00B97B6C"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Sahom said and the mason said, “Your welcome” in Hindi.</w:t>
      </w:r>
    </w:p>
    <w:p w14:paraId="0CA4F1CB" w14:textId="4D29E2DE"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Each morning Sahom started his day reading from the book and then teaching his friend Tibetan. They found another Tibetan book to </w:t>
      </w:r>
      <w:r w:rsidR="00A41E77">
        <w:rPr>
          <w:rFonts w:ascii="Times New Roman" w:hAnsi="Times New Roman"/>
        </w:rPr>
        <w:t>practice</w:t>
      </w:r>
      <w:r>
        <w:rPr>
          <w:rFonts w:ascii="Times New Roman" w:hAnsi="Times New Roman"/>
        </w:rPr>
        <w:t xml:space="preserve"> with in the university library and it was not long before </w:t>
      </w:r>
      <w:r w:rsidR="00B85C29">
        <w:rPr>
          <w:rFonts w:ascii="Times New Roman" w:hAnsi="Times New Roman"/>
        </w:rPr>
        <w:t>Raju</w:t>
      </w:r>
      <w:r>
        <w:rPr>
          <w:rFonts w:ascii="Times New Roman" w:hAnsi="Times New Roman"/>
        </w:rPr>
        <w:t xml:space="preserve"> was reading well.</w:t>
      </w:r>
    </w:p>
    <w:p w14:paraId="2EDCB657" w14:textId="73DFDBC5"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several weeks of study, </w:t>
      </w:r>
      <w:r w:rsidR="00B85C29">
        <w:rPr>
          <w:rFonts w:ascii="Times New Roman" w:hAnsi="Times New Roman"/>
        </w:rPr>
        <w:t>Raju</w:t>
      </w:r>
      <w:r>
        <w:rPr>
          <w:rFonts w:ascii="Times New Roman" w:hAnsi="Times New Roman"/>
        </w:rPr>
        <w:t xml:space="preserve"> came into the </w:t>
      </w:r>
      <w:r w:rsidR="00A41E77">
        <w:rPr>
          <w:rFonts w:ascii="Times New Roman" w:hAnsi="Times New Roman"/>
        </w:rPr>
        <w:t>classroom</w:t>
      </w:r>
      <w:r>
        <w:rPr>
          <w:rFonts w:ascii="Times New Roman" w:hAnsi="Times New Roman"/>
        </w:rPr>
        <w:t xml:space="preserve">, Sahom’s home and office, with a sad look on his face. </w:t>
      </w:r>
    </w:p>
    <w:p w14:paraId="644BE6EB" w14:textId="77777777" w:rsidR="00195E97"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is wrong, friend</w:t>
      </w:r>
      <w:r w:rsidR="00195E97">
        <w:rPr>
          <w:rFonts w:ascii="Times New Roman" w:hAnsi="Times New Roman"/>
        </w:rPr>
        <w:t>?” Sahom asked.</w:t>
      </w:r>
    </w:p>
    <w:p w14:paraId="4EE6B1DE"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moving to Dubai in the UAE to take a job.”</w:t>
      </w:r>
    </w:p>
    <w:p w14:paraId="03426C17"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Sahom asked.</w:t>
      </w:r>
    </w:p>
    <w:p w14:paraId="26396B0D"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graduate next week and I leave the next day.”</w:t>
      </w:r>
    </w:p>
    <w:p w14:paraId="03CC8A26" w14:textId="77777777" w:rsidR="003A6E2D"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should be </w:t>
      </w:r>
      <w:r w:rsidR="003A6E2D">
        <w:rPr>
          <w:rFonts w:ascii="Times New Roman" w:hAnsi="Times New Roman"/>
        </w:rPr>
        <w:t>excited and we should celebrate,” said Sahom.</w:t>
      </w:r>
    </w:p>
    <w:p w14:paraId="58DC95AA" w14:textId="69828CB7" w:rsidR="003A6E2D" w:rsidRDefault="00B85C29"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3A6E2D">
        <w:rPr>
          <w:rFonts w:ascii="Times New Roman" w:hAnsi="Times New Roman"/>
        </w:rPr>
        <w:t xml:space="preserve"> smiled and the two laughed together.</w:t>
      </w:r>
    </w:p>
    <w:p w14:paraId="21668E00" w14:textId="77777777" w:rsidR="003A6E2D"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time when I had to leave everything I had ever known to come here.” Sahom said. “Now you must do the same.”</w:t>
      </w:r>
    </w:p>
    <w:p w14:paraId="76625769" w14:textId="77777777" w:rsidR="003A6E2D"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what are you going to do?”</w:t>
      </w:r>
    </w:p>
    <w:p w14:paraId="35C046F0" w14:textId="77777777" w:rsidR="00E22A14"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it is time for me to return home. I want to share with my family all that I have seen and experienced. They need to know what I know.</w:t>
      </w:r>
      <w:r w:rsidR="00E22A14">
        <w:rPr>
          <w:rFonts w:ascii="Times New Roman" w:hAnsi="Times New Roman"/>
        </w:rPr>
        <w:t xml:space="preserve"> Next week, you will leave your home and I will go back to mine.</w:t>
      </w:r>
      <w:r>
        <w:rPr>
          <w:rFonts w:ascii="Times New Roman" w:hAnsi="Times New Roman"/>
        </w:rPr>
        <w:t>”</w:t>
      </w:r>
    </w:p>
    <w:p w14:paraId="2C6E3F54" w14:textId="77777777" w:rsidR="00E22A14" w:rsidRDefault="00E22A14"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1C8040B3" w14:textId="212B27C1"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walked together to the train station. Sahom was headed </w:t>
      </w:r>
      <w:r w:rsidR="00883CF7">
        <w:rPr>
          <w:rFonts w:ascii="Times New Roman" w:hAnsi="Times New Roman"/>
        </w:rPr>
        <w:t>north</w:t>
      </w:r>
      <w:r>
        <w:rPr>
          <w:rFonts w:ascii="Times New Roman" w:hAnsi="Times New Roman"/>
        </w:rPr>
        <w:t xml:space="preserve">east and </w:t>
      </w:r>
      <w:r w:rsidR="00B85C29">
        <w:rPr>
          <w:rFonts w:ascii="Times New Roman" w:hAnsi="Times New Roman"/>
        </w:rPr>
        <w:t>Raju</w:t>
      </w:r>
      <w:r>
        <w:rPr>
          <w:rFonts w:ascii="Times New Roman" w:hAnsi="Times New Roman"/>
        </w:rPr>
        <w:t xml:space="preserve"> was headed south to </w:t>
      </w:r>
      <w:r w:rsidR="00A41E77">
        <w:rPr>
          <w:rFonts w:ascii="Times New Roman" w:hAnsi="Times New Roman"/>
        </w:rPr>
        <w:t>Mumbai</w:t>
      </w:r>
      <w:r>
        <w:rPr>
          <w:rFonts w:ascii="Times New Roman" w:hAnsi="Times New Roman"/>
        </w:rPr>
        <w:t xml:space="preserve"> to take a plane to Dubai. </w:t>
      </w:r>
    </w:p>
    <w:p w14:paraId="7F3EDBEE"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last time I was here I followed those blue signs to your university and that is how we met,” said Sahom.</w:t>
      </w:r>
    </w:p>
    <w:p w14:paraId="29882F8D" w14:textId="4588EE10"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glad </w:t>
      </w:r>
      <w:r w:rsidR="00883CF7">
        <w:rPr>
          <w:rFonts w:ascii="Times New Roman" w:hAnsi="Times New Roman"/>
        </w:rPr>
        <w:t>you</w:t>
      </w:r>
      <w:r>
        <w:rPr>
          <w:rFonts w:ascii="Times New Roman" w:hAnsi="Times New Roman"/>
        </w:rPr>
        <w:t xml:space="preserve"> did.”</w:t>
      </w:r>
    </w:p>
    <w:p w14:paraId="6894F1E3" w14:textId="29FE2CB2"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stood on the platform to say goodbye before </w:t>
      </w:r>
      <w:r w:rsidR="00B85C29">
        <w:rPr>
          <w:rFonts w:ascii="Times New Roman" w:hAnsi="Times New Roman"/>
        </w:rPr>
        <w:t>Raju</w:t>
      </w:r>
      <w:r>
        <w:rPr>
          <w:rFonts w:ascii="Times New Roman" w:hAnsi="Times New Roman"/>
        </w:rPr>
        <w:t xml:space="preserve"> needed to board.</w:t>
      </w:r>
    </w:p>
    <w:p w14:paraId="35107E1D"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want you to have this,” said Sahom as he reached in his bag and pulled out the book that held so many </w:t>
      </w:r>
      <w:r w:rsidR="00A41E77">
        <w:rPr>
          <w:rFonts w:ascii="Times New Roman" w:hAnsi="Times New Roman"/>
        </w:rPr>
        <w:t>life-changing</w:t>
      </w:r>
      <w:r>
        <w:rPr>
          <w:rFonts w:ascii="Times New Roman" w:hAnsi="Times New Roman"/>
        </w:rPr>
        <w:t xml:space="preserve"> answers for him.</w:t>
      </w:r>
    </w:p>
    <w:p w14:paraId="54C2E08C" w14:textId="48DCA700"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can’t take that,” said </w:t>
      </w:r>
      <w:r w:rsidR="00B85C29">
        <w:rPr>
          <w:rFonts w:ascii="Times New Roman" w:hAnsi="Times New Roman"/>
        </w:rPr>
        <w:t>Raju</w:t>
      </w:r>
      <w:r>
        <w:rPr>
          <w:rFonts w:ascii="Times New Roman" w:hAnsi="Times New Roman"/>
        </w:rPr>
        <w:t xml:space="preserve"> as he tried to push it back.</w:t>
      </w:r>
    </w:p>
    <w:p w14:paraId="532D35AC"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“Obviously, you will be able to read it and I think I am suppose to share it with you. You must take it”</w:t>
      </w:r>
    </w:p>
    <w:p w14:paraId="0870E706" w14:textId="0EA8E5FC" w:rsidR="00E22A14" w:rsidRDefault="00B85C29"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E22A14">
        <w:rPr>
          <w:rFonts w:ascii="Times New Roman" w:hAnsi="Times New Roman"/>
        </w:rPr>
        <w:t xml:space="preserve"> did not answer but took the book and smiled. </w:t>
      </w:r>
    </w:p>
    <w:p w14:paraId="6E5B74FE" w14:textId="0A01711D"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“Goodbye friend,” said </w:t>
      </w:r>
      <w:r w:rsidR="00B85C29">
        <w:rPr>
          <w:rFonts w:ascii="Times New Roman" w:hAnsi="Times New Roman"/>
        </w:rPr>
        <w:t>Raju</w:t>
      </w:r>
      <w:r>
        <w:rPr>
          <w:rFonts w:ascii="Times New Roman" w:hAnsi="Times New Roman"/>
        </w:rPr>
        <w:t>.</w:t>
      </w:r>
    </w:p>
    <w:p w14:paraId="45A42DBB"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“Goodbye.”</w:t>
      </w:r>
    </w:p>
    <w:p w14:paraId="467B49B5" w14:textId="3119F656" w:rsidR="00E22A14" w:rsidRDefault="00B85C29"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E22A14">
        <w:rPr>
          <w:rFonts w:ascii="Times New Roman" w:hAnsi="Times New Roman"/>
        </w:rPr>
        <w:t xml:space="preserve"> </w:t>
      </w:r>
      <w:r w:rsidR="003C729D">
        <w:rPr>
          <w:rFonts w:ascii="Times New Roman" w:hAnsi="Times New Roman"/>
        </w:rPr>
        <w:t>boarded</w:t>
      </w:r>
      <w:r w:rsidR="00E22A14">
        <w:rPr>
          <w:rFonts w:ascii="Times New Roman" w:hAnsi="Times New Roman"/>
        </w:rPr>
        <w:t xml:space="preserve"> the train and took his seat by the window. He waved one last time as the train pulled away and then </w:t>
      </w:r>
      <w:r w:rsidR="00883CF7">
        <w:rPr>
          <w:rFonts w:ascii="Times New Roman" w:hAnsi="Times New Roman"/>
        </w:rPr>
        <w:t>he took the</w:t>
      </w:r>
      <w:r w:rsidR="00E22A14">
        <w:rPr>
          <w:rFonts w:ascii="Times New Roman" w:hAnsi="Times New Roman"/>
        </w:rPr>
        <w:t xml:space="preserve"> brown leather book in his hand and open</w:t>
      </w:r>
      <w:r w:rsidR="00B54886">
        <w:rPr>
          <w:rFonts w:ascii="Times New Roman" w:hAnsi="Times New Roman"/>
        </w:rPr>
        <w:t>ed</w:t>
      </w:r>
      <w:r w:rsidR="00E22A14">
        <w:rPr>
          <w:rFonts w:ascii="Times New Roman" w:hAnsi="Times New Roman"/>
        </w:rPr>
        <w:t xml:space="preserve"> to the first page.</w:t>
      </w:r>
    </w:p>
    <w:p w14:paraId="02C77861" w14:textId="77777777" w:rsidR="009D6976" w:rsidRDefault="00E53D4E" w:rsidP="009D6976">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b/>
        </w:rPr>
        <w:br w:type="page"/>
      </w:r>
      <w:r w:rsidR="009D6976">
        <w:rPr>
          <w:rFonts w:ascii="Times New Roman" w:hAnsi="Times New Roman"/>
        </w:rPr>
        <w:t>Chapter 7</w:t>
      </w:r>
    </w:p>
    <w:p w14:paraId="3961C9A0" w14:textId="77777777" w:rsidR="009D6976" w:rsidRDefault="009D6976" w:rsidP="009D6976">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t>Over the Persian Gulf</w:t>
      </w:r>
    </w:p>
    <w:p w14:paraId="7780D54B" w14:textId="1F511C60" w:rsidR="00CF5416" w:rsidRDefault="009D697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w:t>
      </w:r>
      <w:r w:rsidR="00B85C29">
        <w:rPr>
          <w:rFonts w:ascii="Times New Roman" w:hAnsi="Times New Roman"/>
        </w:rPr>
        <w:t>Raju</w:t>
      </w:r>
      <w:r>
        <w:rPr>
          <w:rFonts w:ascii="Times New Roman" w:hAnsi="Times New Roman"/>
        </w:rPr>
        <w:t xml:space="preserve"> first time to fly. It was his first time to leave the country and it would be his first time for a lot of things. He sat in coach gripping both </w:t>
      </w:r>
      <w:r w:rsidR="00D43617">
        <w:rPr>
          <w:rFonts w:ascii="Times New Roman" w:hAnsi="Times New Roman"/>
        </w:rPr>
        <w:t>armrests</w:t>
      </w:r>
      <w:r>
        <w:rPr>
          <w:rFonts w:ascii="Times New Roman" w:hAnsi="Times New Roman"/>
        </w:rPr>
        <w:t xml:space="preserve"> embedding his fingernails in the hard rubber underneath. He tried to control his nerves but was unable to as he watched every move of the flight attendants looking to see any sign of a problem. </w:t>
      </w:r>
      <w:r w:rsidR="00D43617">
        <w:rPr>
          <w:rFonts w:ascii="Times New Roman" w:hAnsi="Times New Roman"/>
        </w:rPr>
        <w:t>Emeriti</w:t>
      </w:r>
      <w:r w:rsidR="00CF5416">
        <w:rPr>
          <w:rFonts w:ascii="Times New Roman" w:hAnsi="Times New Roman"/>
        </w:rPr>
        <w:t xml:space="preserve"> Air is a world-class airline with great service and beautiful flight </w:t>
      </w:r>
      <w:r w:rsidR="00D43617">
        <w:rPr>
          <w:rFonts w:ascii="Times New Roman" w:hAnsi="Times New Roman"/>
        </w:rPr>
        <w:t>attendants</w:t>
      </w:r>
      <w:r w:rsidR="00CF5416">
        <w:rPr>
          <w:rFonts w:ascii="Times New Roman" w:hAnsi="Times New Roman"/>
        </w:rPr>
        <w:t xml:space="preserve">. One of them approached </w:t>
      </w:r>
      <w:r w:rsidR="00B85C29">
        <w:rPr>
          <w:rFonts w:ascii="Times New Roman" w:hAnsi="Times New Roman"/>
        </w:rPr>
        <w:t>Raju</w:t>
      </w:r>
      <w:r w:rsidR="00CF5416">
        <w:rPr>
          <w:rFonts w:ascii="Times New Roman" w:hAnsi="Times New Roman"/>
        </w:rPr>
        <w:t xml:space="preserve"> after noticing the sweat on head and his tense grip. </w:t>
      </w:r>
    </w:p>
    <w:p w14:paraId="24838ABF"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ok sir?” she asked in English.</w:t>
      </w:r>
    </w:p>
    <w:p w14:paraId="656E7576"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just don’t like planes and it is my first time.”</w:t>
      </w:r>
    </w:p>
    <w:p w14:paraId="599D12EC"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D43617">
        <w:rPr>
          <w:rFonts w:ascii="Times New Roman" w:hAnsi="Times New Roman"/>
        </w:rPr>
        <w:t>Everything</w:t>
      </w:r>
      <w:r>
        <w:rPr>
          <w:rFonts w:ascii="Times New Roman" w:hAnsi="Times New Roman"/>
        </w:rPr>
        <w:t xml:space="preserve"> will be fine. We will be landing in less than one hour,” she said calmly. “Try reading something and that might relax you. Would you like me to bring you a magazine or newspaper?”</w:t>
      </w:r>
    </w:p>
    <w:p w14:paraId="79EBC684"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thank you. I have a book right here.”</w:t>
      </w:r>
    </w:p>
    <w:p w14:paraId="652BAD89"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me know if you need anything,” she said as she walked away.</w:t>
      </w:r>
    </w:p>
    <w:p w14:paraId="57AD5D13" w14:textId="03025EAF" w:rsidR="00553C5E" w:rsidRDefault="00B85C29"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9C123E">
        <w:rPr>
          <w:rFonts w:ascii="Times New Roman" w:hAnsi="Times New Roman"/>
        </w:rPr>
        <w:t xml:space="preserve"> reached into his carryon bag and pulled out the book Sahom had given him. He </w:t>
      </w:r>
      <w:r w:rsidR="00553C5E">
        <w:rPr>
          <w:rFonts w:ascii="Times New Roman" w:hAnsi="Times New Roman"/>
        </w:rPr>
        <w:t>opened</w:t>
      </w:r>
      <w:r w:rsidR="009C123E">
        <w:rPr>
          <w:rFonts w:ascii="Times New Roman" w:hAnsi="Times New Roman"/>
        </w:rPr>
        <w:t xml:space="preserve"> it to the marker he had placed before getting off the train and started to read. It was not long before he quit sweating and his demeanor relaxed.</w:t>
      </w:r>
      <w:r w:rsidR="00553C5E">
        <w:rPr>
          <w:rFonts w:ascii="Times New Roman" w:hAnsi="Times New Roman"/>
        </w:rPr>
        <w:t xml:space="preserve"> He read until it was time to land and then realized that he had </w:t>
      </w:r>
      <w:r>
        <w:rPr>
          <w:rFonts w:ascii="Times New Roman" w:hAnsi="Times New Roman"/>
        </w:rPr>
        <w:t>forgotten</w:t>
      </w:r>
      <w:r w:rsidR="00553C5E">
        <w:rPr>
          <w:rFonts w:ascii="Times New Roman" w:hAnsi="Times New Roman"/>
        </w:rPr>
        <w:t xml:space="preserve"> about his fears. The woman was right. He put the book </w:t>
      </w:r>
      <w:r w:rsidR="00CE6469">
        <w:rPr>
          <w:rFonts w:ascii="Times New Roman" w:hAnsi="Times New Roman"/>
        </w:rPr>
        <w:t>down</w:t>
      </w:r>
      <w:r w:rsidR="00553C5E">
        <w:rPr>
          <w:rFonts w:ascii="Times New Roman" w:hAnsi="Times New Roman"/>
        </w:rPr>
        <w:t xml:space="preserve"> and watched out the window as a beautiful city of tall buildings surrounded by </w:t>
      </w:r>
      <w:r w:rsidR="00FF7887">
        <w:rPr>
          <w:rFonts w:ascii="Times New Roman" w:hAnsi="Times New Roman"/>
        </w:rPr>
        <w:t>construction</w:t>
      </w:r>
      <w:r w:rsidR="00553C5E">
        <w:rPr>
          <w:rFonts w:ascii="Times New Roman" w:hAnsi="Times New Roman"/>
        </w:rPr>
        <w:t xml:space="preserve"> </w:t>
      </w:r>
      <w:r w:rsidR="00D43617">
        <w:rPr>
          <w:rFonts w:ascii="Times New Roman" w:hAnsi="Times New Roman"/>
        </w:rPr>
        <w:t>cranes</w:t>
      </w:r>
      <w:r w:rsidR="00553C5E">
        <w:rPr>
          <w:rFonts w:ascii="Times New Roman" w:hAnsi="Times New Roman"/>
        </w:rPr>
        <w:t xml:space="preserve"> and Muslim mosque</w:t>
      </w:r>
      <w:r w:rsidR="00FF7887">
        <w:rPr>
          <w:rFonts w:ascii="Times New Roman" w:hAnsi="Times New Roman"/>
        </w:rPr>
        <w:t>s</w:t>
      </w:r>
      <w:r w:rsidR="00553C5E">
        <w:rPr>
          <w:rFonts w:ascii="Times New Roman" w:hAnsi="Times New Roman"/>
        </w:rPr>
        <w:t xml:space="preserve"> hugged the </w:t>
      </w:r>
      <w:r w:rsidR="00D43617">
        <w:rPr>
          <w:rFonts w:ascii="Times New Roman" w:hAnsi="Times New Roman"/>
        </w:rPr>
        <w:t>coastline</w:t>
      </w:r>
      <w:r w:rsidR="00553C5E">
        <w:rPr>
          <w:rFonts w:ascii="Times New Roman" w:hAnsi="Times New Roman"/>
        </w:rPr>
        <w:t xml:space="preserve"> of the crystal clear blue Persian Gulf. </w:t>
      </w:r>
      <w:r w:rsidR="00D43617">
        <w:rPr>
          <w:rFonts w:ascii="Times New Roman" w:hAnsi="Times New Roman"/>
        </w:rPr>
        <w:t>As the p</w:t>
      </w:r>
      <w:r w:rsidR="00FF7887">
        <w:rPr>
          <w:rFonts w:ascii="Times New Roman" w:hAnsi="Times New Roman"/>
        </w:rPr>
        <w:t>l</w:t>
      </w:r>
      <w:r w:rsidR="00D43617">
        <w:rPr>
          <w:rFonts w:ascii="Times New Roman" w:hAnsi="Times New Roman"/>
        </w:rPr>
        <w:t>ane descended</w:t>
      </w:r>
      <w:r w:rsidR="00FF7887">
        <w:rPr>
          <w:rFonts w:ascii="Times New Roman" w:hAnsi="Times New Roman"/>
        </w:rPr>
        <w:t>,</w:t>
      </w:r>
      <w:r w:rsidR="00D43617">
        <w:rPr>
          <w:rFonts w:ascii="Times New Roman" w:hAnsi="Times New Roman"/>
        </w:rPr>
        <w:t xml:space="preserve"> he even saw the famous seven-star hotel he had seen in the in-flight magazine. </w:t>
      </w:r>
      <w:r w:rsidR="00553C5E">
        <w:rPr>
          <w:rFonts w:ascii="Times New Roman" w:hAnsi="Times New Roman"/>
        </w:rPr>
        <w:t>The Burj Al Arab looked like a boat sail catching the breeze off the blue water.</w:t>
      </w:r>
      <w:r w:rsidR="00FF7887">
        <w:rPr>
          <w:rFonts w:ascii="Times New Roman" w:hAnsi="Times New Roman"/>
        </w:rPr>
        <w:t xml:space="preserve"> He </w:t>
      </w:r>
      <w:r>
        <w:rPr>
          <w:rFonts w:ascii="Times New Roman" w:hAnsi="Times New Roman"/>
        </w:rPr>
        <w:t>smiled</w:t>
      </w:r>
      <w:r w:rsidR="00FF7887">
        <w:rPr>
          <w:rFonts w:ascii="Times New Roman" w:hAnsi="Times New Roman"/>
        </w:rPr>
        <w:t xml:space="preserve"> as he thought about his new adventure.</w:t>
      </w:r>
    </w:p>
    <w:p w14:paraId="30D888DB" w14:textId="4AB484D0" w:rsidR="00CE6469" w:rsidRDefault="00B85C29"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6D0E5C">
        <w:rPr>
          <w:rFonts w:ascii="Times New Roman" w:hAnsi="Times New Roman"/>
        </w:rPr>
        <w:t xml:space="preserve"> got out a blue folder from his bag and checked on the details of his arrival. </w:t>
      </w:r>
      <w:r w:rsidR="00CE6469">
        <w:rPr>
          <w:rFonts w:ascii="Times New Roman" w:hAnsi="Times New Roman"/>
        </w:rPr>
        <w:t xml:space="preserve">He would take a cab to a high-rise apartment building where someone from the company would meet him. </w:t>
      </w:r>
    </w:p>
    <w:p w14:paraId="7E07030F" w14:textId="77777777" w:rsidR="00CE6469" w:rsidRDefault="00CE6469"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“Sir, can you please put your tray table up? Thank you,” said the flight </w:t>
      </w:r>
      <w:r w:rsidR="00D43617">
        <w:rPr>
          <w:rFonts w:ascii="Times New Roman" w:hAnsi="Times New Roman"/>
        </w:rPr>
        <w:t>attendant</w:t>
      </w:r>
      <w:r>
        <w:rPr>
          <w:rFonts w:ascii="Times New Roman" w:hAnsi="Times New Roman"/>
        </w:rPr>
        <w:t>.</w:t>
      </w:r>
    </w:p>
    <w:p w14:paraId="6E0D5DEB" w14:textId="6F495095" w:rsidR="00CE6469" w:rsidRDefault="00B85C2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E6469">
        <w:rPr>
          <w:rFonts w:ascii="Times New Roman" w:hAnsi="Times New Roman"/>
        </w:rPr>
        <w:t xml:space="preserve"> did as she asked and held his book, folder and passport in his hand.</w:t>
      </w:r>
    </w:p>
    <w:p w14:paraId="11D8E9CC" w14:textId="2915B21F"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landing, </w:t>
      </w:r>
      <w:r w:rsidR="00B85C29">
        <w:rPr>
          <w:rFonts w:ascii="Times New Roman" w:hAnsi="Times New Roman"/>
        </w:rPr>
        <w:t>Raju</w:t>
      </w:r>
      <w:r w:rsidR="00FF7887">
        <w:rPr>
          <w:rFonts w:ascii="Times New Roman" w:hAnsi="Times New Roman"/>
        </w:rPr>
        <w:t xml:space="preserve"> walked to immigration and got in line</w:t>
      </w:r>
      <w:r>
        <w:rPr>
          <w:rFonts w:ascii="Times New Roman" w:hAnsi="Times New Roman"/>
        </w:rPr>
        <w:t>.</w:t>
      </w:r>
      <w:r w:rsidR="00FF7887">
        <w:rPr>
          <w:rFonts w:ascii="Times New Roman" w:hAnsi="Times New Roman"/>
        </w:rPr>
        <w:t xml:space="preserve"> He noticed there were more immigrants coming into the country the Emerities. When he finally got to the counter he made it through without issues. </w:t>
      </w:r>
      <w:r>
        <w:rPr>
          <w:rFonts w:ascii="Times New Roman" w:hAnsi="Times New Roman"/>
        </w:rPr>
        <w:t>The software company that hired him which was owned by the son of the Sheik of Dubai</w:t>
      </w:r>
      <w:r w:rsidR="00FF7887">
        <w:rPr>
          <w:rFonts w:ascii="Times New Roman" w:hAnsi="Times New Roman"/>
        </w:rPr>
        <w:t>, had</w:t>
      </w:r>
      <w:r>
        <w:rPr>
          <w:rFonts w:ascii="Times New Roman" w:hAnsi="Times New Roman"/>
        </w:rPr>
        <w:t xml:space="preserve"> prepared his work visa.  </w:t>
      </w:r>
      <w:r w:rsidR="00B85C29">
        <w:rPr>
          <w:rFonts w:ascii="Times New Roman" w:hAnsi="Times New Roman"/>
        </w:rPr>
        <w:t>Raju</w:t>
      </w:r>
      <w:r>
        <w:rPr>
          <w:rFonts w:ascii="Times New Roman" w:hAnsi="Times New Roman"/>
        </w:rPr>
        <w:t xml:space="preserve"> gathered his bags from the belt and walked through customs. The airport was much cleaner than in his home country and it was obvious they country had a lot of money.</w:t>
      </w:r>
    </w:p>
    <w:p w14:paraId="498E0077" w14:textId="1A013DEE" w:rsidR="00CE6469" w:rsidRDefault="00B85C2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E6469">
        <w:rPr>
          <w:rFonts w:ascii="Times New Roman" w:hAnsi="Times New Roman"/>
        </w:rPr>
        <w:t xml:space="preserve"> made his way to the taxi cue, which was not much of a line at all and entered a clean white car. </w:t>
      </w:r>
    </w:p>
    <w:p w14:paraId="67B4A866" w14:textId="77777777"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are you going sir?” the driver asked over his shoulder.</w:t>
      </w:r>
    </w:p>
    <w:p w14:paraId="18AD42B9" w14:textId="0358A26E" w:rsidR="00CE6469" w:rsidRDefault="00B85C2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E6469">
        <w:rPr>
          <w:rFonts w:ascii="Times New Roman" w:hAnsi="Times New Roman"/>
        </w:rPr>
        <w:t xml:space="preserve"> pulled a business card out of the blue packet and handed it to the driver.</w:t>
      </w:r>
    </w:p>
    <w:p w14:paraId="49E57BBD" w14:textId="77777777"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“Sure. It is only about an hour if traffic is good.”</w:t>
      </w:r>
    </w:p>
    <w:p w14:paraId="03C8D4E9" w14:textId="37F9DE53" w:rsidR="007E2392" w:rsidRDefault="00B85C29"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E6469">
        <w:rPr>
          <w:rFonts w:ascii="Times New Roman" w:hAnsi="Times New Roman"/>
        </w:rPr>
        <w:t xml:space="preserve"> was amazed at the beauty he saw through the taxi window. Despite the sand the streets were so clean. The buildings were huge and the bright windows reflected the beautiful skyline. </w:t>
      </w:r>
    </w:p>
    <w:p w14:paraId="4A9C9A8D" w14:textId="5F69A959" w:rsidR="00CB5BF9" w:rsidRDefault="007E2392"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place </w:t>
      </w:r>
      <w:r w:rsidR="00B85C29">
        <w:rPr>
          <w:rFonts w:ascii="Times New Roman" w:hAnsi="Times New Roman"/>
        </w:rPr>
        <w:t>Raju</w:t>
      </w:r>
      <w:r>
        <w:rPr>
          <w:rFonts w:ascii="Times New Roman" w:hAnsi="Times New Roman"/>
        </w:rPr>
        <w:t xml:space="preserve"> would be living was in Shadgra just outside of Dubai</w:t>
      </w:r>
      <w:r w:rsidR="00CB5BF9">
        <w:rPr>
          <w:rFonts w:ascii="Times New Roman" w:hAnsi="Times New Roman"/>
        </w:rPr>
        <w:t xml:space="preserve">. The driver took the highway that went along the </w:t>
      </w:r>
      <w:r w:rsidR="00D43617">
        <w:rPr>
          <w:rFonts w:ascii="Times New Roman" w:hAnsi="Times New Roman"/>
        </w:rPr>
        <w:t>coastline</w:t>
      </w:r>
      <w:r w:rsidR="00CB5BF9">
        <w:rPr>
          <w:rFonts w:ascii="Times New Roman" w:hAnsi="Times New Roman"/>
        </w:rPr>
        <w:t xml:space="preserve"> and </w:t>
      </w:r>
      <w:r w:rsidR="00B85C29">
        <w:rPr>
          <w:rFonts w:ascii="Times New Roman" w:hAnsi="Times New Roman"/>
        </w:rPr>
        <w:t>Raju</w:t>
      </w:r>
      <w:r w:rsidR="00CB5BF9">
        <w:rPr>
          <w:rFonts w:ascii="Times New Roman" w:hAnsi="Times New Roman"/>
        </w:rPr>
        <w:t xml:space="preserve"> got a beautiful view of the clear blue water and white sand. He also saw a man walking on the beach in a long white robe and red and white head cover </w:t>
      </w:r>
      <w:r w:rsidR="009260FD">
        <w:rPr>
          <w:rFonts w:ascii="Times New Roman" w:hAnsi="Times New Roman"/>
        </w:rPr>
        <w:t xml:space="preserve">two steps </w:t>
      </w:r>
      <w:r w:rsidR="00CB5BF9">
        <w:rPr>
          <w:rFonts w:ascii="Times New Roman" w:hAnsi="Times New Roman"/>
        </w:rPr>
        <w:t xml:space="preserve">in front of a woman fully covered in a black burka. There were many </w:t>
      </w:r>
      <w:r w:rsidR="00D43617">
        <w:rPr>
          <w:rFonts w:ascii="Times New Roman" w:hAnsi="Times New Roman"/>
        </w:rPr>
        <w:t>Muslims</w:t>
      </w:r>
      <w:r w:rsidR="00CB5BF9">
        <w:rPr>
          <w:rFonts w:ascii="Times New Roman" w:hAnsi="Times New Roman"/>
        </w:rPr>
        <w:t xml:space="preserve"> in India but very few were that covered.</w:t>
      </w:r>
    </w:p>
    <w:p w14:paraId="74E1FDFE" w14:textId="77777777" w:rsidR="00CB5BF9" w:rsidRDefault="00CB5BF9"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they dressed like that?” he asked the driver.</w:t>
      </w:r>
    </w:p>
    <w:p w14:paraId="1CD9F342" w14:textId="77777777" w:rsidR="00CB5BF9" w:rsidRDefault="00CB5BF9"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are </w:t>
      </w:r>
      <w:r w:rsidR="00872196">
        <w:rPr>
          <w:rFonts w:ascii="Times New Roman" w:hAnsi="Times New Roman"/>
        </w:rPr>
        <w:t>Emirate</w:t>
      </w:r>
      <w:r>
        <w:rPr>
          <w:rFonts w:ascii="Times New Roman" w:hAnsi="Times New Roman"/>
        </w:rPr>
        <w:t>. That is the way the dress.”</w:t>
      </w:r>
    </w:p>
    <w:p w14:paraId="7055F9B9" w14:textId="5BB070CA" w:rsidR="00CB5BF9" w:rsidRDefault="00CB5BF9"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“Then why are the other people on the streets dressed like you and I?” asked </w:t>
      </w:r>
      <w:r w:rsidR="00B85C29">
        <w:rPr>
          <w:rFonts w:ascii="Times New Roman" w:hAnsi="Times New Roman"/>
        </w:rPr>
        <w:t>Raju</w:t>
      </w:r>
      <w:r>
        <w:rPr>
          <w:rFonts w:ascii="Times New Roman" w:hAnsi="Times New Roman"/>
        </w:rPr>
        <w:t>.</w:t>
      </w:r>
    </w:p>
    <w:p w14:paraId="2D5A2ABD" w14:textId="77777777" w:rsidR="00872196" w:rsidRDefault="00CB5BF9"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“Because they are immigrants like you and I. Anyone you see working a service job is an immigrant. Anyone you see driving a fancy car or walking on a beach in the middle of the day is an </w:t>
      </w:r>
      <w:r w:rsidR="00872196">
        <w:rPr>
          <w:rFonts w:ascii="Times New Roman" w:hAnsi="Times New Roman"/>
        </w:rPr>
        <w:t>Emirate</w:t>
      </w:r>
      <w:r>
        <w:rPr>
          <w:rFonts w:ascii="Times New Roman" w:hAnsi="Times New Roman"/>
        </w:rPr>
        <w:t>.”</w:t>
      </w:r>
    </w:p>
    <w:p w14:paraId="77266A4D" w14:textId="337CEDC1"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“Where are you from?” </w:t>
      </w:r>
      <w:r w:rsidR="00B85C29">
        <w:rPr>
          <w:rFonts w:ascii="Times New Roman" w:hAnsi="Times New Roman"/>
        </w:rPr>
        <w:t>Raju</w:t>
      </w:r>
      <w:r>
        <w:rPr>
          <w:rFonts w:ascii="Times New Roman" w:hAnsi="Times New Roman"/>
        </w:rPr>
        <w:t xml:space="preserve"> asked.</w:t>
      </w:r>
    </w:p>
    <w:p w14:paraId="17C8FD6B" w14:textId="77777777"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from Iran. I have been here three years and I have to return home next month.”</w:t>
      </w:r>
    </w:p>
    <w:p w14:paraId="14AEA5A6" w14:textId="77777777"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“Do you like it here?”</w:t>
      </w:r>
    </w:p>
    <w:p w14:paraId="0B15987D" w14:textId="77777777" w:rsidR="00CF32CE"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the money is great. The country is stable. I would stay if I could but my work visa is running out.</w:t>
      </w:r>
    </w:p>
    <w:p w14:paraId="5687BC50" w14:textId="2801446F" w:rsidR="00CF32CE" w:rsidRDefault="00CF32CE"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also have a three year work visa,” </w:t>
      </w:r>
      <w:r w:rsidR="00B85C29">
        <w:rPr>
          <w:rFonts w:ascii="Times New Roman" w:hAnsi="Times New Roman"/>
        </w:rPr>
        <w:t>Raju</w:t>
      </w:r>
      <w:r>
        <w:rPr>
          <w:rFonts w:ascii="Times New Roman" w:hAnsi="Times New Roman"/>
        </w:rPr>
        <w:t xml:space="preserve"> said.</w:t>
      </w:r>
    </w:p>
    <w:p w14:paraId="30503F27" w14:textId="77777777" w:rsidR="00CF32CE" w:rsidRDefault="00CF32CE"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will like it. You are staying in a very nice apartment building.”</w:t>
      </w:r>
    </w:p>
    <w:p w14:paraId="119378D6" w14:textId="680A9C72" w:rsidR="00E21C0A" w:rsidRDefault="00B85C29"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F32CE">
        <w:rPr>
          <w:rFonts w:ascii="Times New Roman" w:hAnsi="Times New Roman"/>
        </w:rPr>
        <w:t xml:space="preserve"> watched the traffic. It was much calmer than in India and there was far less of it. While sto</w:t>
      </w:r>
      <w:r w:rsidR="00E21C0A">
        <w:rPr>
          <w:rFonts w:ascii="Times New Roman" w:hAnsi="Times New Roman"/>
        </w:rPr>
        <w:t>p</w:t>
      </w:r>
      <w:r w:rsidR="00CF32CE">
        <w:rPr>
          <w:rFonts w:ascii="Times New Roman" w:hAnsi="Times New Roman"/>
        </w:rPr>
        <w:t>ped at a light,</w:t>
      </w:r>
      <w:r w:rsidR="00E21C0A">
        <w:rPr>
          <w:rFonts w:ascii="Times New Roman" w:hAnsi="Times New Roman"/>
        </w:rPr>
        <w:t xml:space="preserve"> the driver said, “Look there! That is the </w:t>
      </w:r>
      <w:r w:rsidR="00D43617">
        <w:rPr>
          <w:rFonts w:ascii="Times New Roman" w:hAnsi="Times New Roman"/>
        </w:rPr>
        <w:t>Sheik</w:t>
      </w:r>
      <w:r w:rsidR="00E21C0A">
        <w:rPr>
          <w:rFonts w:ascii="Times New Roman" w:hAnsi="Times New Roman"/>
        </w:rPr>
        <w:t xml:space="preserve"> of Shardja.”</w:t>
      </w:r>
    </w:p>
    <w:p w14:paraId="618F7006" w14:textId="77777777" w:rsidR="00E21C0A" w:rsidRDefault="00D43617"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Three white Land Cruisers flew through the intersections and turned into a walled estate. </w:t>
      </w:r>
      <w:r w:rsidR="00E21C0A">
        <w:rPr>
          <w:rFonts w:ascii="Times New Roman" w:hAnsi="Times New Roman"/>
        </w:rPr>
        <w:t xml:space="preserve">The guard saluted the </w:t>
      </w:r>
      <w:r>
        <w:rPr>
          <w:rFonts w:ascii="Times New Roman" w:hAnsi="Times New Roman"/>
        </w:rPr>
        <w:t>vehicles</w:t>
      </w:r>
      <w:r w:rsidR="00E21C0A">
        <w:rPr>
          <w:rFonts w:ascii="Times New Roman" w:hAnsi="Times New Roman"/>
        </w:rPr>
        <w:t xml:space="preserve"> as they drove in and closed the gate behind them. </w:t>
      </w:r>
    </w:p>
    <w:p w14:paraId="56C97E8E" w14:textId="54FE6416" w:rsidR="00E21C0A" w:rsidRDefault="00E21C0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was that?” </w:t>
      </w:r>
      <w:r w:rsidR="00B85C29">
        <w:rPr>
          <w:rFonts w:ascii="Times New Roman" w:hAnsi="Times New Roman"/>
        </w:rPr>
        <w:t>Raju</w:t>
      </w:r>
      <w:r>
        <w:rPr>
          <w:rFonts w:ascii="Times New Roman" w:hAnsi="Times New Roman"/>
        </w:rPr>
        <w:t xml:space="preserve"> asked.</w:t>
      </w:r>
    </w:p>
    <w:p w14:paraId="0B08E867" w14:textId="77777777" w:rsidR="00E21C0A" w:rsidRDefault="00E21C0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“Royalty. He is in charge of this city. There is a </w:t>
      </w:r>
      <w:r w:rsidR="00D43617">
        <w:rPr>
          <w:rFonts w:ascii="Times New Roman" w:hAnsi="Times New Roman"/>
        </w:rPr>
        <w:t>Sheik</w:t>
      </w:r>
      <w:r>
        <w:rPr>
          <w:rFonts w:ascii="Times New Roman" w:hAnsi="Times New Roman"/>
        </w:rPr>
        <w:t xml:space="preserve"> of each </w:t>
      </w:r>
      <w:r w:rsidR="00D43617">
        <w:rPr>
          <w:rFonts w:ascii="Times New Roman" w:hAnsi="Times New Roman"/>
        </w:rPr>
        <w:t>Emirate</w:t>
      </w:r>
      <w:r>
        <w:rPr>
          <w:rFonts w:ascii="Times New Roman" w:hAnsi="Times New Roman"/>
        </w:rPr>
        <w:t xml:space="preserve"> and they are like a governor with lots of money.”</w:t>
      </w:r>
    </w:p>
    <w:p w14:paraId="6FC87096" w14:textId="00D3071E" w:rsidR="00DC1C25" w:rsidRDefault="00B85C29"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E21C0A">
        <w:rPr>
          <w:rFonts w:ascii="Times New Roman" w:hAnsi="Times New Roman"/>
        </w:rPr>
        <w:t xml:space="preserve"> thought the sand must be the money because every car that passed was a German luxury car or an Italian sports car.</w:t>
      </w:r>
    </w:p>
    <w:p w14:paraId="77941B08" w14:textId="77777777"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your place,” the driver said as he pulled up to a 25-story condo building with large balconies that overlooked the Gulf. </w:t>
      </w:r>
    </w:p>
    <w:p w14:paraId="07DDFB85" w14:textId="77777777"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my apartment?”</w:t>
      </w:r>
    </w:p>
    <w:p w14:paraId="6A06C94C" w14:textId="77777777"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the address on the card you gave me,” the driver said with a laugh.</w:t>
      </w:r>
    </w:p>
    <w:p w14:paraId="21655A5A" w14:textId="2A7F0815" w:rsidR="00F439CA" w:rsidRDefault="00B85C29"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DC1C25">
        <w:rPr>
          <w:rFonts w:ascii="Times New Roman" w:hAnsi="Times New Roman"/>
        </w:rPr>
        <w:t xml:space="preserve"> was amazed and could not hide the grin on his face.</w:t>
      </w:r>
      <w:r w:rsidR="00F439CA">
        <w:rPr>
          <w:rFonts w:ascii="Times New Roman" w:hAnsi="Times New Roman"/>
        </w:rPr>
        <w:t xml:space="preserve"> The taxi pulled under the awning to the front door where a man dressed in a dark suit and a bellmen came to the car.</w:t>
      </w:r>
    </w:p>
    <w:p w14:paraId="4847FE32" w14:textId="77777777" w:rsidR="00F439CA" w:rsidRDefault="00F439C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must be Mr. Narasettie,” said the man in the suit.</w:t>
      </w:r>
    </w:p>
    <w:p w14:paraId="0CEF934B" w14:textId="6B4BBC58" w:rsidR="00F56988" w:rsidRDefault="00F439C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Stepping out of the car he picked up his folder and answered, “Yes, call me </w:t>
      </w:r>
      <w:r w:rsidR="00B85C29">
        <w:rPr>
          <w:rFonts w:ascii="Times New Roman" w:hAnsi="Times New Roman"/>
        </w:rPr>
        <w:t>Raju</w:t>
      </w:r>
      <w:r>
        <w:rPr>
          <w:rFonts w:ascii="Times New Roman" w:hAnsi="Times New Roman"/>
        </w:rPr>
        <w:t>.</w:t>
      </w:r>
    </w:p>
    <w:p w14:paraId="5DF25087" w14:textId="77777777" w:rsidR="00F56988" w:rsidRDefault="00F56988"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man will get you bags and I ju</w:t>
      </w:r>
      <w:r w:rsidR="003C6281">
        <w:rPr>
          <w:rFonts w:ascii="Times New Roman" w:hAnsi="Times New Roman"/>
        </w:rPr>
        <w:t>st need you to come in and fill</w:t>
      </w:r>
      <w:r>
        <w:rPr>
          <w:rFonts w:ascii="Times New Roman" w:hAnsi="Times New Roman"/>
        </w:rPr>
        <w:t xml:space="preserve"> out some paper work.”</w:t>
      </w:r>
    </w:p>
    <w:p w14:paraId="3408324C" w14:textId="789CB4F7" w:rsidR="00DC1C25" w:rsidRDefault="00B85C29"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F56988">
        <w:rPr>
          <w:rFonts w:ascii="Times New Roman" w:hAnsi="Times New Roman"/>
        </w:rPr>
        <w:t xml:space="preserve"> followed the man inside</w:t>
      </w:r>
      <w:r w:rsidR="002D3080">
        <w:rPr>
          <w:rFonts w:ascii="Times New Roman" w:hAnsi="Times New Roman"/>
        </w:rPr>
        <w:t xml:space="preserve"> to began a successful career</w:t>
      </w:r>
      <w:r w:rsidR="00F56988">
        <w:rPr>
          <w:rFonts w:ascii="Times New Roman" w:hAnsi="Times New Roman"/>
        </w:rPr>
        <w:t xml:space="preserve"> as the taxi pulled away with the book still laying on the back seat.</w:t>
      </w:r>
    </w:p>
    <w:p w14:paraId="397E4CA0" w14:textId="77777777" w:rsidR="00EB2F7D" w:rsidRDefault="00D43617" w:rsidP="00D43617">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t>Chapter 8</w:t>
      </w:r>
    </w:p>
    <w:p w14:paraId="3D4E66C0" w14:textId="0FB37836"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drove his taxi back towards the city of Dubai. He turned on some Iranian music while looking to pick up a fare headed into the city. Entering the </w:t>
      </w:r>
      <w:r w:rsidR="009E4F7B">
        <w:rPr>
          <w:rFonts w:ascii="Times New Roman" w:hAnsi="Times New Roman"/>
        </w:rPr>
        <w:t>roundabout</w:t>
      </w:r>
      <w:r w:rsidR="0073193E">
        <w:rPr>
          <w:rFonts w:ascii="Times New Roman" w:hAnsi="Times New Roman"/>
        </w:rPr>
        <w:t>, he notices an</w:t>
      </w:r>
      <w:r>
        <w:rPr>
          <w:rFonts w:ascii="Times New Roman" w:hAnsi="Times New Roman"/>
        </w:rPr>
        <w:t xml:space="preserve"> </w:t>
      </w:r>
      <w:r w:rsidR="009E4F7B">
        <w:rPr>
          <w:rFonts w:ascii="Times New Roman" w:hAnsi="Times New Roman"/>
        </w:rPr>
        <w:t>Emeriti</w:t>
      </w:r>
      <w:r>
        <w:rPr>
          <w:rFonts w:ascii="Times New Roman" w:hAnsi="Times New Roman"/>
        </w:rPr>
        <w:t xml:space="preserve"> hailing a cab on the opposite side of the circle. There were several taxies entering the traffic circle and Javeed </w:t>
      </w:r>
      <w:r w:rsidR="009E4F7B">
        <w:rPr>
          <w:rFonts w:ascii="Times New Roman" w:hAnsi="Times New Roman"/>
        </w:rPr>
        <w:t>accelerated</w:t>
      </w:r>
      <w:r>
        <w:rPr>
          <w:rFonts w:ascii="Times New Roman" w:hAnsi="Times New Roman"/>
        </w:rPr>
        <w:t xml:space="preserve"> to be the first to arrive at the man’s request. He moved across traffic and slide in front of another </w:t>
      </w:r>
      <w:r w:rsidR="0073193E">
        <w:rPr>
          <w:rFonts w:ascii="Times New Roman" w:hAnsi="Times New Roman"/>
        </w:rPr>
        <w:t>cab just in time to grab the fa</w:t>
      </w:r>
      <w:r>
        <w:rPr>
          <w:rFonts w:ascii="Times New Roman" w:hAnsi="Times New Roman"/>
        </w:rPr>
        <w:t>r</w:t>
      </w:r>
      <w:r w:rsidR="0073193E">
        <w:rPr>
          <w:rFonts w:ascii="Times New Roman" w:hAnsi="Times New Roman"/>
        </w:rPr>
        <w:t>e</w:t>
      </w:r>
      <w:r>
        <w:rPr>
          <w:rFonts w:ascii="Times New Roman" w:hAnsi="Times New Roman"/>
        </w:rPr>
        <w:t xml:space="preserve"> and avoid an accident. But the other driver showed his disgust at Javeed’s actions with a jester out the window and some harsh words.</w:t>
      </w:r>
    </w:p>
    <w:p w14:paraId="03C89850" w14:textId="77777777"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“Take me to the Seafood </w:t>
      </w:r>
      <w:r w:rsidR="00CE29CE">
        <w:rPr>
          <w:rFonts w:ascii="Times New Roman" w:hAnsi="Times New Roman"/>
        </w:rPr>
        <w:t>Souk</w:t>
      </w:r>
      <w:r>
        <w:rPr>
          <w:rFonts w:ascii="Times New Roman" w:hAnsi="Times New Roman"/>
        </w:rPr>
        <w:t xml:space="preserve"> in Dubai,” said the Emirate man as he removed his expensive dark sunglasses while getting into the car. Javeed started the digital meter and pulled away from the cub without saying a word. </w:t>
      </w:r>
    </w:p>
    <w:p w14:paraId="4187F042" w14:textId="77777777"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someone left something in you cab,” said the guest.</w:t>
      </w:r>
    </w:p>
    <w:p w14:paraId="1718DA7D" w14:textId="63A8DCBC" w:rsidR="00AC25C2" w:rsidRDefault="0073193E" w:rsidP="00067D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w:t>
      </w:r>
      <w:r w:rsidR="00067DFF">
        <w:rPr>
          <w:rFonts w:ascii="Times New Roman" w:hAnsi="Times New Roman"/>
        </w:rPr>
        <w:t>” Javeed was caught off guard because it was not common for Emirates to speak to immigrants doing service jobs.</w:t>
      </w:r>
    </w:p>
    <w:p w14:paraId="2F829DF7" w14:textId="77777777" w:rsidR="00AC25C2" w:rsidRDefault="00AC25C2"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“Here,” and the man handed the book to Javeed.</w:t>
      </w:r>
    </w:p>
    <w:p w14:paraId="40F2DB2E" w14:textId="77777777" w:rsidR="009B29E3" w:rsidRDefault="00AC25C2"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flipped through the pages as he drove. The words were in Persian but he had not had a </w:t>
      </w:r>
      <w:r w:rsidR="00CE29CE">
        <w:rPr>
          <w:rFonts w:ascii="Times New Roman" w:hAnsi="Times New Roman"/>
        </w:rPr>
        <w:t>Persian-speaking</w:t>
      </w:r>
      <w:r>
        <w:rPr>
          <w:rFonts w:ascii="Times New Roman" w:hAnsi="Times New Roman"/>
        </w:rPr>
        <w:t xml:space="preserve"> customer all </w:t>
      </w:r>
      <w:r w:rsidR="009B29E3">
        <w:rPr>
          <w:rFonts w:ascii="Times New Roman" w:hAnsi="Times New Roman"/>
        </w:rPr>
        <w:t>morning</w:t>
      </w:r>
      <w:r>
        <w:rPr>
          <w:rFonts w:ascii="Times New Roman" w:hAnsi="Times New Roman"/>
        </w:rPr>
        <w:t>.</w:t>
      </w:r>
    </w:p>
    <w:p w14:paraId="3FCF545E" w14:textId="77777777" w:rsidR="00F07EF1" w:rsidRDefault="009B29E3"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r w:rsidR="00F07EF1">
        <w:rPr>
          <w:rFonts w:ascii="Times New Roman" w:hAnsi="Times New Roman"/>
        </w:rPr>
        <w:t xml:space="preserve"> </w:t>
      </w:r>
      <w:r>
        <w:rPr>
          <w:rFonts w:ascii="Times New Roman" w:hAnsi="Times New Roman"/>
        </w:rPr>
        <w:t xml:space="preserve">he said as he tried to drive and </w:t>
      </w:r>
      <w:r w:rsidR="00F07EF1">
        <w:rPr>
          <w:rFonts w:ascii="Times New Roman" w:hAnsi="Times New Roman"/>
        </w:rPr>
        <w:t xml:space="preserve">look at the book at the same time. After a couple of miles they pulled into the </w:t>
      </w:r>
      <w:r w:rsidR="00CE29CE">
        <w:rPr>
          <w:rFonts w:ascii="Times New Roman" w:hAnsi="Times New Roman"/>
        </w:rPr>
        <w:t>seafood</w:t>
      </w:r>
      <w:r w:rsidR="00F07EF1">
        <w:rPr>
          <w:rFonts w:ascii="Times New Roman" w:hAnsi="Times New Roman"/>
        </w:rPr>
        <w:t xml:space="preserve"> market on the </w:t>
      </w:r>
      <w:r w:rsidR="00CE29CE">
        <w:rPr>
          <w:rFonts w:ascii="Times New Roman" w:hAnsi="Times New Roman"/>
        </w:rPr>
        <w:t>waterfront</w:t>
      </w:r>
      <w:r w:rsidR="00F07EF1">
        <w:rPr>
          <w:rFonts w:ascii="Times New Roman" w:hAnsi="Times New Roman"/>
        </w:rPr>
        <w:t>.</w:t>
      </w:r>
    </w:p>
    <w:p w14:paraId="0FE48021" w14:textId="77777777" w:rsidR="00F07EF1"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“15 dirhams, said Javeed as the man already had two twenties out.</w:t>
      </w:r>
    </w:p>
    <w:p w14:paraId="4C142DA1" w14:textId="49EE278C" w:rsidR="00F07EF1"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gave him his change and then pulled around to the taxi stand to wait in line for another customer. There were six cabs in front of him and it would be a few minutes. He took a moment to rest in the car with the windows down. A cool breeze blew off the water and the obvious smell of fish blew in as well. There were ships docked on every inch of the harbor and others waited to tie up and unload their catch. Dock hands carried large blue plastic tubs filled with iced down fish and attentive </w:t>
      </w:r>
      <w:r w:rsidR="00CE29CE">
        <w:rPr>
          <w:rFonts w:ascii="Times New Roman" w:hAnsi="Times New Roman"/>
        </w:rPr>
        <w:t>customers</w:t>
      </w:r>
      <w:r>
        <w:rPr>
          <w:rFonts w:ascii="Times New Roman" w:hAnsi="Times New Roman"/>
        </w:rPr>
        <w:t xml:space="preserve"> followed the men looking in the tubs to find the freshest catch for their </w:t>
      </w:r>
      <w:r w:rsidR="00CE29CE">
        <w:rPr>
          <w:rFonts w:ascii="Times New Roman" w:hAnsi="Times New Roman"/>
        </w:rPr>
        <w:t>restaurant</w:t>
      </w:r>
      <w:r w:rsidR="00281E95">
        <w:rPr>
          <w:rFonts w:ascii="Times New Roman" w:hAnsi="Times New Roman"/>
        </w:rPr>
        <w:t xml:space="preserve"> or</w:t>
      </w:r>
      <w:r>
        <w:rPr>
          <w:rFonts w:ascii="Times New Roman" w:hAnsi="Times New Roman"/>
        </w:rPr>
        <w:t xml:space="preserve"> store.</w:t>
      </w:r>
    </w:p>
    <w:p w14:paraId="3D2769CE" w14:textId="65FC4F74" w:rsidR="00C6479C"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action would cont</w:t>
      </w:r>
      <w:r w:rsidR="00DA2605">
        <w:rPr>
          <w:rFonts w:ascii="Times New Roman" w:hAnsi="Times New Roman"/>
        </w:rPr>
        <w:t>inue all day and he had seen it</w:t>
      </w:r>
      <w:r>
        <w:rPr>
          <w:rFonts w:ascii="Times New Roman" w:hAnsi="Times New Roman"/>
        </w:rPr>
        <w:t xml:space="preserve"> many times before</w:t>
      </w:r>
      <w:r w:rsidR="00281E95">
        <w:rPr>
          <w:rFonts w:ascii="Times New Roman" w:hAnsi="Times New Roman"/>
        </w:rPr>
        <w:t>. He</w:t>
      </w:r>
      <w:r>
        <w:rPr>
          <w:rFonts w:ascii="Times New Roman" w:hAnsi="Times New Roman"/>
        </w:rPr>
        <w:t xml:space="preserve"> hoped the line would move quickly so he could avoid the smell and make some money. Javeed looked</w:t>
      </w:r>
      <w:r w:rsidR="001E47ED">
        <w:rPr>
          <w:rFonts w:ascii="Times New Roman" w:hAnsi="Times New Roman"/>
        </w:rPr>
        <w:t xml:space="preserve"> down and </w:t>
      </w:r>
      <w:r w:rsidR="00281E95">
        <w:rPr>
          <w:rFonts w:ascii="Times New Roman" w:hAnsi="Times New Roman"/>
        </w:rPr>
        <w:t>picked up</w:t>
      </w:r>
      <w:r w:rsidR="001E47ED">
        <w:rPr>
          <w:rFonts w:ascii="Times New Roman" w:hAnsi="Times New Roman"/>
        </w:rPr>
        <w:t xml:space="preserve"> the book. He c</w:t>
      </w:r>
      <w:r>
        <w:rPr>
          <w:rFonts w:ascii="Times New Roman" w:hAnsi="Times New Roman"/>
        </w:rPr>
        <w:t>ould not figure out why a Persian book would be in his car. He picked it up again and looked through it looking for a name or something to explain who left it. There was nothing.</w:t>
      </w:r>
      <w:r w:rsidR="00C6479C">
        <w:rPr>
          <w:rFonts w:ascii="Times New Roman" w:hAnsi="Times New Roman"/>
        </w:rPr>
        <w:t xml:space="preserve"> He studied the aging book and knew it was a </w:t>
      </w:r>
      <w:r w:rsidR="00CE29CE">
        <w:rPr>
          <w:rFonts w:ascii="Times New Roman" w:hAnsi="Times New Roman"/>
        </w:rPr>
        <w:t>well-read</w:t>
      </w:r>
      <w:r w:rsidR="00C6479C">
        <w:rPr>
          <w:rFonts w:ascii="Times New Roman" w:hAnsi="Times New Roman"/>
        </w:rPr>
        <w:t xml:space="preserve"> collection of stories. Flipping through, he </w:t>
      </w:r>
      <w:r w:rsidR="00CE29CE">
        <w:rPr>
          <w:rFonts w:ascii="Times New Roman" w:hAnsi="Times New Roman"/>
        </w:rPr>
        <w:t>stopped</w:t>
      </w:r>
      <w:r w:rsidR="00C6479C">
        <w:rPr>
          <w:rFonts w:ascii="Times New Roman" w:hAnsi="Times New Roman"/>
        </w:rPr>
        <w:t xml:space="preserve"> in the middle and started reading on</w:t>
      </w:r>
      <w:r w:rsidR="00281E95">
        <w:rPr>
          <w:rFonts w:ascii="Times New Roman" w:hAnsi="Times New Roman"/>
        </w:rPr>
        <w:t>e</w:t>
      </w:r>
      <w:r w:rsidR="00C6479C">
        <w:rPr>
          <w:rFonts w:ascii="Times New Roman" w:hAnsi="Times New Roman"/>
        </w:rPr>
        <w:t xml:space="preserve"> of the passages.</w:t>
      </w:r>
    </w:p>
    <w:p w14:paraId="2C12E864" w14:textId="77777777" w:rsidR="00765AEC" w:rsidRDefault="00C6479C"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just a few lines he was hooked. He read until the car behind him blew their horn, startling him from his trance. The cabs had pulled up several length and Javeed need to move up. He put the car in drive and slowly inched forward while still reading and peeking over the top of the book to stop the car just inches from the next taxi’s bumper.</w:t>
      </w:r>
      <w:r w:rsidR="00765AEC">
        <w:rPr>
          <w:rFonts w:ascii="Times New Roman" w:hAnsi="Times New Roman"/>
        </w:rPr>
        <w:t xml:space="preserve"> He read on, checking the taxi line </w:t>
      </w:r>
      <w:r w:rsidR="00CE29CE">
        <w:rPr>
          <w:rFonts w:ascii="Times New Roman" w:hAnsi="Times New Roman"/>
        </w:rPr>
        <w:t>periodically</w:t>
      </w:r>
      <w:r w:rsidR="00765AEC">
        <w:rPr>
          <w:rFonts w:ascii="Times New Roman" w:hAnsi="Times New Roman"/>
        </w:rPr>
        <w:t xml:space="preserve">, </w:t>
      </w:r>
      <w:r w:rsidR="00CE29CE">
        <w:rPr>
          <w:rFonts w:ascii="Times New Roman" w:hAnsi="Times New Roman"/>
        </w:rPr>
        <w:t>until</w:t>
      </w:r>
      <w:r w:rsidR="00765AEC">
        <w:rPr>
          <w:rFonts w:ascii="Times New Roman" w:hAnsi="Times New Roman"/>
        </w:rPr>
        <w:t xml:space="preserve"> some one jumped into the car.</w:t>
      </w:r>
    </w:p>
    <w:p w14:paraId="6C6A1506" w14:textId="170944AF" w:rsidR="008855CF" w:rsidRDefault="00CE29CE"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“Dubai Town Center,” </w:t>
      </w:r>
      <w:r w:rsidR="00281E95">
        <w:rPr>
          <w:rFonts w:ascii="Times New Roman" w:hAnsi="Times New Roman"/>
        </w:rPr>
        <w:t>said a</w:t>
      </w:r>
      <w:r>
        <w:rPr>
          <w:rFonts w:ascii="Times New Roman" w:hAnsi="Times New Roman"/>
        </w:rPr>
        <w:t xml:space="preserve"> man dressed in a </w:t>
      </w:r>
      <w:r w:rsidRPr="00765AEC">
        <w:rPr>
          <w:rFonts w:ascii="Times New Roman" w:hAnsi="Times New Roman"/>
        </w:rPr>
        <w:t>Kandura</w:t>
      </w:r>
      <w:r>
        <w:rPr>
          <w:rFonts w:ascii="Times New Roman" w:hAnsi="Times New Roman"/>
        </w:rPr>
        <w:t xml:space="preserve">, a long white cloak.  </w:t>
      </w:r>
    </w:p>
    <w:p w14:paraId="3CB57912" w14:textId="105C04D2" w:rsidR="006A7558" w:rsidRDefault="00281E95"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quickly</w:t>
      </w:r>
      <w:r w:rsidR="008855CF">
        <w:rPr>
          <w:rFonts w:ascii="Times New Roman" w:hAnsi="Times New Roman"/>
        </w:rPr>
        <w:t xml:space="preserve"> put the book down and started the meter.</w:t>
      </w:r>
    </w:p>
    <w:p w14:paraId="18F284FA" w14:textId="77777777" w:rsidR="006A7558" w:rsidRDefault="006A7558"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decided to call it a day after 13 hours of driving in the hot city picking up more than twenty fares. He turned off this light and headed back towards the </w:t>
      </w:r>
      <w:r w:rsidR="00CE29CE">
        <w:rPr>
          <w:rFonts w:ascii="Times New Roman" w:hAnsi="Times New Roman"/>
        </w:rPr>
        <w:t>garage</w:t>
      </w:r>
      <w:r>
        <w:rPr>
          <w:rFonts w:ascii="Times New Roman" w:hAnsi="Times New Roman"/>
        </w:rPr>
        <w:t>.</w:t>
      </w:r>
    </w:p>
    <w:p w14:paraId="2AE431B4" w14:textId="797F36AB" w:rsidR="003F4161" w:rsidRDefault="006A7558"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lived </w:t>
      </w:r>
      <w:r w:rsidR="001151A2">
        <w:rPr>
          <w:rFonts w:ascii="Times New Roman" w:hAnsi="Times New Roman"/>
        </w:rPr>
        <w:t>in a 3</w:t>
      </w:r>
      <w:r>
        <w:rPr>
          <w:rFonts w:ascii="Times New Roman" w:hAnsi="Times New Roman"/>
        </w:rPr>
        <w:t xml:space="preserve">6 story </w:t>
      </w:r>
      <w:r w:rsidR="00CE29CE">
        <w:rPr>
          <w:rFonts w:ascii="Times New Roman" w:hAnsi="Times New Roman"/>
        </w:rPr>
        <w:t>high-rise</w:t>
      </w:r>
      <w:r>
        <w:rPr>
          <w:rFonts w:ascii="Times New Roman" w:hAnsi="Times New Roman"/>
        </w:rPr>
        <w:t xml:space="preserve"> apartment with thousands of other immigrants. It was a small, one bedroom apartment that he shared with</w:t>
      </w:r>
      <w:ins w:id="16" w:author="School of Journalism" w:date="2013-07-07T00:41:00Z">
        <w:r w:rsidR="00142703">
          <w:rPr>
            <w:rFonts w:ascii="Times New Roman" w:hAnsi="Times New Roman"/>
          </w:rPr>
          <w:t xml:space="preserve"> his cusin</w:t>
        </w:r>
      </w:ins>
      <w:r>
        <w:rPr>
          <w:rFonts w:ascii="Times New Roman" w:hAnsi="Times New Roman"/>
        </w:rPr>
        <w:t xml:space="preserve"> another taxi driver from </w:t>
      </w:r>
      <w:ins w:id="17" w:author="School of Journalism" w:date="2013-07-07T00:41:00Z">
        <w:r w:rsidR="00142703">
          <w:rPr>
            <w:rFonts w:ascii="Times New Roman" w:hAnsi="Times New Roman"/>
          </w:rPr>
          <w:t>Iran</w:t>
        </w:r>
      </w:ins>
      <w:del w:id="18" w:author="School of Journalism" w:date="2013-07-07T00:41:00Z">
        <w:r w:rsidDel="00142703">
          <w:rPr>
            <w:rFonts w:ascii="Times New Roman" w:hAnsi="Times New Roman"/>
          </w:rPr>
          <w:delText>Turkey</w:delText>
        </w:r>
      </w:del>
      <w:r>
        <w:rPr>
          <w:rFonts w:ascii="Times New Roman" w:hAnsi="Times New Roman"/>
        </w:rPr>
        <w:t>. The two l</w:t>
      </w:r>
      <w:r w:rsidR="00281E95">
        <w:rPr>
          <w:rFonts w:ascii="Times New Roman" w:hAnsi="Times New Roman"/>
        </w:rPr>
        <w:t>iv</w:t>
      </w:r>
      <w:r>
        <w:rPr>
          <w:rFonts w:ascii="Times New Roman" w:hAnsi="Times New Roman"/>
        </w:rPr>
        <w:t xml:space="preserve">ed together for two years. Both had families </w:t>
      </w:r>
      <w:del w:id="19" w:author="School of Journalism" w:date="2013-07-07T00:41:00Z">
        <w:r w:rsidDel="00142703">
          <w:rPr>
            <w:rFonts w:ascii="Times New Roman" w:hAnsi="Times New Roman"/>
          </w:rPr>
          <w:delText>in their home countries</w:delText>
        </w:r>
      </w:del>
      <w:ins w:id="20" w:author="School of Journalism" w:date="2013-07-07T00:41:00Z">
        <w:r w:rsidR="00142703">
          <w:rPr>
            <w:rFonts w:ascii="Times New Roman" w:hAnsi="Times New Roman"/>
          </w:rPr>
          <w:t>back home</w:t>
        </w:r>
      </w:ins>
      <w:r>
        <w:rPr>
          <w:rFonts w:ascii="Times New Roman" w:hAnsi="Times New Roman"/>
        </w:rPr>
        <w:t xml:space="preserve"> a</w:t>
      </w:r>
      <w:r w:rsidR="001151A2">
        <w:rPr>
          <w:rFonts w:ascii="Times New Roman" w:hAnsi="Times New Roman"/>
        </w:rPr>
        <w:t xml:space="preserve">nd had come to the UAE for work and would send most of the money they made back home. Javeed slept in the bedroom and his roommate slept in the living room. They shared the </w:t>
      </w:r>
      <w:r w:rsidR="00C515D4">
        <w:rPr>
          <w:rFonts w:ascii="Times New Roman" w:hAnsi="Times New Roman"/>
        </w:rPr>
        <w:t>kitchenette</w:t>
      </w:r>
      <w:r w:rsidR="001151A2">
        <w:rPr>
          <w:rFonts w:ascii="Times New Roman" w:hAnsi="Times New Roman"/>
        </w:rPr>
        <w:t xml:space="preserve"> attached to the living room but had separate TVs in each room. </w:t>
      </w:r>
      <w:del w:id="21" w:author="School of Journalism" w:date="2013-07-07T00:42:00Z">
        <w:r w:rsidR="001151A2" w:rsidDel="00142703">
          <w:rPr>
            <w:rFonts w:ascii="Times New Roman" w:hAnsi="Times New Roman"/>
          </w:rPr>
          <w:delText xml:space="preserve">That </w:delText>
        </w:r>
      </w:del>
      <w:ins w:id="22" w:author="School of Journalism" w:date="2013-07-07T00:42:00Z">
        <w:r w:rsidR="00142703">
          <w:rPr>
            <w:rFonts w:ascii="Times New Roman" w:hAnsi="Times New Roman"/>
          </w:rPr>
          <w:t xml:space="preserve">Both a shared kitchen and separate TVs </w:t>
        </w:r>
      </w:ins>
      <w:r w:rsidR="001151A2">
        <w:rPr>
          <w:rFonts w:ascii="Times New Roman" w:hAnsi="Times New Roman"/>
        </w:rPr>
        <w:t>w</w:t>
      </w:r>
      <w:ins w:id="23" w:author="School of Journalism" w:date="2013-07-07T00:42:00Z">
        <w:r w:rsidR="00142703">
          <w:rPr>
            <w:rFonts w:ascii="Times New Roman" w:hAnsi="Times New Roman"/>
          </w:rPr>
          <w:t>ere</w:t>
        </w:r>
      </w:ins>
      <w:del w:id="24" w:author="School of Journalism" w:date="2013-07-07T00:42:00Z">
        <w:r w:rsidR="001151A2" w:rsidDel="00142703">
          <w:rPr>
            <w:rFonts w:ascii="Times New Roman" w:hAnsi="Times New Roman"/>
          </w:rPr>
          <w:delText>as</w:delText>
        </w:r>
      </w:del>
      <w:r w:rsidR="001151A2">
        <w:rPr>
          <w:rFonts w:ascii="Times New Roman" w:hAnsi="Times New Roman"/>
        </w:rPr>
        <w:t xml:space="preserve"> a vital necessity to the</w:t>
      </w:r>
      <w:r w:rsidR="003F4161">
        <w:rPr>
          <w:rFonts w:ascii="Times New Roman" w:hAnsi="Times New Roman"/>
        </w:rPr>
        <w:t>ir relationship.</w:t>
      </w:r>
      <w:ins w:id="25" w:author="School of Journalism" w:date="2013-07-07T00:42:00Z">
        <w:r w:rsidR="00142703">
          <w:rPr>
            <w:rFonts w:ascii="Times New Roman" w:hAnsi="Times New Roman"/>
          </w:rPr>
          <w:t xml:space="preserve"> Javeed’s cusin Kismet had learned to cook while in military service, a requirement of all Iranian men, and he was good at it.</w:t>
        </w:r>
      </w:ins>
    </w:p>
    <w:p w14:paraId="0F5399CA"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took his shoes off at the door and slide his socked feed across </w:t>
      </w:r>
      <w:r w:rsidR="00CE29CE">
        <w:rPr>
          <w:rFonts w:ascii="Times New Roman" w:hAnsi="Times New Roman"/>
        </w:rPr>
        <w:t>the</w:t>
      </w:r>
      <w:r>
        <w:rPr>
          <w:rFonts w:ascii="Times New Roman" w:hAnsi="Times New Roman"/>
        </w:rPr>
        <w:t xml:space="preserve"> unfinished concrete floor.</w:t>
      </w:r>
    </w:p>
    <w:p w14:paraId="153F943B"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w:t>
      </w:r>
      <w:r w:rsidR="00CE29CE">
        <w:rPr>
          <w:rFonts w:ascii="Times New Roman" w:hAnsi="Times New Roman"/>
        </w:rPr>
        <w:t>Kismet</w:t>
      </w:r>
      <w:r>
        <w:rPr>
          <w:rFonts w:ascii="Times New Roman" w:hAnsi="Times New Roman"/>
        </w:rPr>
        <w:t>,” said Javeed.</w:t>
      </w:r>
    </w:p>
    <w:p w14:paraId="4326579A" w14:textId="2061301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his roommate </w:t>
      </w:r>
      <w:del w:id="26" w:author="School of Journalism" w:date="2013-07-07T00:43:00Z">
        <w:r w:rsidDel="00142703">
          <w:rPr>
            <w:rFonts w:ascii="Times New Roman" w:hAnsi="Times New Roman"/>
          </w:rPr>
          <w:delText xml:space="preserve">answered while eating his rice and </w:delText>
        </w:r>
      </w:del>
      <w:r>
        <w:rPr>
          <w:rFonts w:ascii="Times New Roman" w:hAnsi="Times New Roman"/>
        </w:rPr>
        <w:t>never looking away from the Turkish music video playing on the TV.</w:t>
      </w:r>
    </w:p>
    <w:p w14:paraId="30FB8351"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many fares did you get today,” Javeed asked. It was the same question one of them would ask the other every night.</w:t>
      </w:r>
    </w:p>
    <w:p w14:paraId="3BE98222" w14:textId="54B66130"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“19 but two from the airport,” said </w:t>
      </w:r>
      <w:r w:rsidR="00CE29CE">
        <w:rPr>
          <w:rFonts w:ascii="Times New Roman" w:hAnsi="Times New Roman"/>
        </w:rPr>
        <w:t>Kismet</w:t>
      </w:r>
      <w:r>
        <w:rPr>
          <w:rFonts w:ascii="Times New Roman" w:hAnsi="Times New Roman"/>
        </w:rPr>
        <w:t xml:space="preserve"> </w:t>
      </w:r>
      <w:ins w:id="27" w:author="School of Journalism" w:date="2013-07-07T00:44:00Z">
        <w:r w:rsidR="00142703">
          <w:rPr>
            <w:rFonts w:ascii="Times New Roman" w:hAnsi="Times New Roman"/>
          </w:rPr>
          <w:t xml:space="preserve">as he </w:t>
        </w:r>
      </w:ins>
      <w:del w:id="28" w:author="School of Journalism" w:date="2013-07-07T00:44:00Z">
        <w:r w:rsidDel="00142703">
          <w:rPr>
            <w:rFonts w:ascii="Times New Roman" w:hAnsi="Times New Roman"/>
          </w:rPr>
          <w:delText>still staring at the screen and dropping rice on the floor in front of him.</w:delText>
        </w:r>
      </w:del>
      <w:ins w:id="29" w:author="School of Journalism" w:date="2013-07-07T00:44:00Z">
        <w:r w:rsidR="00142703">
          <w:rPr>
            <w:rFonts w:ascii="Times New Roman" w:hAnsi="Times New Roman"/>
          </w:rPr>
          <w:t>broke away from the and walked the three steps to he kitchen.</w:t>
        </w:r>
      </w:ins>
    </w:p>
    <w:p w14:paraId="083225AD" w14:textId="73BB4D12" w:rsidR="009F3C84" w:rsidDel="00142703" w:rsidRDefault="003F4161" w:rsidP="003F4161">
      <w:pPr>
        <w:pBdr>
          <w:bottom w:val="thinThickThinMediumGap" w:sz="18" w:space="1" w:color="auto"/>
        </w:pBdr>
        <w:tabs>
          <w:tab w:val="left" w:pos="6120"/>
        </w:tabs>
        <w:spacing w:line="480" w:lineRule="auto"/>
        <w:ind w:firstLine="720"/>
        <w:rPr>
          <w:del w:id="30" w:author="School of Journalism" w:date="2013-07-07T00:45:00Z"/>
          <w:rFonts w:ascii="Times New Roman" w:hAnsi="Times New Roman"/>
        </w:rPr>
      </w:pPr>
      <w:r>
        <w:rPr>
          <w:rFonts w:ascii="Times New Roman" w:hAnsi="Times New Roman"/>
        </w:rPr>
        <w:t xml:space="preserve">“Not a bad day </w:t>
      </w:r>
      <w:r w:rsidR="00CE29CE">
        <w:rPr>
          <w:rFonts w:ascii="Times New Roman" w:hAnsi="Times New Roman"/>
        </w:rPr>
        <w:t>Kismet</w:t>
      </w:r>
      <w:r>
        <w:rPr>
          <w:rFonts w:ascii="Times New Roman" w:hAnsi="Times New Roman"/>
        </w:rPr>
        <w:t xml:space="preserve">,” Javeed said </w:t>
      </w:r>
      <w:r w:rsidR="009F3C84">
        <w:rPr>
          <w:rFonts w:ascii="Times New Roman" w:hAnsi="Times New Roman"/>
        </w:rPr>
        <w:t>getting his book from his bag</w:t>
      </w:r>
      <w:ins w:id="31" w:author="School of Journalism" w:date="2013-07-07T00:45:00Z">
        <w:r w:rsidR="00142703">
          <w:rPr>
            <w:rFonts w:ascii="Times New Roman" w:hAnsi="Times New Roman"/>
          </w:rPr>
          <w:t xml:space="preserve"> while his cusin began dishing out the rice from the rice cooker. </w:t>
        </w:r>
      </w:ins>
      <w:del w:id="32" w:author="School of Journalism" w:date="2013-07-07T00:45:00Z">
        <w:r w:rsidDel="00142703">
          <w:rPr>
            <w:rFonts w:ascii="Times New Roman" w:hAnsi="Times New Roman"/>
          </w:rPr>
          <w:delText>.</w:delText>
        </w:r>
      </w:del>
    </w:p>
    <w:p w14:paraId="06DC10BA" w14:textId="77777777" w:rsidR="009F3C84" w:rsidRDefault="009F3C84" w:rsidP="0014270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“Look at this book someone left in my cab,” he said.</w:t>
      </w:r>
    </w:p>
    <w:p w14:paraId="437A6FDC" w14:textId="4F746CEE" w:rsidR="009F3C84" w:rsidRDefault="009F3C84"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it?” </w:t>
      </w:r>
      <w:r w:rsidR="00CE29CE">
        <w:rPr>
          <w:rFonts w:ascii="Times New Roman" w:hAnsi="Times New Roman"/>
        </w:rPr>
        <w:t>Kismet</w:t>
      </w:r>
      <w:r>
        <w:rPr>
          <w:rFonts w:ascii="Times New Roman" w:hAnsi="Times New Roman"/>
        </w:rPr>
        <w:t xml:space="preserve"> asked finally looking at Javeed</w:t>
      </w:r>
      <w:ins w:id="33" w:author="School of Journalism" w:date="2013-07-07T00:45:00Z">
        <w:r w:rsidR="00142703">
          <w:rPr>
            <w:rFonts w:ascii="Times New Roman" w:hAnsi="Times New Roman"/>
          </w:rPr>
          <w:t xml:space="preserve">. </w:t>
        </w:r>
      </w:ins>
      <w:del w:id="34" w:author="School of Journalism" w:date="2013-07-07T00:46:00Z">
        <w:r w:rsidDel="00142703">
          <w:rPr>
            <w:rFonts w:ascii="Times New Roman" w:hAnsi="Times New Roman"/>
          </w:rPr>
          <w:delText xml:space="preserve"> to receive the book.</w:delText>
        </w:r>
      </w:del>
    </w:p>
    <w:p w14:paraId="4B221EEB" w14:textId="77777777" w:rsidR="009F3C84" w:rsidRDefault="009F3C84"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98580E">
        <w:rPr>
          <w:rFonts w:ascii="Times New Roman" w:hAnsi="Times New Roman"/>
        </w:rPr>
        <w:t xml:space="preserve">A </w:t>
      </w:r>
      <w:r w:rsidR="00CE29CE">
        <w:rPr>
          <w:rFonts w:ascii="Times New Roman" w:hAnsi="Times New Roman"/>
        </w:rPr>
        <w:t>Persian</w:t>
      </w:r>
      <w:r w:rsidR="0098580E">
        <w:rPr>
          <w:rFonts w:ascii="Times New Roman" w:hAnsi="Times New Roman"/>
        </w:rPr>
        <w:t xml:space="preserve"> book but I</w:t>
      </w:r>
      <w:r>
        <w:rPr>
          <w:rFonts w:ascii="Times New Roman" w:hAnsi="Times New Roman"/>
        </w:rPr>
        <w:t xml:space="preserve"> am not sure who left it.”</w:t>
      </w:r>
    </w:p>
    <w:p w14:paraId="7708E899" w14:textId="769C73AA" w:rsidR="0098580E" w:rsidRDefault="00CE29C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Kismet</w:t>
      </w:r>
      <w:r w:rsidR="009F3C84">
        <w:rPr>
          <w:rFonts w:ascii="Times New Roman" w:hAnsi="Times New Roman"/>
        </w:rPr>
        <w:t xml:space="preserve"> opened the cover and </w:t>
      </w:r>
      <w:r w:rsidR="0098580E">
        <w:rPr>
          <w:rFonts w:ascii="Times New Roman" w:hAnsi="Times New Roman"/>
        </w:rPr>
        <w:t xml:space="preserve">got </w:t>
      </w:r>
      <w:del w:id="35" w:author="School of Journalism" w:date="2013-07-07T00:46:00Z">
        <w:r w:rsidR="0098580E" w:rsidDel="00142703">
          <w:rPr>
            <w:rFonts w:ascii="Times New Roman" w:hAnsi="Times New Roman"/>
          </w:rPr>
          <w:delText xml:space="preserve">grease </w:delText>
        </w:r>
      </w:del>
      <w:ins w:id="36" w:author="School of Journalism" w:date="2013-07-07T00:46:00Z">
        <w:r w:rsidR="00142703">
          <w:rPr>
            <w:rFonts w:ascii="Times New Roman" w:hAnsi="Times New Roman"/>
          </w:rPr>
          <w:t xml:space="preserve">food grease </w:t>
        </w:r>
      </w:ins>
      <w:r w:rsidR="0098580E">
        <w:rPr>
          <w:rFonts w:ascii="Times New Roman" w:hAnsi="Times New Roman"/>
        </w:rPr>
        <w:t>from his dirty hands on the cover. He saw only blank pages.</w:t>
      </w:r>
    </w:p>
    <w:p w14:paraId="2BD01D82" w14:textId="1ECC170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“It’s just a journal. That does not make it </w:t>
      </w:r>
      <w:r w:rsidR="00CE29CE">
        <w:rPr>
          <w:rFonts w:ascii="Times New Roman" w:hAnsi="Times New Roman"/>
        </w:rPr>
        <w:t>Persian</w:t>
      </w:r>
      <w:r>
        <w:rPr>
          <w:rFonts w:ascii="Times New Roman" w:hAnsi="Times New Roman"/>
        </w:rPr>
        <w:t xml:space="preserve">. You should write your deepest thoughts in it,” </w:t>
      </w:r>
      <w:r w:rsidR="00CE29CE">
        <w:rPr>
          <w:rFonts w:ascii="Times New Roman" w:hAnsi="Times New Roman"/>
        </w:rPr>
        <w:t>Kismet</w:t>
      </w:r>
      <w:r>
        <w:rPr>
          <w:rFonts w:ascii="Times New Roman" w:hAnsi="Times New Roman"/>
        </w:rPr>
        <w:t xml:space="preserve"> said laughing.</w:t>
      </w:r>
      <w:ins w:id="37" w:author="School of Journalism" w:date="2013-07-07T00:47:00Z">
        <w:r w:rsidR="00142703">
          <w:rPr>
            <w:rFonts w:ascii="Times New Roman" w:hAnsi="Times New Roman"/>
          </w:rPr>
          <w:t xml:space="preserve"> </w:t>
        </w:r>
      </w:ins>
    </w:p>
    <w:p w14:paraId="6A08DBAA"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the words are </w:t>
      </w:r>
      <w:r w:rsidR="00CE29CE">
        <w:rPr>
          <w:rFonts w:ascii="Times New Roman" w:hAnsi="Times New Roman"/>
        </w:rPr>
        <w:t>Persian</w:t>
      </w:r>
      <w:r>
        <w:rPr>
          <w:rFonts w:ascii="Times New Roman" w:hAnsi="Times New Roman"/>
        </w:rPr>
        <w:t>.</w:t>
      </w:r>
    </w:p>
    <w:p w14:paraId="70E007FC" w14:textId="169C21C4"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are no words in this book,” </w:t>
      </w:r>
      <w:r w:rsidR="00CE29CE">
        <w:rPr>
          <w:rFonts w:ascii="Times New Roman" w:hAnsi="Times New Roman"/>
        </w:rPr>
        <w:t>Kismet</w:t>
      </w:r>
      <w:r>
        <w:rPr>
          <w:rFonts w:ascii="Times New Roman" w:hAnsi="Times New Roman"/>
        </w:rPr>
        <w:t xml:space="preserve"> said handing the book back</w:t>
      </w:r>
      <w:ins w:id="38" w:author="School of Journalism" w:date="2013-07-07T00:47:00Z">
        <w:r w:rsidR="00142703">
          <w:rPr>
            <w:rFonts w:ascii="Times New Roman" w:hAnsi="Times New Roman"/>
          </w:rPr>
          <w:t xml:space="preserve"> and went back to the food</w:t>
        </w:r>
      </w:ins>
      <w:r>
        <w:rPr>
          <w:rFonts w:ascii="Times New Roman" w:hAnsi="Times New Roman"/>
        </w:rPr>
        <w:t>.</w:t>
      </w:r>
    </w:p>
    <w:p w14:paraId="5D9F38B8"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there are, I read it today,” said Javeed taking the book and seeing the letters.</w:t>
      </w:r>
    </w:p>
    <w:p w14:paraId="404FD385"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a crazy man,” he said walking into this bedroom.</w:t>
      </w:r>
    </w:p>
    <w:p w14:paraId="7EC814D8" w14:textId="4E9307F6" w:rsidR="00142703" w:rsidRDefault="00142703" w:rsidP="003F4161">
      <w:pPr>
        <w:pBdr>
          <w:bottom w:val="thinThickThinMediumGap" w:sz="18" w:space="1" w:color="auto"/>
        </w:pBdr>
        <w:tabs>
          <w:tab w:val="left" w:pos="6120"/>
        </w:tabs>
        <w:spacing w:line="480" w:lineRule="auto"/>
        <w:ind w:firstLine="720"/>
        <w:rPr>
          <w:ins w:id="39" w:author="School of Journalism" w:date="2013-07-07T00:47:00Z"/>
          <w:rFonts w:ascii="Times New Roman" w:hAnsi="Times New Roman"/>
        </w:rPr>
      </w:pPr>
      <w:ins w:id="40" w:author="School of Journalism" w:date="2013-07-07T00:48:00Z">
        <w:r>
          <w:rPr>
            <w:rFonts w:ascii="Times New Roman" w:hAnsi="Times New Roman"/>
          </w:rPr>
          <w:t>They</w:t>
        </w:r>
      </w:ins>
      <w:ins w:id="41" w:author="School of Journalism" w:date="2013-07-07T00:47:00Z">
        <w:r>
          <w:rPr>
            <w:rFonts w:ascii="Times New Roman" w:hAnsi="Times New Roman"/>
          </w:rPr>
          <w:t xml:space="preserve"> sat together</w:t>
        </w:r>
      </w:ins>
      <w:ins w:id="42" w:author="School of Journalism" w:date="2013-07-07T00:48:00Z">
        <w:r>
          <w:rPr>
            <w:rFonts w:ascii="Times New Roman" w:hAnsi="Times New Roman"/>
          </w:rPr>
          <w:t xml:space="preserve"> in the only two chairs</w:t>
        </w:r>
      </w:ins>
      <w:ins w:id="43" w:author="School of Journalism" w:date="2013-07-07T00:47:00Z">
        <w:r>
          <w:rPr>
            <w:rFonts w:ascii="Times New Roman" w:hAnsi="Times New Roman"/>
          </w:rPr>
          <w:t xml:space="preserve"> at the small round table</w:t>
        </w:r>
      </w:ins>
      <w:ins w:id="44" w:author="School of Journalism" w:date="2013-07-07T00:48:00Z">
        <w:r>
          <w:rPr>
            <w:rFonts w:ascii="Times New Roman" w:hAnsi="Times New Roman"/>
          </w:rPr>
          <w:t xml:space="preserve">. Kismet has cooked a meetball stew with fresh </w:t>
        </w:r>
      </w:ins>
      <w:ins w:id="45" w:author="School of Journalism" w:date="2013-07-07T00:49:00Z">
        <w:r>
          <w:rPr>
            <w:rFonts w:ascii="Times New Roman" w:hAnsi="Times New Roman"/>
          </w:rPr>
          <w:t>vegetables</w:t>
        </w:r>
      </w:ins>
      <w:ins w:id="46" w:author="School of Journalism" w:date="2013-07-07T00:48:00Z">
        <w:r>
          <w:rPr>
            <w:rFonts w:ascii="Times New Roman" w:hAnsi="Times New Roman"/>
          </w:rPr>
          <w:t xml:space="preserve"> in a pressure cooker for the last hour. The </w:t>
        </w:r>
      </w:ins>
      <w:ins w:id="47" w:author="School of Journalism" w:date="2013-07-07T00:49:00Z">
        <w:r>
          <w:rPr>
            <w:rFonts w:ascii="Times New Roman" w:hAnsi="Times New Roman"/>
          </w:rPr>
          <w:t xml:space="preserve">tomatos, onions and </w:t>
        </w:r>
      </w:ins>
      <w:ins w:id="48" w:author="School of Journalism" w:date="2013-07-07T00:50:00Z">
        <w:r>
          <w:rPr>
            <w:rFonts w:ascii="Times New Roman" w:hAnsi="Times New Roman"/>
          </w:rPr>
          <w:t>potatoes</w:t>
        </w:r>
      </w:ins>
      <w:ins w:id="49" w:author="School of Journalism" w:date="2013-07-07T00:49:00Z">
        <w:r>
          <w:rPr>
            <w:rFonts w:ascii="Times New Roman" w:hAnsi="Times New Roman"/>
          </w:rPr>
          <w:t xml:space="preserve"> flavors melded in a wonderful culinary experience from back home. They poured it over rice</w:t>
        </w:r>
      </w:ins>
      <w:ins w:id="50" w:author="School of Journalism" w:date="2013-07-07T00:50:00Z">
        <w:r>
          <w:rPr>
            <w:rFonts w:ascii="Times New Roman" w:hAnsi="Times New Roman"/>
          </w:rPr>
          <w:t xml:space="preserve"> and had some warm flat bread from the Persian bakery down the street.</w:t>
        </w:r>
      </w:ins>
    </w:p>
    <w:p w14:paraId="5CD4AEF5" w14:textId="77777777" w:rsidR="00142703" w:rsidRDefault="00142703" w:rsidP="003F4161">
      <w:pPr>
        <w:pBdr>
          <w:bottom w:val="thinThickThinMediumGap" w:sz="18" w:space="1" w:color="auto"/>
        </w:pBdr>
        <w:tabs>
          <w:tab w:val="left" w:pos="6120"/>
        </w:tabs>
        <w:spacing w:line="480" w:lineRule="auto"/>
        <w:ind w:firstLine="720"/>
        <w:rPr>
          <w:ins w:id="51" w:author="School of Journalism" w:date="2013-07-07T00:47:00Z"/>
          <w:rFonts w:ascii="Times New Roman" w:hAnsi="Times New Roman"/>
        </w:rPr>
      </w:pPr>
    </w:p>
    <w:p w14:paraId="517265A4" w14:textId="708FDD07" w:rsidR="0098580E" w:rsidRDefault="00142703" w:rsidP="003F4161">
      <w:pPr>
        <w:pBdr>
          <w:bottom w:val="thinThickThinMediumGap" w:sz="18" w:space="1" w:color="auto"/>
        </w:pBdr>
        <w:tabs>
          <w:tab w:val="left" w:pos="6120"/>
        </w:tabs>
        <w:spacing w:line="480" w:lineRule="auto"/>
        <w:ind w:firstLine="720"/>
        <w:rPr>
          <w:rFonts w:ascii="Times New Roman" w:hAnsi="Times New Roman"/>
        </w:rPr>
      </w:pPr>
      <w:ins w:id="52" w:author="School of Journalism" w:date="2013-07-07T00:50:00Z">
        <w:r>
          <w:rPr>
            <w:rFonts w:ascii="Times New Roman" w:hAnsi="Times New Roman"/>
          </w:rPr>
          <w:t>The two ate quickly and quietly. Javeed</w:t>
        </w:r>
      </w:ins>
      <w:ins w:id="53" w:author="School of Journalism" w:date="2013-07-07T00:51:00Z">
        <w:r>
          <w:rPr>
            <w:rFonts w:ascii="Times New Roman" w:hAnsi="Times New Roman"/>
          </w:rPr>
          <w:t xml:space="preserve"> thought about</w:t>
        </w:r>
      </w:ins>
      <w:ins w:id="54" w:author="School of Journalism" w:date="2013-07-07T00:50:00Z">
        <w:r>
          <w:rPr>
            <w:rFonts w:ascii="Times New Roman" w:hAnsi="Times New Roman"/>
          </w:rPr>
          <w:t xml:space="preserve"> </w:t>
        </w:r>
      </w:ins>
      <w:del w:id="55" w:author="School of Journalism" w:date="2013-07-07T00:50:00Z">
        <w:r w:rsidR="0098580E" w:rsidDel="00142703">
          <w:rPr>
            <w:rFonts w:ascii="Times New Roman" w:hAnsi="Times New Roman"/>
          </w:rPr>
          <w:delText xml:space="preserve">Javeed </w:delText>
        </w:r>
        <w:r w:rsidR="00CE29CE" w:rsidDel="00142703">
          <w:rPr>
            <w:rFonts w:ascii="Times New Roman" w:hAnsi="Times New Roman"/>
          </w:rPr>
          <w:delText>opened</w:delText>
        </w:r>
        <w:r w:rsidR="0098580E" w:rsidDel="00142703">
          <w:rPr>
            <w:rFonts w:ascii="Times New Roman" w:hAnsi="Times New Roman"/>
          </w:rPr>
          <w:delText xml:space="preserve"> the bag of food he brought home from a restaurant down the </w:delText>
        </w:r>
        <w:r w:rsidR="00CE29CE" w:rsidDel="00142703">
          <w:rPr>
            <w:rFonts w:ascii="Times New Roman" w:hAnsi="Times New Roman"/>
          </w:rPr>
          <w:delText>street and</w:delText>
        </w:r>
        <w:r w:rsidR="0098580E" w:rsidDel="00142703">
          <w:rPr>
            <w:rFonts w:ascii="Times New Roman" w:hAnsi="Times New Roman"/>
          </w:rPr>
          <w:delText xml:space="preserve"> sat on his </w:delText>
        </w:r>
        <w:r w:rsidR="00CE29CE" w:rsidDel="00142703">
          <w:rPr>
            <w:rFonts w:ascii="Times New Roman" w:hAnsi="Times New Roman"/>
          </w:rPr>
          <w:delText>four-inch</w:delText>
        </w:r>
        <w:r w:rsidR="0098580E" w:rsidDel="00142703">
          <w:rPr>
            <w:rFonts w:ascii="Times New Roman" w:hAnsi="Times New Roman"/>
          </w:rPr>
          <w:delText xml:space="preserve"> mattress</w:delText>
        </w:r>
        <w:r w:rsidR="00305114" w:rsidDel="00142703">
          <w:rPr>
            <w:rFonts w:ascii="Times New Roman" w:hAnsi="Times New Roman"/>
          </w:rPr>
          <w:delText xml:space="preserve"> in the floor</w:delText>
        </w:r>
        <w:r w:rsidR="0098580E" w:rsidDel="00142703">
          <w:rPr>
            <w:rFonts w:ascii="Times New Roman" w:hAnsi="Times New Roman"/>
          </w:rPr>
          <w:delText xml:space="preserve">. He ate some grilled </w:delText>
        </w:r>
        <w:r w:rsidR="00305114" w:rsidDel="00142703">
          <w:rPr>
            <w:rFonts w:ascii="Times New Roman" w:hAnsi="Times New Roman"/>
          </w:rPr>
          <w:delText>beef</w:delText>
        </w:r>
        <w:r w:rsidR="0098580E" w:rsidDel="00142703">
          <w:rPr>
            <w:rFonts w:ascii="Times New Roman" w:hAnsi="Times New Roman"/>
          </w:rPr>
          <w:delText xml:space="preserve"> on flat bread and thought about </w:delText>
        </w:r>
      </w:del>
      <w:r w:rsidR="0098580E">
        <w:rPr>
          <w:rFonts w:ascii="Times New Roman" w:hAnsi="Times New Roman"/>
        </w:rPr>
        <w:t>the customers he had that morning</w:t>
      </w:r>
      <w:ins w:id="56" w:author="School of Journalism" w:date="2013-07-07T00:51:00Z">
        <w:r>
          <w:rPr>
            <w:rFonts w:ascii="Times New Roman" w:hAnsi="Times New Roman"/>
          </w:rPr>
          <w:t>,</w:t>
        </w:r>
      </w:ins>
      <w:r w:rsidR="0098580E">
        <w:rPr>
          <w:rFonts w:ascii="Times New Roman" w:hAnsi="Times New Roman"/>
        </w:rPr>
        <w:t xml:space="preserve"> trying to figure out who had left the book. Maybe they would reward him for returning it he thought.</w:t>
      </w:r>
    </w:p>
    <w:p w14:paraId="55FF1DA6" w14:textId="77777777" w:rsidR="00142703" w:rsidRDefault="0098580E" w:rsidP="003F4161">
      <w:pPr>
        <w:pBdr>
          <w:bottom w:val="thinThickThinMediumGap" w:sz="18" w:space="1" w:color="auto"/>
        </w:pBdr>
        <w:tabs>
          <w:tab w:val="left" w:pos="6120"/>
        </w:tabs>
        <w:spacing w:line="480" w:lineRule="auto"/>
        <w:ind w:firstLine="720"/>
        <w:rPr>
          <w:ins w:id="57" w:author="School of Journalism" w:date="2013-07-07T00:52:00Z"/>
          <w:rFonts w:ascii="Times New Roman" w:hAnsi="Times New Roman"/>
        </w:rPr>
      </w:pPr>
      <w:r>
        <w:rPr>
          <w:rFonts w:ascii="Times New Roman" w:hAnsi="Times New Roman"/>
        </w:rPr>
        <w:t>After finishing the last bite of bread he washed his hands</w:t>
      </w:r>
      <w:ins w:id="58" w:author="School of Journalism" w:date="2013-07-07T00:51:00Z">
        <w:r w:rsidR="00142703">
          <w:rPr>
            <w:rFonts w:ascii="Times New Roman" w:hAnsi="Times New Roman"/>
          </w:rPr>
          <w:t xml:space="preserve"> and started working on the dishes while his cusin finished. The living arrangement was good for both of them. </w:t>
        </w:r>
      </w:ins>
      <w:ins w:id="59" w:author="School of Journalism" w:date="2013-07-07T00:52:00Z">
        <w:r w:rsidR="00142703">
          <w:rPr>
            <w:rFonts w:ascii="Times New Roman" w:hAnsi="Times New Roman"/>
          </w:rPr>
          <w:t xml:space="preserve">Kismet cooked and Javeed cleaned. </w:t>
        </w:r>
      </w:ins>
    </w:p>
    <w:p w14:paraId="2CB213A1" w14:textId="20AF1C84" w:rsidR="00D749E0" w:rsidRDefault="00142703" w:rsidP="003F4161">
      <w:pPr>
        <w:pBdr>
          <w:bottom w:val="thinThickThinMediumGap" w:sz="18" w:space="1" w:color="auto"/>
        </w:pBdr>
        <w:tabs>
          <w:tab w:val="left" w:pos="6120"/>
        </w:tabs>
        <w:spacing w:line="480" w:lineRule="auto"/>
        <w:ind w:firstLine="720"/>
        <w:rPr>
          <w:rFonts w:ascii="Times New Roman" w:hAnsi="Times New Roman"/>
        </w:rPr>
      </w:pPr>
      <w:ins w:id="60" w:author="School of Journalism" w:date="2013-07-07T00:52:00Z">
        <w:r>
          <w:rPr>
            <w:rFonts w:ascii="Times New Roman" w:hAnsi="Times New Roman"/>
          </w:rPr>
          <w:t>After he finished the dishes and wiping the table,</w:t>
        </w:r>
      </w:ins>
      <w:r w:rsidR="0098580E">
        <w:rPr>
          <w:rFonts w:ascii="Times New Roman" w:hAnsi="Times New Roman"/>
        </w:rPr>
        <w:t xml:space="preserve"> </w:t>
      </w:r>
      <w:ins w:id="61" w:author="School of Journalism" w:date="2013-07-07T00:52:00Z">
        <w:r>
          <w:rPr>
            <w:rFonts w:ascii="Times New Roman" w:hAnsi="Times New Roman"/>
          </w:rPr>
          <w:t>he</w:t>
        </w:r>
      </w:ins>
      <w:del w:id="62" w:author="School of Journalism" w:date="2013-07-07T00:52:00Z">
        <w:r w:rsidR="0098580E" w:rsidDel="00142703">
          <w:rPr>
            <w:rFonts w:ascii="Times New Roman" w:hAnsi="Times New Roman"/>
          </w:rPr>
          <w:delText>and</w:delText>
        </w:r>
      </w:del>
      <w:r w:rsidR="0098580E">
        <w:rPr>
          <w:rFonts w:ascii="Times New Roman" w:hAnsi="Times New Roman"/>
        </w:rPr>
        <w:t xml:space="preserve"> </w:t>
      </w:r>
      <w:r w:rsidR="00305114">
        <w:rPr>
          <w:rFonts w:ascii="Times New Roman" w:hAnsi="Times New Roman"/>
        </w:rPr>
        <w:t>laid</w:t>
      </w:r>
      <w:r w:rsidR="0098580E">
        <w:rPr>
          <w:rFonts w:ascii="Times New Roman" w:hAnsi="Times New Roman"/>
        </w:rPr>
        <w:t xml:space="preserve"> down on the bed holding the book a few inches from his face.</w:t>
      </w:r>
      <w:r w:rsidR="00305114">
        <w:rPr>
          <w:rFonts w:ascii="Times New Roman" w:hAnsi="Times New Roman"/>
        </w:rPr>
        <w:t xml:space="preserve"> While his wife put his children to bed in their small </w:t>
      </w:r>
      <w:del w:id="63" w:author="School of Journalism" w:date="2013-07-07T00:53:00Z">
        <w:r w:rsidR="00305114" w:rsidDel="00142703">
          <w:rPr>
            <w:rFonts w:ascii="Times New Roman" w:hAnsi="Times New Roman"/>
          </w:rPr>
          <w:delText xml:space="preserve">him </w:delText>
        </w:r>
      </w:del>
      <w:ins w:id="64" w:author="School of Journalism" w:date="2013-07-07T00:53:00Z">
        <w:r>
          <w:rPr>
            <w:rFonts w:ascii="Times New Roman" w:hAnsi="Times New Roman"/>
          </w:rPr>
          <w:t xml:space="preserve">home </w:t>
        </w:r>
      </w:ins>
      <w:r w:rsidR="00305114">
        <w:rPr>
          <w:rFonts w:ascii="Times New Roman" w:hAnsi="Times New Roman"/>
        </w:rPr>
        <w:t>in southern Iran, Javeed</w:t>
      </w:r>
      <w:r w:rsidR="00EB2C6E">
        <w:rPr>
          <w:rFonts w:ascii="Times New Roman" w:hAnsi="Times New Roman"/>
        </w:rPr>
        <w:t xml:space="preserve"> read in his </w:t>
      </w:r>
      <w:r w:rsidR="00CE29CE">
        <w:rPr>
          <w:rFonts w:ascii="Times New Roman" w:hAnsi="Times New Roman"/>
        </w:rPr>
        <w:t>high-rise</w:t>
      </w:r>
      <w:r w:rsidR="00EB2C6E">
        <w:rPr>
          <w:rFonts w:ascii="Times New Roman" w:hAnsi="Times New Roman"/>
        </w:rPr>
        <w:t xml:space="preserve"> </w:t>
      </w:r>
      <w:r w:rsidR="00305114">
        <w:rPr>
          <w:rFonts w:ascii="Times New Roman" w:hAnsi="Times New Roman"/>
        </w:rPr>
        <w:t>apartment</w:t>
      </w:r>
      <w:r w:rsidR="00EB2C6E">
        <w:rPr>
          <w:rFonts w:ascii="Times New Roman" w:hAnsi="Times New Roman"/>
        </w:rPr>
        <w:t xml:space="preserve">. Javeed had a good life in </w:t>
      </w:r>
      <w:r w:rsidR="00CE29CE">
        <w:rPr>
          <w:rFonts w:ascii="Times New Roman" w:hAnsi="Times New Roman"/>
        </w:rPr>
        <w:t>Dubai</w:t>
      </w:r>
      <w:r w:rsidR="00EB2C6E">
        <w:rPr>
          <w:rFonts w:ascii="Times New Roman" w:hAnsi="Times New Roman"/>
        </w:rPr>
        <w:t xml:space="preserve"> but he missed his family. Everything he made </w:t>
      </w:r>
      <w:r w:rsidR="00D749E0">
        <w:rPr>
          <w:rFonts w:ascii="Times New Roman" w:hAnsi="Times New Roman"/>
        </w:rPr>
        <w:t xml:space="preserve">that did not go to pay rent or food, he sent home for his children. He worked long hours and long weeks </w:t>
      </w:r>
      <w:r w:rsidR="00CE29CE">
        <w:rPr>
          <w:rFonts w:ascii="Times New Roman" w:hAnsi="Times New Roman"/>
        </w:rPr>
        <w:t>because</w:t>
      </w:r>
      <w:r w:rsidR="00305114">
        <w:rPr>
          <w:rFonts w:ascii="Times New Roman" w:hAnsi="Times New Roman"/>
        </w:rPr>
        <w:t xml:space="preserve"> he had no one to go home to and had</w:t>
      </w:r>
      <w:r w:rsidR="00D749E0">
        <w:rPr>
          <w:rFonts w:ascii="Times New Roman" w:hAnsi="Times New Roman"/>
        </w:rPr>
        <w:t xml:space="preserve"> </w:t>
      </w:r>
      <w:r w:rsidR="00305114">
        <w:rPr>
          <w:rFonts w:ascii="Times New Roman" w:hAnsi="Times New Roman"/>
        </w:rPr>
        <w:t>a short time before having to return to his country.</w:t>
      </w:r>
    </w:p>
    <w:p w14:paraId="46A7D32A" w14:textId="77777777"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few hours of reading Javeed placed the book under his mat and quickly fell asleep.</w:t>
      </w:r>
    </w:p>
    <w:p w14:paraId="2F5CDDA2" w14:textId="148D8D19"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Javeed rose early and walked down the street to the </w:t>
      </w:r>
      <w:r w:rsidR="00305114">
        <w:rPr>
          <w:rFonts w:ascii="Times New Roman" w:hAnsi="Times New Roman"/>
        </w:rPr>
        <w:t>Seven Eleven</w:t>
      </w:r>
      <w:r>
        <w:rPr>
          <w:rFonts w:ascii="Times New Roman" w:hAnsi="Times New Roman"/>
        </w:rPr>
        <w:t xml:space="preserve"> store. Outside was a bright yellow international pay phone. Inside the store he bought a calling card that would allow him to talk for 15 minutes to his family. </w:t>
      </w:r>
    </w:p>
    <w:p w14:paraId="18AF4E7F" w14:textId="77777777"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the traffic passed on the street and the desert sand blew across the parking lot, he waited with great anticipation to hear his wife’s voice.</w:t>
      </w:r>
    </w:p>
    <w:p w14:paraId="18630BEC" w14:textId="77777777" w:rsidR="00674912"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simple but beautiful word of “Hello,” from a </w:t>
      </w:r>
      <w:r w:rsidR="00CE29CE">
        <w:rPr>
          <w:rFonts w:ascii="Times New Roman" w:hAnsi="Times New Roman"/>
        </w:rPr>
        <w:t>soft-spoken</w:t>
      </w:r>
      <w:r>
        <w:rPr>
          <w:rFonts w:ascii="Times New Roman" w:hAnsi="Times New Roman"/>
        </w:rPr>
        <w:t xml:space="preserve"> woman came through </w:t>
      </w:r>
      <w:r w:rsidR="00674912">
        <w:rPr>
          <w:rFonts w:ascii="Times New Roman" w:hAnsi="Times New Roman"/>
        </w:rPr>
        <w:t>the hand</w:t>
      </w:r>
      <w:r>
        <w:rPr>
          <w:rFonts w:ascii="Times New Roman" w:hAnsi="Times New Roman"/>
        </w:rPr>
        <w:t>set.</w:t>
      </w:r>
    </w:p>
    <w:p w14:paraId="2ACD0F8A"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Nazilla, it is me,” said Javeed. </w:t>
      </w:r>
      <w:r w:rsidR="00CE29CE">
        <w:rPr>
          <w:rFonts w:ascii="Times New Roman" w:hAnsi="Times New Roman"/>
        </w:rPr>
        <w:t>“How are you?”</w:t>
      </w:r>
    </w:p>
    <w:p w14:paraId="17D9DA75"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fine,” she answered in her calm voice “I can not wait to see you.”</w:t>
      </w:r>
    </w:p>
    <w:p w14:paraId="1B9E6C42"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look forward to that moment every day.”</w:t>
      </w:r>
    </w:p>
    <w:p w14:paraId="27ABEAD5"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do you arrive,” she asked.</w:t>
      </w:r>
    </w:p>
    <w:p w14:paraId="095CB277"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get to the airport on Monday evening.”</w:t>
      </w:r>
    </w:p>
    <w:p w14:paraId="443744D7" w14:textId="179325C0" w:rsidR="00B86F47" w:rsidRDefault="00674912"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“Only a few more day</w:t>
      </w:r>
      <w:r w:rsidR="00D223FF">
        <w:rPr>
          <w:rFonts w:ascii="Times New Roman" w:hAnsi="Times New Roman"/>
        </w:rPr>
        <w:t>s</w:t>
      </w:r>
      <w:r>
        <w:rPr>
          <w:rFonts w:ascii="Times New Roman" w:hAnsi="Times New Roman"/>
        </w:rPr>
        <w:t>. I can’t wait,” she said.</w:t>
      </w:r>
    </w:p>
    <w:p w14:paraId="1758BC22" w14:textId="77777777"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spoke until the card cut them off and Javeed would not talk to her again until her arrived back in his home country.</w:t>
      </w:r>
    </w:p>
    <w:p w14:paraId="42361787" w14:textId="77777777"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hung up the phone and walked down the street to rent his taxi for the day. He carried the book and a sack lunch in his hand walking down the busy city street. He thought about his family and seeing his two girls.</w:t>
      </w:r>
    </w:p>
    <w:p w14:paraId="30317235" w14:textId="31CA189D"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Javeed’s first fare was to the airport. It is always a good day when he could start with a long trip to the airport </w:t>
      </w:r>
      <w:r w:rsidR="00CE29CE">
        <w:rPr>
          <w:rFonts w:ascii="Times New Roman" w:hAnsi="Times New Roman"/>
        </w:rPr>
        <w:t>because</w:t>
      </w:r>
      <w:r>
        <w:rPr>
          <w:rFonts w:ascii="Times New Roman" w:hAnsi="Times New Roman"/>
        </w:rPr>
        <w:t xml:space="preserve"> he could always get a return fare back into the city. He </w:t>
      </w:r>
      <w:r w:rsidR="00CE29CE">
        <w:rPr>
          <w:rFonts w:ascii="Times New Roman" w:hAnsi="Times New Roman"/>
        </w:rPr>
        <w:t>dropped</w:t>
      </w:r>
      <w:r>
        <w:rPr>
          <w:rFonts w:ascii="Times New Roman" w:hAnsi="Times New Roman"/>
        </w:rPr>
        <w:t xml:space="preserve"> the man off at the main </w:t>
      </w:r>
      <w:r w:rsidR="00CE29CE">
        <w:rPr>
          <w:rFonts w:ascii="Times New Roman" w:hAnsi="Times New Roman"/>
        </w:rPr>
        <w:t>terminal</w:t>
      </w:r>
      <w:r>
        <w:rPr>
          <w:rFonts w:ascii="Times New Roman" w:hAnsi="Times New Roman"/>
        </w:rPr>
        <w:t xml:space="preserve"> and then swung around to </w:t>
      </w:r>
      <w:r w:rsidR="00CE29CE">
        <w:rPr>
          <w:rFonts w:ascii="Times New Roman" w:hAnsi="Times New Roman"/>
        </w:rPr>
        <w:t>arrival</w:t>
      </w:r>
      <w:r>
        <w:rPr>
          <w:rFonts w:ascii="Times New Roman" w:hAnsi="Times New Roman"/>
        </w:rPr>
        <w:t xml:space="preserve"> gate and waited in th</w:t>
      </w:r>
      <w:r w:rsidR="00D223FF">
        <w:rPr>
          <w:rFonts w:ascii="Times New Roman" w:hAnsi="Times New Roman"/>
        </w:rPr>
        <w:t>e taxi line. He was several car</w:t>
      </w:r>
      <w:r>
        <w:rPr>
          <w:rFonts w:ascii="Times New Roman" w:hAnsi="Times New Roman"/>
        </w:rPr>
        <w:t>s back s</w:t>
      </w:r>
      <w:r w:rsidR="00D223FF">
        <w:rPr>
          <w:rFonts w:ascii="Times New Roman" w:hAnsi="Times New Roman"/>
        </w:rPr>
        <w:t>o</w:t>
      </w:r>
      <w:r>
        <w:rPr>
          <w:rFonts w:ascii="Times New Roman" w:hAnsi="Times New Roman"/>
        </w:rPr>
        <w:t xml:space="preserve"> he picked up his book, as had become his custom anytime he was waiting. He picked up where he left off the night before and finished the last sentence of a story just as a man </w:t>
      </w:r>
      <w:r w:rsidR="00CE29CE">
        <w:rPr>
          <w:rFonts w:ascii="Times New Roman" w:hAnsi="Times New Roman"/>
        </w:rPr>
        <w:t>opened</w:t>
      </w:r>
      <w:r>
        <w:rPr>
          <w:rFonts w:ascii="Times New Roman" w:hAnsi="Times New Roman"/>
        </w:rPr>
        <w:t xml:space="preserve"> the door to his cab.</w:t>
      </w:r>
    </w:p>
    <w:p w14:paraId="73F71EC3" w14:textId="77777777" w:rsidR="00980344"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would you like to go,” Javeed said smiling and putting the book in the seat.</w:t>
      </w:r>
    </w:p>
    <w:p w14:paraId="6A6411ED" w14:textId="77777777" w:rsidR="00980344" w:rsidRDefault="00980344"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Grand Hyatt please,” said a British man with a thin dark beard and hair. The man was well travel</w:t>
      </w:r>
      <w:r w:rsidR="00EF2CBA">
        <w:rPr>
          <w:rFonts w:ascii="Times New Roman" w:hAnsi="Times New Roman"/>
        </w:rPr>
        <w:t>e</w:t>
      </w:r>
      <w:r>
        <w:rPr>
          <w:rFonts w:ascii="Times New Roman" w:hAnsi="Times New Roman"/>
        </w:rPr>
        <w:t xml:space="preserve">d and had a confidence but not </w:t>
      </w:r>
      <w:r w:rsidR="00CE29CE">
        <w:rPr>
          <w:rFonts w:ascii="Times New Roman" w:hAnsi="Times New Roman"/>
        </w:rPr>
        <w:t>arrogance</w:t>
      </w:r>
      <w:r>
        <w:rPr>
          <w:rFonts w:ascii="Times New Roman" w:hAnsi="Times New Roman"/>
        </w:rPr>
        <w:t xml:space="preserve"> about him.</w:t>
      </w:r>
    </w:p>
    <w:p w14:paraId="1C10B14D" w14:textId="77777777" w:rsidR="00004536" w:rsidRDefault="00980344"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leaving the airport Javeed asked, “Where are you from?’</w:t>
      </w:r>
    </w:p>
    <w:p w14:paraId="476EA8A5" w14:textId="77777777" w:rsidR="00004536" w:rsidRDefault="00004536"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U.K.,” he said while still looking out the window.</w:t>
      </w:r>
    </w:p>
    <w:p w14:paraId="7B489B54" w14:textId="77777777" w:rsidR="00004536" w:rsidRDefault="00004536"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this your first time in Dubai?” Javeed asked.</w:t>
      </w:r>
    </w:p>
    <w:p w14:paraId="2B7BDA1B" w14:textId="77777777" w:rsidR="00004536"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traveled all around and only flown through never stopped before,” the man said and quickly followed with, “Where are you from sir?’</w:t>
      </w:r>
    </w:p>
    <w:p w14:paraId="496B0990" w14:textId="77777777" w:rsidR="00004536"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“Iran.”</w:t>
      </w:r>
    </w:p>
    <w:p w14:paraId="2A5AA54B" w14:textId="77777777" w:rsidR="005D0F19"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5D0F19">
        <w:rPr>
          <w:rFonts w:ascii="Times New Roman" w:hAnsi="Times New Roman"/>
        </w:rPr>
        <w:t xml:space="preserve">British man sat quietly not really knowing what to say next. He kept his attention outside at the city. Traffic slowed and quickly came to an abrupt stop. Javeed hit the steering wheel with his hand as he firmly applied the breaks. It was obvious to the </w:t>
      </w:r>
      <w:r w:rsidR="00CE29CE">
        <w:rPr>
          <w:rFonts w:ascii="Times New Roman" w:hAnsi="Times New Roman"/>
        </w:rPr>
        <w:t>traveler</w:t>
      </w:r>
      <w:r w:rsidR="005D0F19">
        <w:rPr>
          <w:rFonts w:ascii="Times New Roman" w:hAnsi="Times New Roman"/>
        </w:rPr>
        <w:t xml:space="preserve"> that his Iranian driver was </w:t>
      </w:r>
      <w:r w:rsidR="00CE29CE">
        <w:rPr>
          <w:rFonts w:ascii="Times New Roman" w:hAnsi="Times New Roman"/>
        </w:rPr>
        <w:t>frustrated</w:t>
      </w:r>
      <w:r w:rsidR="005D0F19">
        <w:rPr>
          <w:rFonts w:ascii="Times New Roman" w:hAnsi="Times New Roman"/>
        </w:rPr>
        <w:t xml:space="preserve"> by the traffic. </w:t>
      </w:r>
    </w:p>
    <w:p w14:paraId="7283E8C3" w14:textId="77777777" w:rsidR="005D0F19" w:rsidRDefault="005D0F19"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Eventually, the traffic began to creep along at about a walking pace.</w:t>
      </w:r>
    </w:p>
    <w:p w14:paraId="49857BB9"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is an accident up ahead,” Javeed informed his passenger. “It will be only a few minutes like this. I can see the cars from here.”</w:t>
      </w:r>
    </w:p>
    <w:p w14:paraId="20E83DDA"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taxi passed the wreckage, Javeed saw it was two women drivers who had crashed into each other.</w:t>
      </w:r>
    </w:p>
    <w:p w14:paraId="08999F47"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“Women drivers! They should not be driving at all,” Javeed said abruptly.</w:t>
      </w:r>
    </w:p>
    <w:p w14:paraId="08801A6C"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 not like women driving?” asked the man in the back seat.</w:t>
      </w:r>
    </w:p>
    <w:p w14:paraId="35825A7B"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Several years ago in my country when they let women drive they took jobs from the men and left the home in shambles. They became firefighters and taxi drivers. It is because of them I could not make a living driving a taxi and I had to come here.”</w:t>
      </w:r>
    </w:p>
    <w:p w14:paraId="64D5F1D4"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obvious to the man that he had hit a sensitive issue for his driver.</w:t>
      </w:r>
    </w:p>
    <w:p w14:paraId="7EAB475A"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the U.K. we joke about the fact that women can’t drive but most people don’t really mean it.”</w:t>
      </w:r>
    </w:p>
    <w:p w14:paraId="0BDD32C5"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is a place for a woman and it is in the home,” said Javeed.</w:t>
      </w:r>
    </w:p>
    <w:p w14:paraId="3FF178C6" w14:textId="77777777" w:rsidR="00266486"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“Choosing his words </w:t>
      </w:r>
      <w:r w:rsidR="00CE29CE">
        <w:rPr>
          <w:rFonts w:ascii="Times New Roman" w:hAnsi="Times New Roman"/>
        </w:rPr>
        <w:t>carefully</w:t>
      </w:r>
      <w:r>
        <w:rPr>
          <w:rFonts w:ascii="Times New Roman" w:hAnsi="Times New Roman"/>
        </w:rPr>
        <w:t>, the man said, “I believe all men, and women, were created equal by the creator. There are some things that men are better at, and some thin</w:t>
      </w:r>
      <w:r w:rsidR="00266486">
        <w:rPr>
          <w:rFonts w:ascii="Times New Roman" w:hAnsi="Times New Roman"/>
        </w:rPr>
        <w:t>gs that women are better at. And I believe that we were given free will to choose who we want to be or what we want to do with our lives and I pray my daughter will one day be able to live in a society that allows her to choose her God and her profession.”</w:t>
      </w:r>
    </w:p>
    <w:p w14:paraId="2DB3092A" w14:textId="311F09D1"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men sat in silence. Javeed though</w:t>
      </w:r>
      <w:r w:rsidR="00D223FF">
        <w:rPr>
          <w:rFonts w:ascii="Times New Roman" w:hAnsi="Times New Roman"/>
        </w:rPr>
        <w:t>t</w:t>
      </w:r>
      <w:r>
        <w:rPr>
          <w:rFonts w:ascii="Times New Roman" w:hAnsi="Times New Roman"/>
        </w:rPr>
        <w:t xml:space="preserve"> hard about the words of that man and the words he had just read in the book. He thought about choices and the freedom to choose. After several miles, </w:t>
      </w:r>
      <w:r w:rsidR="00CE29CE">
        <w:rPr>
          <w:rFonts w:ascii="Times New Roman" w:hAnsi="Times New Roman"/>
        </w:rPr>
        <w:t>while pulling</w:t>
      </w:r>
      <w:r>
        <w:rPr>
          <w:rFonts w:ascii="Times New Roman" w:hAnsi="Times New Roman"/>
        </w:rPr>
        <w:t xml:space="preserve"> into the Hyatt, Javeed asked, “</w:t>
      </w:r>
      <w:r w:rsidR="00DF0358">
        <w:rPr>
          <w:rFonts w:ascii="Times New Roman" w:hAnsi="Times New Roman"/>
        </w:rPr>
        <w:t>Are you a religious man</w:t>
      </w:r>
      <w:r>
        <w:rPr>
          <w:rFonts w:ascii="Times New Roman" w:hAnsi="Times New Roman"/>
        </w:rPr>
        <w:t>?”</w:t>
      </w:r>
    </w:p>
    <w:p w14:paraId="487363CD" w14:textId="1E6B4F1B"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believe there i</w:t>
      </w:r>
      <w:r w:rsidR="00D223FF">
        <w:rPr>
          <w:rFonts w:ascii="Times New Roman" w:hAnsi="Times New Roman"/>
        </w:rPr>
        <w:t>s one God. Mohammad was his prophet</w:t>
      </w:r>
      <w:r w:rsidR="00601E1F">
        <w:rPr>
          <w:rFonts w:ascii="Times New Roman" w:hAnsi="Times New Roman"/>
        </w:rPr>
        <w:t xml:space="preserve"> and Jesus was his Son</w:t>
      </w:r>
      <w:r>
        <w:rPr>
          <w:rFonts w:ascii="Times New Roman" w:hAnsi="Times New Roman"/>
        </w:rPr>
        <w:t xml:space="preserve">. I </w:t>
      </w:r>
      <w:r w:rsidR="009548CE">
        <w:rPr>
          <w:rFonts w:ascii="Times New Roman" w:hAnsi="Times New Roman"/>
        </w:rPr>
        <w:t>learned who created me and why.”</w:t>
      </w:r>
    </w:p>
    <w:p w14:paraId="0DC89D9F" w14:textId="77777777"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CE29CE">
        <w:rPr>
          <w:rFonts w:ascii="Times New Roman" w:hAnsi="Times New Roman"/>
        </w:rPr>
        <w:t>well-spoken</w:t>
      </w:r>
      <w:r>
        <w:rPr>
          <w:rFonts w:ascii="Times New Roman" w:hAnsi="Times New Roman"/>
        </w:rPr>
        <w:t xml:space="preserve"> man paid th</w:t>
      </w:r>
      <w:r w:rsidR="009548CE">
        <w:rPr>
          <w:rFonts w:ascii="Times New Roman" w:hAnsi="Times New Roman"/>
        </w:rPr>
        <w:t>e fa</w:t>
      </w:r>
      <w:r>
        <w:rPr>
          <w:rFonts w:ascii="Times New Roman" w:hAnsi="Times New Roman"/>
        </w:rPr>
        <w:t>r</w:t>
      </w:r>
      <w:r w:rsidR="009548CE">
        <w:rPr>
          <w:rFonts w:ascii="Times New Roman" w:hAnsi="Times New Roman"/>
        </w:rPr>
        <w:t>e, left his business card</w:t>
      </w:r>
      <w:r>
        <w:rPr>
          <w:rFonts w:ascii="Times New Roman" w:hAnsi="Times New Roman"/>
        </w:rPr>
        <w:t xml:space="preserve"> and </w:t>
      </w:r>
      <w:r w:rsidR="009548CE">
        <w:rPr>
          <w:rFonts w:ascii="Times New Roman" w:hAnsi="Times New Roman"/>
        </w:rPr>
        <w:t>exited</w:t>
      </w:r>
      <w:r>
        <w:rPr>
          <w:rFonts w:ascii="Times New Roman" w:hAnsi="Times New Roman"/>
        </w:rPr>
        <w:t xml:space="preserve"> the taxi leaving</w:t>
      </w:r>
      <w:r w:rsidR="009548CE">
        <w:rPr>
          <w:rFonts w:ascii="Times New Roman" w:hAnsi="Times New Roman"/>
        </w:rPr>
        <w:t xml:space="preserve"> more than just his card. </w:t>
      </w:r>
      <w:r>
        <w:rPr>
          <w:rFonts w:ascii="Times New Roman" w:hAnsi="Times New Roman"/>
        </w:rPr>
        <w:t xml:space="preserve"> </w:t>
      </w:r>
    </w:p>
    <w:p w14:paraId="645390AF" w14:textId="7E09136A" w:rsidR="00C6391B"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traditional for Muslims, especially Arabs to say the phrase, “There is one God and Mohammad was his </w:t>
      </w:r>
      <w:r w:rsidR="00601E1F">
        <w:rPr>
          <w:rFonts w:ascii="Times New Roman" w:hAnsi="Times New Roman"/>
        </w:rPr>
        <w:t>prophet</w:t>
      </w:r>
      <w:r>
        <w:rPr>
          <w:rFonts w:ascii="Times New Roman" w:hAnsi="Times New Roman"/>
        </w:rPr>
        <w:t xml:space="preserve">” But Javeed had never heard it in that manor. It was as if the man has chosen those specific words just to peak Javeed’s curiosity and he had succeeded. </w:t>
      </w:r>
      <w:r w:rsidR="00DF0358">
        <w:rPr>
          <w:rFonts w:ascii="Times New Roman" w:hAnsi="Times New Roman"/>
        </w:rPr>
        <w:t xml:space="preserve">Javeed thought on those words and the </w:t>
      </w:r>
      <w:r w:rsidR="009548CE">
        <w:rPr>
          <w:rFonts w:ascii="Times New Roman" w:hAnsi="Times New Roman"/>
        </w:rPr>
        <w:t>exchange</w:t>
      </w:r>
      <w:r w:rsidR="00DF0358">
        <w:rPr>
          <w:rFonts w:ascii="Times New Roman" w:hAnsi="Times New Roman"/>
        </w:rPr>
        <w:t xml:space="preserve"> before about choices and freedom. The man spoke only a few sentences but each </w:t>
      </w:r>
      <w:r w:rsidR="009548CE">
        <w:rPr>
          <w:rFonts w:ascii="Times New Roman" w:hAnsi="Times New Roman"/>
        </w:rPr>
        <w:t xml:space="preserve">pierced through and left </w:t>
      </w:r>
      <w:r w:rsidR="00DF0358">
        <w:rPr>
          <w:rFonts w:ascii="Times New Roman" w:hAnsi="Times New Roman"/>
        </w:rPr>
        <w:t xml:space="preserve">Javeed </w:t>
      </w:r>
      <w:r w:rsidR="009548CE">
        <w:rPr>
          <w:rFonts w:ascii="Times New Roman" w:hAnsi="Times New Roman"/>
        </w:rPr>
        <w:t>wondering about his life</w:t>
      </w:r>
      <w:r w:rsidR="00DF0358">
        <w:rPr>
          <w:rFonts w:ascii="Times New Roman" w:hAnsi="Times New Roman"/>
        </w:rPr>
        <w:t xml:space="preserve">. </w:t>
      </w:r>
    </w:p>
    <w:p w14:paraId="74E2850E" w14:textId="2592052F"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nearly lunchtime so Javeed pulled into the parking lot of a large shopping center and found a palm tree to give him sha</w:t>
      </w:r>
      <w:r w:rsidR="00601E1F">
        <w:rPr>
          <w:rFonts w:ascii="Times New Roman" w:hAnsi="Times New Roman"/>
        </w:rPr>
        <w:t>de</w:t>
      </w:r>
      <w:r>
        <w:rPr>
          <w:rFonts w:ascii="Times New Roman" w:hAnsi="Times New Roman"/>
        </w:rPr>
        <w:t xml:space="preserve"> while he ate. He got out of his cab and sat on the small grass island that surrounded the tree in the sea of blacktop spaces. He</w:t>
      </w:r>
      <w:r w:rsidR="00601E1F">
        <w:rPr>
          <w:rFonts w:ascii="Times New Roman" w:hAnsi="Times New Roman"/>
        </w:rPr>
        <w:t xml:space="preserve"> pulled out his left</w:t>
      </w:r>
      <w:r>
        <w:rPr>
          <w:rFonts w:ascii="Times New Roman" w:hAnsi="Times New Roman"/>
        </w:rPr>
        <w:t>over flat bread and chickpeas. As he ate</w:t>
      </w:r>
      <w:r w:rsidR="00601E1F">
        <w:rPr>
          <w:rFonts w:ascii="Times New Roman" w:hAnsi="Times New Roman"/>
        </w:rPr>
        <w:t>,</w:t>
      </w:r>
      <w:r>
        <w:rPr>
          <w:rFonts w:ascii="Times New Roman" w:hAnsi="Times New Roman"/>
        </w:rPr>
        <w:t xml:space="preserve"> he continued to think about all the encounters he had experienced over the last few days and wondered why. </w:t>
      </w:r>
    </w:p>
    <w:p w14:paraId="3117511D" w14:textId="77777777"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finishing his meal, he wiped his hands on his dark pants and opened his book. He </w:t>
      </w:r>
      <w:r w:rsidR="00CE29CE">
        <w:rPr>
          <w:rFonts w:ascii="Times New Roman" w:hAnsi="Times New Roman"/>
        </w:rPr>
        <w:t>leaned</w:t>
      </w:r>
      <w:r>
        <w:rPr>
          <w:rFonts w:ascii="Times New Roman" w:hAnsi="Times New Roman"/>
        </w:rPr>
        <w:t xml:space="preserve"> against the trunk of the tree and the warm sun warmed his skin as he read. </w:t>
      </w:r>
    </w:p>
    <w:p w14:paraId="668F9615" w14:textId="21C338F8"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about an hour Javeed finally noticed the time. </w:t>
      </w:r>
      <w:r w:rsidR="00CE29CE">
        <w:rPr>
          <w:rFonts w:ascii="Times New Roman" w:hAnsi="Times New Roman"/>
        </w:rPr>
        <w:t xml:space="preserve">He did not have a boss but he knew he needed to get 12 more fares to have a good </w:t>
      </w:r>
      <w:r w:rsidR="00601E1F">
        <w:rPr>
          <w:rFonts w:ascii="Times New Roman" w:hAnsi="Times New Roman"/>
        </w:rPr>
        <w:t>moneymaking</w:t>
      </w:r>
      <w:r w:rsidR="00CE29CE">
        <w:rPr>
          <w:rFonts w:ascii="Times New Roman" w:hAnsi="Times New Roman"/>
        </w:rPr>
        <w:t xml:space="preserve"> day. </w:t>
      </w:r>
      <w:r>
        <w:rPr>
          <w:rFonts w:ascii="Times New Roman" w:hAnsi="Times New Roman"/>
        </w:rPr>
        <w:t xml:space="preserve">This would also be one of his last few days to work before returning home to his family. As he </w:t>
      </w:r>
      <w:r w:rsidR="00CE29CE">
        <w:rPr>
          <w:rFonts w:ascii="Times New Roman" w:hAnsi="Times New Roman"/>
        </w:rPr>
        <w:t>cruised</w:t>
      </w:r>
      <w:r>
        <w:rPr>
          <w:rFonts w:ascii="Times New Roman" w:hAnsi="Times New Roman"/>
        </w:rPr>
        <w:t xml:space="preserve"> through the parking lot of the shopping center looking to pick someone up he noticed a </w:t>
      </w:r>
      <w:r w:rsidR="00CE29CE">
        <w:rPr>
          <w:rFonts w:ascii="Times New Roman" w:hAnsi="Times New Roman"/>
        </w:rPr>
        <w:t>Persian</w:t>
      </w:r>
      <w:r>
        <w:rPr>
          <w:rFonts w:ascii="Times New Roman" w:hAnsi="Times New Roman"/>
        </w:rPr>
        <w:t xml:space="preserve"> woman, with only her head covered and two little girls. They were about the age of his girls. He looked forward to seeing them could not wait for the week to end.</w:t>
      </w:r>
    </w:p>
    <w:p w14:paraId="2D7D8796" w14:textId="41A37427" w:rsidR="00203ED9"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Three days later, </w:t>
      </w:r>
      <w:r w:rsidR="00CE29CE">
        <w:rPr>
          <w:rFonts w:ascii="Times New Roman" w:hAnsi="Times New Roman"/>
        </w:rPr>
        <w:t>Javeed</w:t>
      </w:r>
      <w:r>
        <w:rPr>
          <w:rFonts w:ascii="Times New Roman" w:hAnsi="Times New Roman"/>
        </w:rPr>
        <w:t xml:space="preserve"> had read about a third of the book. It had challenged his ides about the world, politics, his family and his life. Each passage made him think and wonder about his life</w:t>
      </w:r>
      <w:r w:rsidR="00601E1F">
        <w:rPr>
          <w:rFonts w:ascii="Times New Roman" w:hAnsi="Times New Roman"/>
        </w:rPr>
        <w:t xml:space="preserve"> and</w:t>
      </w:r>
      <w:r>
        <w:rPr>
          <w:rFonts w:ascii="Times New Roman" w:hAnsi="Times New Roman"/>
        </w:rPr>
        <w:t xml:space="preserve"> his current </w:t>
      </w:r>
      <w:del w:id="65" w:author="School of Journalism" w:date="2013-07-07T00:54:00Z">
        <w:r w:rsidDel="00142703">
          <w:rPr>
            <w:rFonts w:ascii="Times New Roman" w:hAnsi="Times New Roman"/>
          </w:rPr>
          <w:delText xml:space="preserve">cirminstances </w:delText>
        </w:r>
      </w:del>
      <w:ins w:id="66" w:author="School of Journalism" w:date="2013-07-07T00:54:00Z">
        <w:r w:rsidR="00142703">
          <w:rPr>
            <w:rFonts w:ascii="Times New Roman" w:hAnsi="Times New Roman"/>
          </w:rPr>
          <w:t xml:space="preserve">circumstances </w:t>
        </w:r>
      </w:ins>
      <w:r>
        <w:rPr>
          <w:rFonts w:ascii="Times New Roman" w:hAnsi="Times New Roman"/>
        </w:rPr>
        <w:t>in a different way than ever before.</w:t>
      </w:r>
      <w:r w:rsidR="00203ED9">
        <w:rPr>
          <w:rFonts w:ascii="Times New Roman" w:hAnsi="Times New Roman"/>
        </w:rPr>
        <w:t xml:space="preserve"> </w:t>
      </w:r>
    </w:p>
    <w:p w14:paraId="43C744CF" w14:textId="641CDD75"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book was the last thing he packed before leaving for the airport. His </w:t>
      </w:r>
      <w:del w:id="67" w:author="School of Journalism" w:date="2013-07-07T00:54:00Z">
        <w:r w:rsidDel="00142703">
          <w:rPr>
            <w:rFonts w:ascii="Times New Roman" w:hAnsi="Times New Roman"/>
          </w:rPr>
          <w:delText>friend</w:delText>
        </w:r>
      </w:del>
      <w:ins w:id="68" w:author="School of Journalism" w:date="2013-07-07T00:55:00Z">
        <w:r w:rsidR="00142703">
          <w:rPr>
            <w:rFonts w:ascii="Times New Roman" w:hAnsi="Times New Roman"/>
          </w:rPr>
          <w:t>cousin</w:t>
        </w:r>
      </w:ins>
      <w:r>
        <w:rPr>
          <w:rFonts w:ascii="Times New Roman" w:hAnsi="Times New Roman"/>
        </w:rPr>
        <w:t xml:space="preserve">, </w:t>
      </w:r>
      <w:r w:rsidR="00CE29CE">
        <w:rPr>
          <w:rFonts w:ascii="Times New Roman" w:hAnsi="Times New Roman"/>
        </w:rPr>
        <w:t>Kismet</w:t>
      </w:r>
      <w:r>
        <w:rPr>
          <w:rFonts w:ascii="Times New Roman" w:hAnsi="Times New Roman"/>
        </w:rPr>
        <w:t xml:space="preserve"> was going to drive him to the airport.</w:t>
      </w:r>
      <w:r w:rsidR="00601E1F">
        <w:rPr>
          <w:rFonts w:ascii="Times New Roman" w:hAnsi="Times New Roman"/>
        </w:rPr>
        <w:t xml:space="preserve"> A trip they both knew well.</w:t>
      </w:r>
      <w:r>
        <w:rPr>
          <w:rFonts w:ascii="Times New Roman" w:hAnsi="Times New Roman"/>
        </w:rPr>
        <w:t xml:space="preserve"> </w:t>
      </w:r>
    </w:p>
    <w:p w14:paraId="4EA77F55" w14:textId="0B89F9E6"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“Only once will I take</w:t>
      </w:r>
      <w:r w:rsidR="00C20F8F">
        <w:rPr>
          <w:rFonts w:ascii="Times New Roman" w:hAnsi="Times New Roman"/>
        </w:rPr>
        <w:t xml:space="preserve"> you</w:t>
      </w:r>
      <w:r>
        <w:rPr>
          <w:rFonts w:ascii="Times New Roman" w:hAnsi="Times New Roman"/>
        </w:rPr>
        <w:t xml:space="preserve"> to the airport free of charge,” said </w:t>
      </w:r>
      <w:r w:rsidR="00CE29CE">
        <w:rPr>
          <w:rFonts w:ascii="Times New Roman" w:hAnsi="Times New Roman"/>
        </w:rPr>
        <w:t>Kismet</w:t>
      </w:r>
      <w:r>
        <w:rPr>
          <w:rFonts w:ascii="Times New Roman" w:hAnsi="Times New Roman"/>
        </w:rPr>
        <w:t>. “Next time, you will be on the meter.”</w:t>
      </w:r>
    </w:p>
    <w:p w14:paraId="0ACCBA52" w14:textId="77777777"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“Hopefully, there won’t be a next time and I can find a job at home.”</w:t>
      </w:r>
    </w:p>
    <w:p w14:paraId="6B14987B" w14:textId="77777777"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hope the words you speak are true for you and me as well,” said </w:t>
      </w:r>
      <w:r w:rsidR="00CE29CE">
        <w:rPr>
          <w:rFonts w:ascii="Times New Roman" w:hAnsi="Times New Roman"/>
        </w:rPr>
        <w:t>Kismet</w:t>
      </w:r>
      <w:r>
        <w:rPr>
          <w:rFonts w:ascii="Times New Roman" w:hAnsi="Times New Roman"/>
        </w:rPr>
        <w:t>.</w:t>
      </w:r>
    </w:p>
    <w:p w14:paraId="102A8579" w14:textId="3B88E262" w:rsidR="008E5915" w:rsidRDefault="00203ED9"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rode in the </w:t>
      </w:r>
      <w:r w:rsidR="00CE29CE">
        <w:rPr>
          <w:rFonts w:ascii="Times New Roman" w:hAnsi="Times New Roman"/>
        </w:rPr>
        <w:t>passenger’s</w:t>
      </w:r>
      <w:r>
        <w:rPr>
          <w:rFonts w:ascii="Times New Roman" w:hAnsi="Times New Roman"/>
        </w:rPr>
        <w:t xml:space="preserve"> seat of a taxi on a route he had driven thousands of time before. This time he ignored the traffic, the </w:t>
      </w:r>
      <w:del w:id="69" w:author="School of Journalism" w:date="2013-07-07T00:55:00Z">
        <w:r w:rsidDel="00142703">
          <w:rPr>
            <w:rFonts w:ascii="Times New Roman" w:hAnsi="Times New Roman"/>
          </w:rPr>
          <w:delText xml:space="preserve">Turkish </w:delText>
        </w:r>
      </w:del>
      <w:ins w:id="70" w:author="School of Journalism" w:date="2013-07-07T00:55:00Z">
        <w:r w:rsidR="00142703">
          <w:rPr>
            <w:rFonts w:ascii="Times New Roman" w:hAnsi="Times New Roman"/>
          </w:rPr>
          <w:t xml:space="preserve">Iranian </w:t>
        </w:r>
      </w:ins>
      <w:r>
        <w:rPr>
          <w:rFonts w:ascii="Times New Roman" w:hAnsi="Times New Roman"/>
        </w:rPr>
        <w:t xml:space="preserve">music on coming through the speakers, and </w:t>
      </w:r>
      <w:del w:id="71" w:author="School of Journalism" w:date="2013-07-07T00:55:00Z">
        <w:r w:rsidDel="00142703">
          <w:rPr>
            <w:rFonts w:ascii="Times New Roman" w:hAnsi="Times New Roman"/>
          </w:rPr>
          <w:delText xml:space="preserve">his </w:delText>
        </w:r>
      </w:del>
      <w:ins w:id="72" w:author="School of Journalism" w:date="2013-07-07T00:55:00Z">
        <w:r w:rsidR="00142703">
          <w:rPr>
            <w:rFonts w:ascii="Times New Roman" w:hAnsi="Times New Roman"/>
          </w:rPr>
          <w:t xml:space="preserve">the chatter from his  </w:t>
        </w:r>
      </w:ins>
      <w:r w:rsidR="00B947C4">
        <w:rPr>
          <w:rFonts w:ascii="Times New Roman" w:hAnsi="Times New Roman"/>
        </w:rPr>
        <w:t>roommate</w:t>
      </w:r>
      <w:del w:id="73" w:author="School of Journalism" w:date="2013-07-07T00:55:00Z">
        <w:r w:rsidR="00B947C4" w:rsidDel="00142703">
          <w:rPr>
            <w:rFonts w:ascii="Times New Roman" w:hAnsi="Times New Roman"/>
          </w:rPr>
          <w:delText>s</w:delText>
        </w:r>
        <w:r w:rsidDel="00142703">
          <w:rPr>
            <w:rFonts w:ascii="Times New Roman" w:hAnsi="Times New Roman"/>
          </w:rPr>
          <w:delText xml:space="preserve"> chatter</w:delText>
        </w:r>
      </w:del>
      <w:r>
        <w:rPr>
          <w:rFonts w:ascii="Times New Roman" w:hAnsi="Times New Roman"/>
        </w:rPr>
        <w:t>. Javeed was deep in thought and was thinking about his life and the father he would be when he returned. His palms sweated and his heart picked up to a fast pace. In this moment, while riding to t</w:t>
      </w:r>
      <w:r w:rsidR="008E5915">
        <w:rPr>
          <w:rFonts w:ascii="Times New Roman" w:hAnsi="Times New Roman"/>
        </w:rPr>
        <w:t>he airport on a desert highway, he knew it was time to make a decision.</w:t>
      </w:r>
    </w:p>
    <w:p w14:paraId="4A4F1DE4" w14:textId="77777777"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“Stop the car!”</w:t>
      </w:r>
    </w:p>
    <w:p w14:paraId="583A90BD" w14:textId="77777777"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What did you forget?”</w:t>
      </w:r>
    </w:p>
    <w:p w14:paraId="59CF857D" w14:textId="77777777"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“Stop the car right here. I need to pray.”</w:t>
      </w:r>
    </w:p>
    <w:p w14:paraId="0940FCA8" w14:textId="77777777" w:rsidR="008E5915"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“But it is not time to pray and you do not have your rug. When did you become a devote </w:t>
      </w:r>
      <w:r w:rsidR="00B947C4">
        <w:rPr>
          <w:rFonts w:ascii="Times New Roman" w:hAnsi="Times New Roman"/>
        </w:rPr>
        <w:t>Muslim</w:t>
      </w:r>
      <w:r>
        <w:rPr>
          <w:rFonts w:ascii="Times New Roman" w:hAnsi="Times New Roman"/>
        </w:rPr>
        <w:t xml:space="preserve">?” ask </w:t>
      </w:r>
      <w:r w:rsidR="00B947C4">
        <w:rPr>
          <w:rFonts w:ascii="Times New Roman" w:hAnsi="Times New Roman"/>
        </w:rPr>
        <w:t>Kismet</w:t>
      </w:r>
      <w:r>
        <w:rPr>
          <w:rFonts w:ascii="Times New Roman" w:hAnsi="Times New Roman"/>
        </w:rPr>
        <w:t>. “I have never seen you stop to pray before.”</w:t>
      </w:r>
    </w:p>
    <w:p w14:paraId="1D297041" w14:textId="77777777" w:rsidR="008E5915"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guess I am about to get religious.”</w:t>
      </w:r>
    </w:p>
    <w:p w14:paraId="59C4426E" w14:textId="029D92B5" w:rsidR="008E5915" w:rsidRDefault="00B947C4"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Kismet</w:t>
      </w:r>
      <w:r w:rsidR="008E5915">
        <w:rPr>
          <w:rFonts w:ascii="Times New Roman" w:hAnsi="Times New Roman"/>
        </w:rPr>
        <w:t xml:space="preserve"> pulled the car over too the side of the long flat highway that crossed the Arabian </w:t>
      </w:r>
      <w:r>
        <w:rPr>
          <w:rFonts w:ascii="Times New Roman" w:hAnsi="Times New Roman"/>
        </w:rPr>
        <w:t>Desert</w:t>
      </w:r>
      <w:r w:rsidR="008E5915">
        <w:rPr>
          <w:rFonts w:ascii="Times New Roman" w:hAnsi="Times New Roman"/>
        </w:rPr>
        <w:t xml:space="preserve">. Javeed got out leaving the door open and fell to his knees. It was typical to see men stop on the highway for the call to prayer but this was not one of those times nor was it Javeed’s habit. </w:t>
      </w:r>
      <w:r>
        <w:rPr>
          <w:rFonts w:ascii="Times New Roman" w:hAnsi="Times New Roman"/>
        </w:rPr>
        <w:t>Kismet</w:t>
      </w:r>
      <w:r w:rsidR="008E5915">
        <w:rPr>
          <w:rFonts w:ascii="Times New Roman" w:hAnsi="Times New Roman"/>
        </w:rPr>
        <w:t xml:space="preserve"> just watched as the sand blew across his </w:t>
      </w:r>
      <w:ins w:id="74" w:author="School of Journalism" w:date="2013-07-07T00:56:00Z">
        <w:r w:rsidR="00142703">
          <w:rPr>
            <w:rFonts w:ascii="Times New Roman" w:hAnsi="Times New Roman"/>
          </w:rPr>
          <w:t>cousin’s</w:t>
        </w:r>
      </w:ins>
      <w:del w:id="75" w:author="School of Journalism" w:date="2013-07-07T00:56:00Z">
        <w:r w:rsidR="008E5915" w:rsidDel="00142703">
          <w:rPr>
            <w:rFonts w:ascii="Times New Roman" w:hAnsi="Times New Roman"/>
          </w:rPr>
          <w:delText>friend’s</w:delText>
        </w:r>
      </w:del>
      <w:r w:rsidR="008E5915">
        <w:rPr>
          <w:rFonts w:ascii="Times New Roman" w:hAnsi="Times New Roman"/>
        </w:rPr>
        <w:t xml:space="preserve"> back as he prayed.</w:t>
      </w:r>
    </w:p>
    <w:p w14:paraId="5935677A" w14:textId="77777777" w:rsidR="00203ED9"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several minutes he stood up, got back in the car and sat in silence. </w:t>
      </w:r>
      <w:r w:rsidR="00B947C4">
        <w:rPr>
          <w:rFonts w:ascii="Times New Roman" w:hAnsi="Times New Roman"/>
        </w:rPr>
        <w:t>Kismet</w:t>
      </w:r>
      <w:r>
        <w:rPr>
          <w:rFonts w:ascii="Times New Roman" w:hAnsi="Times New Roman"/>
        </w:rPr>
        <w:t xml:space="preserve"> pulled back on the highway and could tell something was different about him. Javeed continued to think about his life and the fact he </w:t>
      </w:r>
      <w:r w:rsidR="00203ED9">
        <w:rPr>
          <w:rFonts w:ascii="Times New Roman" w:hAnsi="Times New Roman"/>
        </w:rPr>
        <w:t>had been gone for three years</w:t>
      </w:r>
      <w:r>
        <w:rPr>
          <w:rFonts w:ascii="Times New Roman" w:hAnsi="Times New Roman"/>
        </w:rPr>
        <w:t>. H</w:t>
      </w:r>
      <w:r w:rsidR="00203ED9">
        <w:rPr>
          <w:rFonts w:ascii="Times New Roman" w:hAnsi="Times New Roman"/>
        </w:rPr>
        <w:t xml:space="preserve">is youngest </w:t>
      </w:r>
      <w:r w:rsidR="00B947C4">
        <w:rPr>
          <w:rFonts w:ascii="Times New Roman" w:hAnsi="Times New Roman"/>
        </w:rPr>
        <w:t>daughter</w:t>
      </w:r>
      <w:r w:rsidR="00203ED9">
        <w:rPr>
          <w:rFonts w:ascii="Times New Roman" w:hAnsi="Times New Roman"/>
        </w:rPr>
        <w:t xml:space="preserve"> was now five </w:t>
      </w:r>
      <w:r w:rsidR="00B947C4">
        <w:rPr>
          <w:rFonts w:ascii="Times New Roman" w:hAnsi="Times New Roman"/>
        </w:rPr>
        <w:t>years old</w:t>
      </w:r>
      <w:r w:rsidR="00203ED9">
        <w:rPr>
          <w:rFonts w:ascii="Times New Roman" w:hAnsi="Times New Roman"/>
        </w:rPr>
        <w:t xml:space="preserve">. </w:t>
      </w:r>
      <w:r>
        <w:rPr>
          <w:rFonts w:ascii="Times New Roman" w:hAnsi="Times New Roman"/>
        </w:rPr>
        <w:t xml:space="preserve">He knew he </w:t>
      </w:r>
      <w:r w:rsidR="00203ED9">
        <w:rPr>
          <w:rFonts w:ascii="Times New Roman" w:hAnsi="Times New Roman"/>
        </w:rPr>
        <w:t xml:space="preserve">left </w:t>
      </w:r>
      <w:r>
        <w:rPr>
          <w:rFonts w:ascii="Times New Roman" w:hAnsi="Times New Roman"/>
        </w:rPr>
        <w:t>home for good reasons, to provide for them, but</w:t>
      </w:r>
      <w:r w:rsidR="00203ED9">
        <w:rPr>
          <w:rFonts w:ascii="Times New Roman" w:hAnsi="Times New Roman"/>
        </w:rPr>
        <w:t xml:space="preserve"> </w:t>
      </w:r>
      <w:r>
        <w:rPr>
          <w:rFonts w:ascii="Times New Roman" w:hAnsi="Times New Roman"/>
        </w:rPr>
        <w:t xml:space="preserve">five and seven year-old </w:t>
      </w:r>
      <w:r w:rsidR="00A07519">
        <w:rPr>
          <w:rFonts w:ascii="Times New Roman" w:hAnsi="Times New Roman"/>
        </w:rPr>
        <w:t>girls could never understand their father’s</w:t>
      </w:r>
      <w:r>
        <w:rPr>
          <w:rFonts w:ascii="Times New Roman" w:hAnsi="Times New Roman"/>
        </w:rPr>
        <w:t xml:space="preserve"> absence</w:t>
      </w:r>
      <w:r w:rsidR="00203ED9">
        <w:rPr>
          <w:rFonts w:ascii="Times New Roman" w:hAnsi="Times New Roman"/>
        </w:rPr>
        <w:t>.</w:t>
      </w:r>
    </w:p>
    <w:p w14:paraId="70CF9446" w14:textId="77777777" w:rsidR="005D0F19" w:rsidRDefault="00F36764"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w:t>
      </w:r>
      <w:r w:rsidR="00203ED9">
        <w:rPr>
          <w:rFonts w:ascii="Times New Roman" w:hAnsi="Times New Roman"/>
        </w:rPr>
        <w:t xml:space="preserve"> his heart, he had the will to be a better father than when he left. He did not want just be a provider but he wanted to have a deep relationship with his girls. For reason</w:t>
      </w:r>
      <w:r>
        <w:rPr>
          <w:rFonts w:ascii="Times New Roman" w:hAnsi="Times New Roman"/>
        </w:rPr>
        <w:t>s</w:t>
      </w:r>
      <w:r w:rsidR="00203ED9">
        <w:rPr>
          <w:rFonts w:ascii="Times New Roman" w:hAnsi="Times New Roman"/>
        </w:rPr>
        <w:t xml:space="preserve"> he could not explain</w:t>
      </w:r>
      <w:r>
        <w:rPr>
          <w:rFonts w:ascii="Times New Roman" w:hAnsi="Times New Roman"/>
        </w:rPr>
        <w:t>,</w:t>
      </w:r>
      <w:r w:rsidR="00203ED9">
        <w:rPr>
          <w:rFonts w:ascii="Times New Roman" w:hAnsi="Times New Roman"/>
        </w:rPr>
        <w:t xml:space="preserve"> he also wanted to be a better husband and lover to his wife. </w:t>
      </w:r>
      <w:r w:rsidR="001673F6">
        <w:rPr>
          <w:rFonts w:ascii="Times New Roman" w:hAnsi="Times New Roman"/>
        </w:rPr>
        <w:t>The tattered book he held tight in his hands contained an epic love story. It contained a story that gave him an understanding of forgiveness and sacrifice. A story that modeled true love and he hoped to model that for his daughters by serving his wife. Javeed</w:t>
      </w:r>
      <w:r w:rsidR="00203ED9">
        <w:rPr>
          <w:rFonts w:ascii="Times New Roman" w:hAnsi="Times New Roman"/>
        </w:rPr>
        <w:t xml:space="preserve"> had never dishonored her </w:t>
      </w:r>
      <w:r w:rsidR="001673F6">
        <w:rPr>
          <w:rFonts w:ascii="Times New Roman" w:hAnsi="Times New Roman"/>
        </w:rPr>
        <w:t>but</w:t>
      </w:r>
      <w:r w:rsidR="00203ED9">
        <w:rPr>
          <w:rFonts w:ascii="Times New Roman" w:hAnsi="Times New Roman"/>
        </w:rPr>
        <w:t xml:space="preserve"> now he felt he had more of a capacity to love</w:t>
      </w:r>
      <w:r>
        <w:rPr>
          <w:rFonts w:ascii="Times New Roman" w:hAnsi="Times New Roman"/>
        </w:rPr>
        <w:t xml:space="preserve"> her and he hoped she would be able to return his love</w:t>
      </w:r>
      <w:r w:rsidR="001673F6">
        <w:rPr>
          <w:rFonts w:ascii="Times New Roman" w:hAnsi="Times New Roman"/>
        </w:rPr>
        <w:t xml:space="preserve"> in the same way</w:t>
      </w:r>
      <w:r w:rsidR="00203ED9">
        <w:rPr>
          <w:rFonts w:ascii="Times New Roman" w:hAnsi="Times New Roman"/>
        </w:rPr>
        <w:t>.</w:t>
      </w:r>
    </w:p>
    <w:p w14:paraId="66784347" w14:textId="77777777" w:rsidR="001673F6" w:rsidRDefault="001673F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taxi pulled up to the curb. “See you soon, friend,” said Javeed. </w:t>
      </w:r>
    </w:p>
    <w:p w14:paraId="2EB9F2C1" w14:textId="77777777" w:rsidR="001673F6" w:rsidRDefault="001673F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“An sha la,” his roommate said. “If god wills,” a common Muslim phrase. </w:t>
      </w:r>
    </w:p>
    <w:p w14:paraId="2EA2A889" w14:textId="2F7CBBEA" w:rsidR="00B674A7" w:rsidRDefault="00B674A7" w:rsidP="00B674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boarded</w:t>
      </w:r>
      <w:r w:rsidR="001673F6">
        <w:rPr>
          <w:rFonts w:ascii="Times New Roman" w:hAnsi="Times New Roman"/>
        </w:rPr>
        <w:t xml:space="preserve"> the plane, sat back and began to read. The time passed quickly and the plane landed before he ever took his eyes off the book. He placed </w:t>
      </w:r>
      <w:r w:rsidR="00B947C4">
        <w:rPr>
          <w:rFonts w:ascii="Times New Roman" w:hAnsi="Times New Roman"/>
        </w:rPr>
        <w:t>it</w:t>
      </w:r>
      <w:r w:rsidR="00C20F8F">
        <w:rPr>
          <w:rFonts w:ascii="Times New Roman" w:hAnsi="Times New Roman"/>
        </w:rPr>
        <w:t xml:space="preserve"> in his shoulder bag,</w:t>
      </w:r>
      <w:r w:rsidR="001673F6">
        <w:rPr>
          <w:rFonts w:ascii="Times New Roman" w:hAnsi="Times New Roman"/>
        </w:rPr>
        <w:t xml:space="preserve"> took a deep breath and asked God, “Assist me in this new commitment, An Sha la.”</w:t>
      </w:r>
    </w:p>
    <w:p w14:paraId="3128621E" w14:textId="5F41D1D4" w:rsidR="0086564D" w:rsidRDefault="00B674A7" w:rsidP="008656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Stepping of</w:t>
      </w:r>
      <w:r w:rsidR="00C20F8F">
        <w:rPr>
          <w:rFonts w:ascii="Times New Roman" w:hAnsi="Times New Roman"/>
        </w:rPr>
        <w:t>f</w:t>
      </w:r>
      <w:r>
        <w:rPr>
          <w:rFonts w:ascii="Times New Roman" w:hAnsi="Times New Roman"/>
        </w:rPr>
        <w:t xml:space="preserve"> the plane in his home country, Javeed was a different person than when he left. Not </w:t>
      </w:r>
      <w:r w:rsidR="0086564D">
        <w:rPr>
          <w:rFonts w:ascii="Times New Roman" w:hAnsi="Times New Roman"/>
        </w:rPr>
        <w:t>because</w:t>
      </w:r>
      <w:r>
        <w:rPr>
          <w:rFonts w:ascii="Times New Roman" w:hAnsi="Times New Roman"/>
        </w:rPr>
        <w:t xml:space="preserve"> of his new experiences over the last year but because he mad a choice. A cho</w:t>
      </w:r>
      <w:r w:rsidR="00DD2402">
        <w:rPr>
          <w:rFonts w:ascii="Times New Roman" w:hAnsi="Times New Roman"/>
        </w:rPr>
        <w:t>ic</w:t>
      </w:r>
      <w:r>
        <w:rPr>
          <w:rFonts w:ascii="Times New Roman" w:hAnsi="Times New Roman"/>
        </w:rPr>
        <w:t xml:space="preserve">e that changed his life forever and would impact his family </w:t>
      </w:r>
      <w:r w:rsidR="00DD2402">
        <w:rPr>
          <w:rFonts w:ascii="Times New Roman" w:hAnsi="Times New Roman"/>
        </w:rPr>
        <w:t>in dramatic ways.</w:t>
      </w:r>
    </w:p>
    <w:p w14:paraId="7548E446" w14:textId="77777777" w:rsidR="0086564D" w:rsidRDefault="0086564D" w:rsidP="008656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passing through immigration and getting his bags through customs, Javeed saw his </w:t>
      </w:r>
      <w:r w:rsidR="00B947C4">
        <w:rPr>
          <w:rFonts w:ascii="Times New Roman" w:hAnsi="Times New Roman"/>
        </w:rPr>
        <w:t>daughter</w:t>
      </w:r>
      <w:r>
        <w:rPr>
          <w:rFonts w:ascii="Times New Roman" w:hAnsi="Times New Roman"/>
        </w:rPr>
        <w:t xml:space="preserve"> on the other side of the iron railing. Hundreds of people pressed against the gate looking for friends and loved ones arriving in Tehran. Javeed ran over to the gate and reached through the bars to hug his family. He held them for a long moment but quickly let go, as was the custom. He moved as quickly as he could to the exit and met them on the other side.</w:t>
      </w:r>
    </w:p>
    <w:p w14:paraId="086A474C" w14:textId="6CD68AF3" w:rsidR="006B6A52" w:rsidRDefault="0086564D"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w:t>
      </w:r>
      <w:r w:rsidR="00C20F8F">
        <w:rPr>
          <w:rFonts w:ascii="Times New Roman" w:hAnsi="Times New Roman"/>
        </w:rPr>
        <w:t>r</w:t>
      </w:r>
      <w:r>
        <w:rPr>
          <w:rFonts w:ascii="Times New Roman" w:hAnsi="Times New Roman"/>
        </w:rPr>
        <w:t xml:space="preserve"> daddy is home,” he said as they looked at him dropping to one knee. He grabbed both of them</w:t>
      </w:r>
      <w:r w:rsidR="00C20F8F">
        <w:rPr>
          <w:rFonts w:ascii="Times New Roman" w:hAnsi="Times New Roman"/>
        </w:rPr>
        <w:t>,</w:t>
      </w:r>
      <w:r>
        <w:rPr>
          <w:rFonts w:ascii="Times New Roman" w:hAnsi="Times New Roman"/>
        </w:rPr>
        <w:t xml:space="preserve"> stood to his feet and spun them around.</w:t>
      </w:r>
      <w:r w:rsidR="00A94146">
        <w:rPr>
          <w:rFonts w:ascii="Times New Roman" w:hAnsi="Times New Roman"/>
        </w:rPr>
        <w:t xml:space="preserve"> Through tear filled eyes, Javeed did not notice the crowed watching such a jubilant moment.</w:t>
      </w:r>
      <w:r w:rsidR="00941956">
        <w:rPr>
          <w:rFonts w:ascii="Times New Roman" w:hAnsi="Times New Roman"/>
        </w:rPr>
        <w:t xml:space="preserve"> He was oblivious to the curious expressions and judgmental glances. He only wanted to enjoy the moment with the women of his life. The family of fou</w:t>
      </w:r>
      <w:r w:rsidR="006B6A52">
        <w:rPr>
          <w:rFonts w:ascii="Times New Roman" w:hAnsi="Times New Roman"/>
        </w:rPr>
        <w:t xml:space="preserve">r walked out of the airport to the waiting taxis. Standing there was a woman driver and in the taxi behind her, a man. </w:t>
      </w:r>
    </w:p>
    <w:p w14:paraId="703DD771" w14:textId="77777777" w:rsidR="005D43BB" w:rsidRDefault="006B6A5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“Take the first one,” said Javeed to his wife. “You ride in the front with her and I will share the back with my girls.”</w:t>
      </w:r>
    </w:p>
    <w:p w14:paraId="0F7F0A08" w14:textId="77777777" w:rsidR="005D43BB" w:rsidRDefault="005D43BB"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Nazilla was not sure how to respond but she was not going to challenge her husband in public. </w:t>
      </w:r>
    </w:p>
    <w:p w14:paraId="17B091AD" w14:textId="77777777" w:rsidR="000034CC" w:rsidRDefault="005D43B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0034CC">
        <w:rPr>
          <w:rFonts w:ascii="Times New Roman" w:hAnsi="Times New Roman"/>
        </w:rPr>
        <w:t>Excuse me lady</w:t>
      </w:r>
      <w:r>
        <w:rPr>
          <w:rFonts w:ascii="Times New Roman" w:hAnsi="Times New Roman"/>
        </w:rPr>
        <w:t>, I only drive for women,” said the petite driver</w:t>
      </w:r>
      <w:r w:rsidR="000034CC">
        <w:rPr>
          <w:rFonts w:ascii="Times New Roman" w:hAnsi="Times New Roman"/>
        </w:rPr>
        <w:t xml:space="preserve"> </w:t>
      </w:r>
      <w:r w:rsidR="00B947C4">
        <w:rPr>
          <w:rFonts w:ascii="Times New Roman" w:hAnsi="Times New Roman"/>
        </w:rPr>
        <w:t>politely</w:t>
      </w:r>
      <w:r>
        <w:rPr>
          <w:rFonts w:ascii="Times New Roman" w:hAnsi="Times New Roman"/>
        </w:rPr>
        <w:t>.</w:t>
      </w:r>
    </w:p>
    <w:p w14:paraId="6BD1593C" w14:textId="77777777"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driving women; three of them,” said Javeed smiling. “I do not mind sitting in the back seat.”</w:t>
      </w:r>
    </w:p>
    <w:p w14:paraId="59594643" w14:textId="77777777"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driver smiled and began helping get the bags in the trunk.</w:t>
      </w:r>
    </w:p>
    <w:p w14:paraId="50E94EBB" w14:textId="77777777"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entire way home the girls took turns telling stories of days missed and sharing laughs. Nazilla knew her husband had changed but she did not know </w:t>
      </w:r>
      <w:r w:rsidR="00B947C4">
        <w:rPr>
          <w:rFonts w:ascii="Times New Roman" w:hAnsi="Times New Roman"/>
        </w:rPr>
        <w:t>whom</w:t>
      </w:r>
      <w:r>
        <w:rPr>
          <w:rFonts w:ascii="Times New Roman" w:hAnsi="Times New Roman"/>
        </w:rPr>
        <w:t xml:space="preserve"> the man was playing with her girls. She quietly hoped his culturally inappropriate actions were only temporary because the neighborhood would shun them if he kept this up.</w:t>
      </w:r>
    </w:p>
    <w:p w14:paraId="217E4655" w14:textId="144DF3C9" w:rsidR="00462DB4"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w:t>
      </w:r>
      <w:r w:rsidR="00462DB4">
        <w:rPr>
          <w:rFonts w:ascii="Times New Roman" w:hAnsi="Times New Roman"/>
        </w:rPr>
        <w:t>several</w:t>
      </w:r>
      <w:r>
        <w:rPr>
          <w:rFonts w:ascii="Times New Roman" w:hAnsi="Times New Roman"/>
        </w:rPr>
        <w:t xml:space="preserve"> days of bliss, the new attitude of her husband did not falter. Ja</w:t>
      </w:r>
      <w:r w:rsidR="00575599">
        <w:rPr>
          <w:rFonts w:ascii="Times New Roman" w:hAnsi="Times New Roman"/>
        </w:rPr>
        <w:t>veed showed his emotions in ways</w:t>
      </w:r>
      <w:r>
        <w:rPr>
          <w:rFonts w:ascii="Times New Roman" w:hAnsi="Times New Roman"/>
        </w:rPr>
        <w:t xml:space="preserve"> Iranian men never do. He spent time during the day with Nazilla and read from </w:t>
      </w:r>
      <w:r w:rsidR="00575599">
        <w:rPr>
          <w:rFonts w:ascii="Times New Roman" w:hAnsi="Times New Roman"/>
        </w:rPr>
        <w:t>the</w:t>
      </w:r>
      <w:r>
        <w:rPr>
          <w:rFonts w:ascii="Times New Roman" w:hAnsi="Times New Roman"/>
        </w:rPr>
        <w:t xml:space="preserve"> old book to the girls every night when they put the girls to bed together. Nazilla knew it was against the custom but it did not bother her anymore. She enjoyed the </w:t>
      </w:r>
      <w:r w:rsidR="00462DB4">
        <w:rPr>
          <w:rFonts w:ascii="Times New Roman" w:hAnsi="Times New Roman"/>
        </w:rPr>
        <w:t>attention</w:t>
      </w:r>
      <w:r>
        <w:rPr>
          <w:rFonts w:ascii="Times New Roman" w:hAnsi="Times New Roman"/>
        </w:rPr>
        <w:t xml:space="preserve"> and the love and </w:t>
      </w:r>
      <w:r w:rsidR="00462DB4">
        <w:rPr>
          <w:rFonts w:ascii="Times New Roman" w:hAnsi="Times New Roman"/>
        </w:rPr>
        <w:t xml:space="preserve">what it </w:t>
      </w:r>
      <w:r w:rsidR="00B947C4">
        <w:rPr>
          <w:rFonts w:ascii="Times New Roman" w:hAnsi="Times New Roman"/>
        </w:rPr>
        <w:t>meant</w:t>
      </w:r>
      <w:r w:rsidR="00462DB4">
        <w:rPr>
          <w:rFonts w:ascii="Times New Roman" w:hAnsi="Times New Roman"/>
        </w:rPr>
        <w:t xml:space="preserve"> to her girls. Things were also better after the girls went to bed because he cared for her and her needs before his own.</w:t>
      </w:r>
    </w:p>
    <w:p w14:paraId="045D0206" w14:textId="77777777" w:rsidR="00B4554B" w:rsidRDefault="00462DB4"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 Saturday, Javeed woke early and was ready to start the day. He walked out the door to the </w:t>
      </w:r>
      <w:r w:rsidR="00B4554B">
        <w:rPr>
          <w:rFonts w:ascii="Times New Roman" w:hAnsi="Times New Roman"/>
        </w:rPr>
        <w:t>ancient</w:t>
      </w:r>
      <w:r>
        <w:rPr>
          <w:rFonts w:ascii="Times New Roman" w:hAnsi="Times New Roman"/>
        </w:rPr>
        <w:t xml:space="preserve"> city gate. </w:t>
      </w:r>
      <w:r w:rsidRPr="00462DB4">
        <w:rPr>
          <w:rFonts w:ascii="Times New Roman" w:hAnsi="Times New Roman"/>
        </w:rPr>
        <w:t>Yazd</w:t>
      </w:r>
      <w:r w:rsidR="00027A4C">
        <w:rPr>
          <w:rFonts w:ascii="Times New Roman" w:hAnsi="Times New Roman"/>
        </w:rPr>
        <w:t xml:space="preserve"> was an old town </w:t>
      </w:r>
      <w:r>
        <w:rPr>
          <w:rFonts w:ascii="Times New Roman" w:hAnsi="Times New Roman"/>
        </w:rPr>
        <w:t xml:space="preserve">and men still hung </w:t>
      </w:r>
      <w:r w:rsidR="00B4554B">
        <w:rPr>
          <w:rFonts w:ascii="Times New Roman" w:hAnsi="Times New Roman"/>
        </w:rPr>
        <w:t xml:space="preserve">around the eroding gate talking about politics, the weather and revisiting the same issues they discussed for years. Worship at the </w:t>
      </w:r>
      <w:r w:rsidR="00333D74">
        <w:rPr>
          <w:rFonts w:ascii="Times New Roman" w:hAnsi="Times New Roman"/>
        </w:rPr>
        <w:t>Mosque</w:t>
      </w:r>
      <w:r w:rsidR="00B4554B">
        <w:rPr>
          <w:rFonts w:ascii="Times New Roman" w:hAnsi="Times New Roman"/>
        </w:rPr>
        <w:t xml:space="preserve"> did not start for another</w:t>
      </w:r>
      <w:r w:rsidR="00333D74">
        <w:rPr>
          <w:rFonts w:ascii="Times New Roman" w:hAnsi="Times New Roman"/>
        </w:rPr>
        <w:t xml:space="preserve"> few</w:t>
      </w:r>
      <w:r w:rsidR="00B4554B">
        <w:rPr>
          <w:rFonts w:ascii="Times New Roman" w:hAnsi="Times New Roman"/>
        </w:rPr>
        <w:t xml:space="preserve"> hour</w:t>
      </w:r>
      <w:r w:rsidR="00333D74">
        <w:rPr>
          <w:rFonts w:ascii="Times New Roman" w:hAnsi="Times New Roman"/>
        </w:rPr>
        <w:t>s</w:t>
      </w:r>
      <w:r w:rsidR="00B4554B">
        <w:rPr>
          <w:rFonts w:ascii="Times New Roman" w:hAnsi="Times New Roman"/>
        </w:rPr>
        <w:t xml:space="preserve"> so there were twenty or so men gathered around.</w:t>
      </w:r>
    </w:p>
    <w:p w14:paraId="7F235D2B" w14:textId="77777777" w:rsidR="00B4554B" w:rsidRDefault="00B4554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friend,” Javeed said to an old man with a white beard seated on a concrete block. The man struggled to place who had just spoken to him. After a moment of delay, it was obvious when the man remembered who was speaking. He stood up to welcome his return home.</w:t>
      </w:r>
    </w:p>
    <w:p w14:paraId="0ABA3548" w14:textId="77777777" w:rsidR="0008799A" w:rsidRDefault="00B4554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“Ali has brought you home,” said the man who reached to shake hands, with Javeed griping with one and patting the back of his hand with the other. The man did not let go and pulled the smiling Javeed over to the group of men seated around a tray of </w:t>
      </w:r>
      <w:r w:rsidR="00B947C4">
        <w:rPr>
          <w:rFonts w:ascii="Times New Roman" w:hAnsi="Times New Roman"/>
        </w:rPr>
        <w:t>tea</w:t>
      </w:r>
      <w:r>
        <w:rPr>
          <w:rFonts w:ascii="Times New Roman" w:hAnsi="Times New Roman"/>
        </w:rPr>
        <w:t xml:space="preserve"> perched on the old stones.  One of the men poured Javeed a cup and the excited white haired friend introduced Jav</w:t>
      </w:r>
      <w:r w:rsidR="0008799A">
        <w:rPr>
          <w:rFonts w:ascii="Times New Roman" w:hAnsi="Times New Roman"/>
        </w:rPr>
        <w:t>e</w:t>
      </w:r>
      <w:r>
        <w:rPr>
          <w:rFonts w:ascii="Times New Roman" w:hAnsi="Times New Roman"/>
        </w:rPr>
        <w:t>ed to the group.</w:t>
      </w:r>
    </w:p>
    <w:p w14:paraId="249ACBF9"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“Tell me friend, how have you been,” he said.</w:t>
      </w:r>
    </w:p>
    <w:p w14:paraId="618FC780"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“Ali had made me a better man today than when you knew me before.”</w:t>
      </w:r>
    </w:p>
    <w:p w14:paraId="63E5749B" w14:textId="2226CFC6"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great you are a faithful servan</w:t>
      </w:r>
      <w:r w:rsidR="00575599">
        <w:rPr>
          <w:rFonts w:ascii="Times New Roman" w:hAnsi="Times New Roman"/>
        </w:rPr>
        <w:t>t,” said the man as he pulled at</w:t>
      </w:r>
      <w:r>
        <w:rPr>
          <w:rFonts w:ascii="Times New Roman" w:hAnsi="Times New Roman"/>
        </w:rPr>
        <w:t xml:space="preserve"> his army green canvas jacket that fit snug over his traditional Iranian clothes.</w:t>
      </w:r>
    </w:p>
    <w:p w14:paraId="74B748DB"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it is more than that. I am fully committed to the creator God. I am a change man,” Javeed said with authority.</w:t>
      </w:r>
    </w:p>
    <w:p w14:paraId="3672DEA3" w14:textId="49D9DADE"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around the table were unsure what to think about this stranger to them. </w:t>
      </w:r>
      <w:r w:rsidR="00575599">
        <w:rPr>
          <w:rFonts w:ascii="Times New Roman" w:hAnsi="Times New Roman"/>
        </w:rPr>
        <w:t>Looking</w:t>
      </w:r>
      <w:r>
        <w:rPr>
          <w:rFonts w:ascii="Times New Roman" w:hAnsi="Times New Roman"/>
        </w:rPr>
        <w:t xml:space="preserve"> over their </w:t>
      </w:r>
      <w:r w:rsidR="00B947C4">
        <w:rPr>
          <w:rFonts w:ascii="Times New Roman" w:hAnsi="Times New Roman"/>
        </w:rPr>
        <w:t>teacups</w:t>
      </w:r>
      <w:r>
        <w:rPr>
          <w:rFonts w:ascii="Times New Roman" w:hAnsi="Times New Roman"/>
        </w:rPr>
        <w:t xml:space="preserve"> that hid their mouths, the men made eye contact</w:t>
      </w:r>
      <w:r w:rsidR="00575599">
        <w:rPr>
          <w:rFonts w:ascii="Times New Roman" w:hAnsi="Times New Roman"/>
        </w:rPr>
        <w:t xml:space="preserve"> with each other</w:t>
      </w:r>
      <w:r>
        <w:rPr>
          <w:rFonts w:ascii="Times New Roman" w:hAnsi="Times New Roman"/>
        </w:rPr>
        <w:t>, each signaling their lack of understanding of what Javeed was saying.</w:t>
      </w:r>
    </w:p>
    <w:p w14:paraId="6FD3EE66" w14:textId="62B7FEF7" w:rsidR="006C7350"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guess you are happy to be back from the Arab world in your </w:t>
      </w:r>
      <w:r w:rsidR="00B947C4">
        <w:rPr>
          <w:rFonts w:ascii="Times New Roman" w:hAnsi="Times New Roman"/>
        </w:rPr>
        <w:t>Persian</w:t>
      </w:r>
      <w:r w:rsidR="00575599">
        <w:rPr>
          <w:rFonts w:ascii="Times New Roman" w:hAnsi="Times New Roman"/>
        </w:rPr>
        <w:t xml:space="preserve"> home,” s</w:t>
      </w:r>
      <w:r>
        <w:rPr>
          <w:rFonts w:ascii="Times New Roman" w:hAnsi="Times New Roman"/>
        </w:rPr>
        <w:t>aid Javeed</w:t>
      </w:r>
      <w:r w:rsidR="00575599">
        <w:rPr>
          <w:rFonts w:ascii="Times New Roman" w:hAnsi="Times New Roman"/>
        </w:rPr>
        <w:t>’s</w:t>
      </w:r>
      <w:r>
        <w:rPr>
          <w:rFonts w:ascii="Times New Roman" w:hAnsi="Times New Roman"/>
        </w:rPr>
        <w:t xml:space="preserve"> old friend.</w:t>
      </w:r>
    </w:p>
    <w:p w14:paraId="306DC16E" w14:textId="77777777" w:rsidR="006C7350" w:rsidRDefault="006C7350"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“Well, I am happy to be home but there is more to my joy. I am a new man. The old has gone and the new has come!”</w:t>
      </w:r>
    </w:p>
    <w:p w14:paraId="7DA274E5" w14:textId="68C62052" w:rsidR="006C7350" w:rsidRDefault="00575599"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6C7350">
        <w:rPr>
          <w:rFonts w:ascii="Times New Roman" w:hAnsi="Times New Roman"/>
        </w:rPr>
        <w:t>That is good to hear, how was the UAE?” his friend said trying to change the subject and save Javeed some embarrassment but Javeed did not take the hint.</w:t>
      </w:r>
    </w:p>
    <w:p w14:paraId="5C6B7086" w14:textId="3C2B113A" w:rsidR="00654974" w:rsidRDefault="006C7350"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reading this b</w:t>
      </w:r>
      <w:r w:rsidR="00575599">
        <w:rPr>
          <w:rFonts w:ascii="Times New Roman" w:hAnsi="Times New Roman"/>
        </w:rPr>
        <w:t>ook and it change my entire outl</w:t>
      </w:r>
      <w:r>
        <w:rPr>
          <w:rFonts w:ascii="Times New Roman" w:hAnsi="Times New Roman"/>
        </w:rPr>
        <w:t xml:space="preserve">ook of the world,” Javeed said </w:t>
      </w:r>
      <w:r w:rsidR="00ED479A">
        <w:rPr>
          <w:rFonts w:ascii="Times New Roman" w:hAnsi="Times New Roman"/>
        </w:rPr>
        <w:t xml:space="preserve">to all the men seated and gathered around, </w:t>
      </w:r>
      <w:r>
        <w:rPr>
          <w:rFonts w:ascii="Times New Roman" w:hAnsi="Times New Roman"/>
        </w:rPr>
        <w:t>not attempting to hide his excitement.</w:t>
      </w:r>
      <w:r w:rsidR="00ED479A">
        <w:rPr>
          <w:rFonts w:ascii="Times New Roman" w:hAnsi="Times New Roman"/>
        </w:rPr>
        <w:t xml:space="preserve"> He held everyone’s attention as he explained what he had learned and experienced over last week.</w:t>
      </w:r>
      <w:r w:rsidR="00654974">
        <w:rPr>
          <w:rFonts w:ascii="Times New Roman" w:hAnsi="Times New Roman"/>
        </w:rPr>
        <w:t xml:space="preserve"> </w:t>
      </w:r>
      <w:r w:rsidR="00ED479A">
        <w:rPr>
          <w:rFonts w:ascii="Times New Roman" w:hAnsi="Times New Roman"/>
        </w:rPr>
        <w:t>They all sat quietl</w:t>
      </w:r>
      <w:r w:rsidR="00654974">
        <w:rPr>
          <w:rFonts w:ascii="Times New Roman" w:hAnsi="Times New Roman"/>
        </w:rPr>
        <w:t xml:space="preserve">y, not responding just listening and passing looks at the other men across the table. </w:t>
      </w:r>
    </w:p>
    <w:p w14:paraId="20C89DEC" w14:textId="5A893216"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did not stop to take a breat</w:t>
      </w:r>
      <w:r w:rsidR="00333D74">
        <w:rPr>
          <w:rFonts w:ascii="Times New Roman" w:hAnsi="Times New Roman"/>
        </w:rPr>
        <w:t>h. He continued to share his joy</w:t>
      </w:r>
      <w:r>
        <w:rPr>
          <w:rFonts w:ascii="Times New Roman" w:hAnsi="Times New Roman"/>
        </w:rPr>
        <w:t xml:space="preserve"> and tried to explain to the men what he felt but they were not changed. Eventually, Javeed notice</w:t>
      </w:r>
      <w:r w:rsidR="00575599">
        <w:rPr>
          <w:rFonts w:ascii="Times New Roman" w:hAnsi="Times New Roman"/>
        </w:rPr>
        <w:t>d</w:t>
      </w:r>
      <w:r>
        <w:rPr>
          <w:rFonts w:ascii="Times New Roman" w:hAnsi="Times New Roman"/>
        </w:rPr>
        <w:t xml:space="preserve"> the lack of understanding on their stern faces.</w:t>
      </w:r>
    </w:p>
    <w:p w14:paraId="4B5F2706"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don’t understand,” Javeed said tapping the leather cover on the tray.  “You have to read the book.”</w:t>
      </w:r>
    </w:p>
    <w:p w14:paraId="1C68E52D"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sat in silence and Javeed knew they could not understand. He stood from his seat and politely said,” Good bye, have a good day gentlemen,” as he exited the circle. As he walked away the men burst into laughter and Javeed knew it was at his </w:t>
      </w:r>
      <w:r w:rsidR="00333D74">
        <w:rPr>
          <w:rFonts w:ascii="Times New Roman" w:hAnsi="Times New Roman"/>
        </w:rPr>
        <w:t>expense</w:t>
      </w:r>
      <w:r>
        <w:rPr>
          <w:rFonts w:ascii="Times New Roman" w:hAnsi="Times New Roman"/>
        </w:rPr>
        <w:t xml:space="preserve"> but he was undeterred.</w:t>
      </w:r>
    </w:p>
    <w:p w14:paraId="7F2CBA92"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walked down the dusty street and turned into an empty garage bay. </w:t>
      </w:r>
    </w:p>
    <w:p w14:paraId="71FE8153"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man seated behind an old wooden desk, said without ever looking up from his paperwork, “No taxis today. Come back tomorrow.”</w:t>
      </w:r>
    </w:p>
    <w:p w14:paraId="4BB44AF5"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don’t even have one taxi for an old friend?” asked Javeed.</w:t>
      </w:r>
    </w:p>
    <w:p w14:paraId="5EAC71F1" w14:textId="77777777" w:rsidR="00BA3C41"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“Ali has seen fit to bring you back home,” said the grease-covered man struggling to get from his chair to shake Javeed’s hand.</w:t>
      </w:r>
    </w:p>
    <w:p w14:paraId="189C1BB2" w14:textId="5C535872" w:rsidR="00BA3C41" w:rsidRDefault="00BA3C41"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He will</w:t>
      </w:r>
      <w:r w:rsidR="00575599">
        <w:rPr>
          <w:rFonts w:ascii="Times New Roman" w:hAnsi="Times New Roman"/>
        </w:rPr>
        <w:t>ed</w:t>
      </w:r>
      <w:r>
        <w:rPr>
          <w:rFonts w:ascii="Times New Roman" w:hAnsi="Times New Roman"/>
        </w:rPr>
        <w:t xml:space="preserve"> it for me to return and am a different man than the one who left.”</w:t>
      </w:r>
    </w:p>
    <w:p w14:paraId="37DF39C8" w14:textId="17BB0D8B" w:rsidR="00BA3C41" w:rsidRDefault="00575599"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you want to get</w:t>
      </w:r>
      <w:r w:rsidR="00BA3C41">
        <w:rPr>
          <w:rFonts w:ascii="Times New Roman" w:hAnsi="Times New Roman"/>
        </w:rPr>
        <w:t xml:space="preserve"> back to the road?” asked the taxi garage owner.</w:t>
      </w:r>
    </w:p>
    <w:p w14:paraId="09B87764" w14:textId="77777777" w:rsidR="009361C2" w:rsidRDefault="00BA3C41"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need a job and I enjoy driving</w:t>
      </w:r>
      <w:r w:rsidR="009361C2">
        <w:rPr>
          <w:rFonts w:ascii="Times New Roman" w:hAnsi="Times New Roman"/>
        </w:rPr>
        <w:t xml:space="preserve"> and you know I am good to your cars.”</w:t>
      </w:r>
    </w:p>
    <w:p w14:paraId="04C8E09E" w14:textId="77777777" w:rsidR="009361C2" w:rsidRDefault="009361C2"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I have to tell you that taxis are hard to come by these days. I have 20 cars and a waiting list about 50 drivers deep,” the man said. “There are just not enough cars or fares in this town to make a good living.”</w:t>
      </w:r>
    </w:p>
    <w:p w14:paraId="295DC419" w14:textId="77777777" w:rsidR="00FA0458" w:rsidRDefault="009361C2"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ok friend,</w:t>
      </w:r>
      <w:r w:rsidR="00FA0458">
        <w:rPr>
          <w:rFonts w:ascii="Times New Roman" w:hAnsi="Times New Roman"/>
        </w:rPr>
        <w:t xml:space="preserve"> Ali will provide if it is His will.”</w:t>
      </w:r>
    </w:p>
    <w:p w14:paraId="0D38BD7D" w14:textId="77777777" w:rsidR="00FA0458" w:rsidRDefault="00FA0458"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is your family?” the old friend asked changing the subject to something less depressing.</w:t>
      </w:r>
    </w:p>
    <w:p w14:paraId="54CA260C" w14:textId="77777777" w:rsidR="00FA0458" w:rsidRDefault="00FA0458"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“Wonderful. My oldest daughter is going to school now and learning to read.”</w:t>
      </w:r>
    </w:p>
    <w:p w14:paraId="6A2278B1" w14:textId="77777777" w:rsidR="00FA0458" w:rsidRDefault="00FA0458"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you think it is a good idea for your daughter to be educated? You have seen first hand what happens to this country when women leave the home.”</w:t>
      </w:r>
    </w:p>
    <w:p w14:paraId="477D1271" w14:textId="77777777" w:rsidR="004929DD" w:rsidRDefault="00FA0458"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once thought as you do but my opinion has changed. I have a new understanding of the world because I can read. I do not have to depend on what others recite for me but I am able to discover truth for myself and I want my daughter to have the same opportunity. </w:t>
      </w:r>
    </w:p>
    <w:p w14:paraId="2439415C"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looks like those liberal Muslim women in the Arab world got to you while you were over there,” said his friend.</w:t>
      </w:r>
    </w:p>
    <w:p w14:paraId="438D24C3"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that is not the case. I found a book and I have been reading and thinking about a lot of things,” Javeed said softly but confidently.</w:t>
      </w:r>
    </w:p>
    <w:p w14:paraId="18C82B7A"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book?”</w:t>
      </w:r>
    </w:p>
    <w:p w14:paraId="5238AA9B"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found a book in my taxi one day and just started reading it.”</w:t>
      </w:r>
    </w:p>
    <w:p w14:paraId="62F5DA7E"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Western book?”</w:t>
      </w:r>
    </w:p>
    <w:p w14:paraId="0CCBF9FB" w14:textId="77777777" w:rsidR="00E56295" w:rsidRDefault="004929DD"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it is a </w:t>
      </w:r>
      <w:r w:rsidR="00333D74">
        <w:rPr>
          <w:rFonts w:ascii="Times New Roman" w:hAnsi="Times New Roman"/>
        </w:rPr>
        <w:t>Persian</w:t>
      </w:r>
      <w:r>
        <w:rPr>
          <w:rFonts w:ascii="Times New Roman" w:hAnsi="Times New Roman"/>
        </w:rPr>
        <w:t xml:space="preserve"> book,” Javeed sai</w:t>
      </w:r>
      <w:r w:rsidR="00E56295">
        <w:rPr>
          <w:rFonts w:ascii="Times New Roman" w:hAnsi="Times New Roman"/>
        </w:rPr>
        <w:t>d pulling the book from his rope belt under his chook and handed it to his old friend. He opened the book and found only blank pieces of paper.</w:t>
      </w:r>
    </w:p>
    <w:p w14:paraId="0841BC5F"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being a funny man?” he asked continuing to flip through the book. Javeed looked down to see nothing on the pages.</w:t>
      </w:r>
    </w:p>
    <w:p w14:paraId="5CE4461A"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understand. I was reading it this morning,” said Javeed taking the book back.</w:t>
      </w:r>
    </w:p>
    <w:p w14:paraId="3C623920"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w:t>
      </w:r>
      <w:r w:rsidR="00333D74">
        <w:rPr>
          <w:rFonts w:ascii="Times New Roman" w:hAnsi="Times New Roman"/>
        </w:rPr>
        <w:t xml:space="preserve"> are a changed man. A crazy man!</w:t>
      </w:r>
      <w:r>
        <w:rPr>
          <w:rFonts w:ascii="Times New Roman" w:hAnsi="Times New Roman"/>
        </w:rPr>
        <w:t xml:space="preserve"> Come back next week and I might have an open taxi then when you have calmed down.”</w:t>
      </w:r>
    </w:p>
    <w:p w14:paraId="1F3646C3"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Totally confused, Javeed walked back to the city gate and threw the book on the table shaking the tray causing tea to spill.</w:t>
      </w:r>
    </w:p>
    <w:p w14:paraId="00455AEB"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can read this book?” he asked interrupting the group of men he had spoken with just a few minutes before. </w:t>
      </w:r>
    </w:p>
    <w:p w14:paraId="7FBDA60F"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stopped the conversation and one of them pulled the book towards </w:t>
      </w:r>
      <w:r w:rsidR="00333D74">
        <w:rPr>
          <w:rFonts w:ascii="Times New Roman" w:hAnsi="Times New Roman"/>
        </w:rPr>
        <w:t>him</w:t>
      </w:r>
      <w:r>
        <w:rPr>
          <w:rFonts w:ascii="Times New Roman" w:hAnsi="Times New Roman"/>
        </w:rPr>
        <w:t>. He opened the cover and said, “Read what?”</w:t>
      </w:r>
    </w:p>
    <w:p w14:paraId="2998929A" w14:textId="77777777" w:rsidR="005F5D7B"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Without speaking he took the book back and walked away to hear them laughing at him again. He walked down the street looking at the pages and seeing the black writing on the torn pages. He now realized that only some could see the words and as he walked home he prayed th</w:t>
      </w:r>
      <w:r w:rsidR="00D06611">
        <w:rPr>
          <w:rFonts w:ascii="Times New Roman" w:hAnsi="Times New Roman"/>
        </w:rPr>
        <w:t>at his wife would see the words</w:t>
      </w:r>
      <w:r w:rsidR="00333D74">
        <w:rPr>
          <w:rFonts w:ascii="Times New Roman" w:hAnsi="Times New Roman"/>
        </w:rPr>
        <w:t>. He hoped for his sake and her</w:t>
      </w:r>
      <w:r w:rsidR="00D06611">
        <w:rPr>
          <w:rFonts w:ascii="Times New Roman" w:hAnsi="Times New Roman"/>
        </w:rPr>
        <w:t>s.</w:t>
      </w:r>
    </w:p>
    <w:p w14:paraId="5D3CD744" w14:textId="77777777" w:rsidR="005F5D7B"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walked inside his home and went </w:t>
      </w:r>
      <w:r w:rsidR="00333D74">
        <w:rPr>
          <w:rFonts w:ascii="Times New Roman" w:hAnsi="Times New Roman"/>
        </w:rPr>
        <w:t>straight</w:t>
      </w:r>
      <w:r>
        <w:rPr>
          <w:rFonts w:ascii="Times New Roman" w:hAnsi="Times New Roman"/>
        </w:rPr>
        <w:t xml:space="preserve"> to his wife who was washing clothes on the back step of the house.</w:t>
      </w:r>
    </w:p>
    <w:p w14:paraId="021B23D3" w14:textId="77777777" w:rsidR="005F5D7B"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“Can you read this book?” he asked </w:t>
      </w:r>
      <w:r w:rsidR="00333D74">
        <w:rPr>
          <w:rFonts w:ascii="Times New Roman" w:hAnsi="Times New Roman"/>
        </w:rPr>
        <w:t>hopeful</w:t>
      </w:r>
      <w:r>
        <w:rPr>
          <w:rFonts w:ascii="Times New Roman" w:hAnsi="Times New Roman"/>
        </w:rPr>
        <w:t>.</w:t>
      </w:r>
    </w:p>
    <w:p w14:paraId="6639FA24" w14:textId="77777777" w:rsidR="00F013C5"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know I can not read,” she said continuing to wash </w:t>
      </w:r>
      <w:r w:rsidR="00F013C5">
        <w:rPr>
          <w:rFonts w:ascii="Times New Roman" w:hAnsi="Times New Roman"/>
        </w:rPr>
        <w:t>the laundry. “I did not go to school as you did.”</w:t>
      </w:r>
    </w:p>
    <w:p w14:paraId="593E2287"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see the words on the page?”</w:t>
      </w:r>
    </w:p>
    <w:p w14:paraId="3FBF71A8"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can see words. I am not blind.”</w:t>
      </w:r>
    </w:p>
    <w:p w14:paraId="2E7800FD"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breathed a sigh of relief hoping that one day she would be able to experience the truth as he had. </w:t>
      </w:r>
    </w:p>
    <w:p w14:paraId="4CCAC446"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did you ask me that?” she asked.</w:t>
      </w:r>
    </w:p>
    <w:p w14:paraId="19D88D85"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“Because when I showed the men in town, they only saw blank pages. The letters just vanished.”</w:t>
      </w:r>
    </w:p>
    <w:p w14:paraId="23B9E3DC"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they were not meant to see it or maybe just not right now?”</w:t>
      </w:r>
    </w:p>
    <w:p w14:paraId="2D673FC5" w14:textId="77777777" w:rsidR="00AB29F4" w:rsidRDefault="00F013C5"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walked back in the main room of the house and sat on the floor. He thought about what his wife has just said and wondered if he was suppose to read the book for a purpose. Was the book written just for him?</w:t>
      </w:r>
      <w:r w:rsidR="00AB29F4">
        <w:rPr>
          <w:rFonts w:ascii="Times New Roman" w:hAnsi="Times New Roman"/>
        </w:rPr>
        <w:t xml:space="preserve"> He looked close at the pages and knew the book was well read. When he pulled back the pages exposing the binding, he notices several different kinds of dust, sand and dirt that would not be found in Iran or Dubai. He sat and wondered about the origin of the book and how it found it’s way into his hands.</w:t>
      </w:r>
    </w:p>
    <w:p w14:paraId="6D064207" w14:textId="77777777" w:rsidR="00AB29F4" w:rsidRDefault="00AB29F4"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he pondered, his two daughters walked in from being outside.</w:t>
      </w:r>
    </w:p>
    <w:p w14:paraId="2420021A" w14:textId="77777777" w:rsidR="00AB29F4" w:rsidRDefault="00AB29F4"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“Girls, come here,” he summoned.</w:t>
      </w:r>
    </w:p>
    <w:p w14:paraId="7AFD6726" w14:textId="77777777" w:rsidR="00335612" w:rsidRDefault="00AB29F4"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both came over to him </w:t>
      </w:r>
      <w:r w:rsidR="00B216CE">
        <w:rPr>
          <w:rFonts w:ascii="Times New Roman" w:hAnsi="Times New Roman"/>
        </w:rPr>
        <w:t>and they both sat in his lap a position they had enjoyed over the last week.</w:t>
      </w:r>
    </w:p>
    <w:p w14:paraId="666B167C"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“Fareeza, can you read this page?”</w:t>
      </w:r>
    </w:p>
    <w:p w14:paraId="354A92A7"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father,” his oldest girl said as she began to read the first sentence aloud.</w:t>
      </w:r>
    </w:p>
    <w:p w14:paraId="08E8D0F6"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“Great! What about you Tala?”</w:t>
      </w:r>
    </w:p>
    <w:p w14:paraId="66A51AFF"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she said and she struggle to pronounce the first three words.”</w:t>
      </w:r>
    </w:p>
    <w:p w14:paraId="67099A3A"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wonderful baby. We will read it together,” he said hugging them both tightly. After I return from morning prayers we will read together.</w:t>
      </w:r>
    </w:p>
    <w:p w14:paraId="766E8AFE" w14:textId="77777777" w:rsidR="0033561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arrived at the M</w:t>
      </w:r>
      <w:r w:rsidR="00275865">
        <w:rPr>
          <w:rFonts w:ascii="Times New Roman" w:hAnsi="Times New Roman"/>
        </w:rPr>
        <w:t>osque</w:t>
      </w:r>
      <w:r>
        <w:rPr>
          <w:rFonts w:ascii="Times New Roman" w:hAnsi="Times New Roman"/>
        </w:rPr>
        <w:t xml:space="preserve"> right on time and removed his sandals outside and washed his feet in the plastic tub before stepping into the main hall. He took his place in the large room with a high </w:t>
      </w:r>
      <w:r w:rsidR="00275865">
        <w:rPr>
          <w:rFonts w:ascii="Times New Roman" w:hAnsi="Times New Roman"/>
        </w:rPr>
        <w:t>ceiling</w:t>
      </w:r>
      <w:r>
        <w:rPr>
          <w:rFonts w:ascii="Times New Roman" w:hAnsi="Times New Roman"/>
        </w:rPr>
        <w:t xml:space="preserve"> among about one hundred other men and began to pray to the God he knew better that day than ever before.</w:t>
      </w:r>
    </w:p>
    <w:p w14:paraId="09D73002" w14:textId="62D35796" w:rsidR="0033561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left wondering if the other men he prayed</w:t>
      </w:r>
      <w:r w:rsidR="00025CD7">
        <w:rPr>
          <w:rFonts w:ascii="Times New Roman" w:hAnsi="Times New Roman"/>
        </w:rPr>
        <w:t xml:space="preserve"> with</w:t>
      </w:r>
      <w:r>
        <w:rPr>
          <w:rFonts w:ascii="Times New Roman" w:hAnsi="Times New Roman"/>
        </w:rPr>
        <w:t xml:space="preserve"> knew what he did and if they felt as he did. I assumed not but hoped they did.</w:t>
      </w:r>
    </w:p>
    <w:p w14:paraId="1F596869" w14:textId="77777777" w:rsidR="003F3BF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afternoon the family gathered in the corner on a silk rug and Javeed read to the three most important women in his life. His wife Nazilla followed her husband’s finger across the page as she studied the words. She enjoyed the warmth of his arms and the love in his voice as he read aloud to her and her daughters.</w:t>
      </w:r>
    </w:p>
    <w:p w14:paraId="44075A03" w14:textId="4DDDC45E"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daily readings </w:t>
      </w:r>
      <w:r w:rsidR="00B947C4">
        <w:rPr>
          <w:rFonts w:ascii="Times New Roman" w:hAnsi="Times New Roman"/>
        </w:rPr>
        <w:t>continued,</w:t>
      </w:r>
      <w:r>
        <w:rPr>
          <w:rFonts w:ascii="Times New Roman" w:hAnsi="Times New Roman"/>
        </w:rPr>
        <w:t xml:space="preserve"> as did Javeed’s expressions of love towards his girls. Each day the</w:t>
      </w:r>
      <w:r w:rsidR="00EB5F3F">
        <w:rPr>
          <w:rFonts w:ascii="Times New Roman" w:hAnsi="Times New Roman"/>
        </w:rPr>
        <w:t>y</w:t>
      </w:r>
      <w:r>
        <w:rPr>
          <w:rFonts w:ascii="Times New Roman" w:hAnsi="Times New Roman"/>
        </w:rPr>
        <w:t xml:space="preserve"> read and after only a few months both Tata and Nazilla were reading at the same pace taking turns with Fareeza throwing in the difficult words.</w:t>
      </w:r>
    </w:p>
    <w:p w14:paraId="69150512" w14:textId="77777777"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had finally worked his way up the waiting list and was able to rent a cab every day. The money was not near as good as in the UAE but he did not care because he was with his family. Javeed was not accepted in the town because he was different than everyone else. Most of the men though he was crazy and a few of them accused him of joining a cult. </w:t>
      </w:r>
      <w:r w:rsidR="00E201A8">
        <w:rPr>
          <w:rFonts w:ascii="Times New Roman" w:hAnsi="Times New Roman"/>
        </w:rPr>
        <w:t xml:space="preserve">He was also not welcome for prayers at the </w:t>
      </w:r>
      <w:r w:rsidR="00B947C4">
        <w:rPr>
          <w:rFonts w:ascii="Times New Roman" w:hAnsi="Times New Roman"/>
        </w:rPr>
        <w:t>Masque</w:t>
      </w:r>
      <w:r w:rsidR="00E201A8">
        <w:rPr>
          <w:rFonts w:ascii="Times New Roman" w:hAnsi="Times New Roman"/>
        </w:rPr>
        <w:t xml:space="preserve"> anymore because he said some things that contradicted the words of the emom. </w:t>
      </w:r>
      <w:r>
        <w:rPr>
          <w:rFonts w:ascii="Times New Roman" w:hAnsi="Times New Roman"/>
        </w:rPr>
        <w:t>After being laughed out of the gathering by the gate and kicked out of several restaurants he choose to eat his lunch alone on a curb most days.</w:t>
      </w:r>
    </w:p>
    <w:p w14:paraId="66707787" w14:textId="77777777"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One afternoon while eating some bread on a quite street a man came up behind him and sat beside him.</w:t>
      </w:r>
    </w:p>
    <w:p w14:paraId="03A656C8" w14:textId="77777777" w:rsidR="003F3BF2"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the man with the strange book?” asked the stranger.</w:t>
      </w:r>
    </w:p>
    <w:p w14:paraId="1F5BD6E1" w14:textId="77777777" w:rsidR="003F3BF2"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said Javeed sighing and continuing to eat.</w:t>
      </w:r>
    </w:p>
    <w:p w14:paraId="214F2D43" w14:textId="77777777" w:rsidR="006E1A15"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heard </w:t>
      </w:r>
      <w:r w:rsidR="006E1A15">
        <w:rPr>
          <w:rFonts w:ascii="Times New Roman" w:hAnsi="Times New Roman"/>
        </w:rPr>
        <w:t>some men talking in the market about stealing your book. They planed to go into your home today and take it.”</w:t>
      </w:r>
    </w:p>
    <w:p w14:paraId="75882DAA" w14:textId="0AEF821B"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it is not in my home.” Javeed s</w:t>
      </w:r>
      <w:r w:rsidR="00EB5F3F">
        <w:rPr>
          <w:rFonts w:ascii="Times New Roman" w:hAnsi="Times New Roman"/>
        </w:rPr>
        <w:t>aid as panic struck. His heart</w:t>
      </w:r>
      <w:r>
        <w:rPr>
          <w:rFonts w:ascii="Times New Roman" w:hAnsi="Times New Roman"/>
        </w:rPr>
        <w:t xml:space="preserve"> immediately began to race.</w:t>
      </w:r>
    </w:p>
    <w:p w14:paraId="044CDA28"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wife is at home. When?”</w:t>
      </w:r>
    </w:p>
    <w:p w14:paraId="1359ECB4"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“Today I think.”</w:t>
      </w:r>
    </w:p>
    <w:p w14:paraId="7BDA6365" w14:textId="215EF4A4"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Without hesitation he jumped to his feet and ran to his car. “Thank you,” he screamed as he open</w:t>
      </w:r>
      <w:r w:rsidR="00EB5F3F">
        <w:rPr>
          <w:rFonts w:ascii="Times New Roman" w:hAnsi="Times New Roman"/>
        </w:rPr>
        <w:t>ed</w:t>
      </w:r>
      <w:r>
        <w:rPr>
          <w:rFonts w:ascii="Times New Roman" w:hAnsi="Times New Roman"/>
        </w:rPr>
        <w:t xml:space="preserve"> the door and jumped in.</w:t>
      </w:r>
    </w:p>
    <w:p w14:paraId="042407C4"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speed through the streets sliding around corners on the dusty roads. He weaved in and out of traffic and drove faster than he ever had before.  Finally, he came to a sliding stop at his house slamming the breaks and locking up the poorly treaded tires. He ran in to find the door open and the house destroyed. He ran through the small home screaming, “Nazilla! Nazilla!” As he turned into the bedroom he heard her say softly, “I am in here.”</w:t>
      </w:r>
    </w:p>
    <w:p w14:paraId="754A973B"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sat in the center of the room in tears with clothes and papers all around her. Javeed quickly fell to the floor and embraced his wife. </w:t>
      </w:r>
    </w:p>
    <w:p w14:paraId="4998B901"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hurt?” he asked softly.</w:t>
      </w:r>
    </w:p>
    <w:p w14:paraId="02FE3DE6" w14:textId="77777777" w:rsidR="006E1A15" w:rsidRDefault="006E1A15" w:rsidP="006E1A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I am ok. They did not hurt me. Just told me to stand aside,” she said between sobs. </w:t>
      </w:r>
    </w:p>
    <w:p w14:paraId="6E994E8F" w14:textId="1FD6096C" w:rsidR="00AC1D51" w:rsidRDefault="006E1A15"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continued</w:t>
      </w:r>
      <w:r w:rsidR="00AC1D51">
        <w:rPr>
          <w:rFonts w:ascii="Times New Roman" w:hAnsi="Times New Roman"/>
        </w:rPr>
        <w:t xml:space="preserve"> to hug his wife as her tears f</w:t>
      </w:r>
      <w:r w:rsidR="00DB5CD9">
        <w:rPr>
          <w:rFonts w:ascii="Times New Roman" w:hAnsi="Times New Roman"/>
        </w:rPr>
        <w:t>e</w:t>
      </w:r>
      <w:r>
        <w:rPr>
          <w:rFonts w:ascii="Times New Roman" w:hAnsi="Times New Roman"/>
        </w:rPr>
        <w:t>ll on his dusty shirt.</w:t>
      </w:r>
      <w:r w:rsidR="00AC1D51">
        <w:rPr>
          <w:rFonts w:ascii="Times New Roman" w:hAnsi="Times New Roman"/>
        </w:rPr>
        <w:t xml:space="preserve"> He looked around the room and saw a</w:t>
      </w:r>
      <w:r>
        <w:rPr>
          <w:rFonts w:ascii="Times New Roman" w:hAnsi="Times New Roman"/>
        </w:rPr>
        <w:t xml:space="preserve">ll of their stuff was scattered across the room. </w:t>
      </w:r>
    </w:p>
    <w:p w14:paraId="0A67B206" w14:textId="77777777"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“Why did they destroy our house?” she asked. “What were they looking for?” </w:t>
      </w:r>
    </w:p>
    <w:p w14:paraId="47255424" w14:textId="788B26CC"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wanted t</w:t>
      </w:r>
      <w:r w:rsidR="00DB5CD9">
        <w:rPr>
          <w:rFonts w:ascii="Times New Roman" w:hAnsi="Times New Roman"/>
        </w:rPr>
        <w:t>he</w:t>
      </w:r>
      <w:r>
        <w:rPr>
          <w:rFonts w:ascii="Times New Roman" w:hAnsi="Times New Roman"/>
        </w:rPr>
        <w:t xml:space="preserve"> book.”</w:t>
      </w:r>
    </w:p>
    <w:p w14:paraId="7E19B93F" w14:textId="77777777"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w:t>
      </w:r>
    </w:p>
    <w:p w14:paraId="3BE4B3BA" w14:textId="77777777" w:rsidR="00AC1D51" w:rsidRDefault="00B947C4"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he said softly while stilling sitting and holding her.</w:t>
      </w:r>
    </w:p>
    <w:p w14:paraId="4FCFBA90" w14:textId="6626ABCD" w:rsidR="00AC1D51" w:rsidRDefault="00DB5CD9"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a</w:t>
      </w:r>
      <w:r w:rsidR="00AC1D51">
        <w:rPr>
          <w:rFonts w:ascii="Times New Roman" w:hAnsi="Times New Roman"/>
        </w:rPr>
        <w:t>bout time for</w:t>
      </w:r>
      <w:r>
        <w:rPr>
          <w:rFonts w:ascii="Times New Roman" w:hAnsi="Times New Roman"/>
        </w:rPr>
        <w:t xml:space="preserve"> the girls to get out of school and</w:t>
      </w:r>
      <w:r w:rsidR="00AC1D51">
        <w:rPr>
          <w:rFonts w:ascii="Times New Roman" w:hAnsi="Times New Roman"/>
        </w:rPr>
        <w:t xml:space="preserve"> Nazilla started to calm down.</w:t>
      </w:r>
    </w:p>
    <w:p w14:paraId="62E2E0D7" w14:textId="49DA7D37" w:rsidR="001323F8" w:rsidRDefault="00AC1D51" w:rsidP="00DB5C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we should go pick the girls up from school,” Javeed said. The two got in Javeed’s taxi and drove the couple of blocks to the small school.</w:t>
      </w:r>
      <w:r w:rsidR="00DB5CD9">
        <w:rPr>
          <w:rFonts w:ascii="Times New Roman" w:hAnsi="Times New Roman"/>
        </w:rPr>
        <w:t xml:space="preserve"> After arriving, </w:t>
      </w:r>
      <w:r w:rsidR="001323F8">
        <w:rPr>
          <w:rFonts w:ascii="Times New Roman" w:hAnsi="Times New Roman"/>
        </w:rPr>
        <w:t>Javeed leaned against the hood and waited with Nazilla in the car. The bell rang and children calmly and orderly walked out of the school to walk home. Javeed was the only parent waiting because most children walked home each day.</w:t>
      </w:r>
    </w:p>
    <w:p w14:paraId="34D895E9" w14:textId="77777777" w:rsidR="004D7AD1" w:rsidRDefault="001323F8"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“Tala! </w:t>
      </w:r>
      <w:r w:rsidR="00E201A8">
        <w:rPr>
          <w:rFonts w:ascii="Times New Roman" w:hAnsi="Times New Roman"/>
        </w:rPr>
        <w:t>Fareeza! Over here,” he yelled over the sound of children excited to leave school.</w:t>
      </w:r>
      <w:r w:rsidR="004D7AD1">
        <w:rPr>
          <w:rFonts w:ascii="Times New Roman" w:hAnsi="Times New Roman"/>
        </w:rPr>
        <w:t xml:space="preserve"> The girls came running, surprised to see their father at school, especially with his taxi.</w:t>
      </w:r>
    </w:p>
    <w:p w14:paraId="73FBE482"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going on?” Fareeza asked noticing her mother hiding her tears in the car. Javeed knelt down and spoke eye to eye to his girls. </w:t>
      </w:r>
    </w:p>
    <w:p w14:paraId="217A3967"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“Something happened today that I need to tell you about,” he said softly but seriously. “Some men tore through our house looking for the book we read.”</w:t>
      </w:r>
    </w:p>
    <w:p w14:paraId="68F8E6BA"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they take it?” Fareza asked.</w:t>
      </w:r>
    </w:p>
    <w:p w14:paraId="2FB86442"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 had it with me in my car.”</w:t>
      </w:r>
    </w:p>
    <w:p w14:paraId="4FEB0706"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what is so bad?” she asked while he younger sister stood quietly.</w:t>
      </w:r>
    </w:p>
    <w:p w14:paraId="06796339"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need to talk about what </w:t>
      </w:r>
      <w:r w:rsidR="00DC4D52">
        <w:rPr>
          <w:rFonts w:ascii="Times New Roman" w:hAnsi="Times New Roman"/>
        </w:rPr>
        <w:t>to do</w:t>
      </w:r>
      <w:r>
        <w:rPr>
          <w:rFonts w:ascii="Times New Roman" w:hAnsi="Times New Roman"/>
        </w:rPr>
        <w:t xml:space="preserve"> if they come back.”</w:t>
      </w:r>
    </w:p>
    <w:p w14:paraId="79E046B6" w14:textId="77777777" w:rsidR="00DC4D52"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“If they come back we will not give it to them!” Fareza said seriously meaning every word. </w:t>
      </w:r>
    </w:p>
    <w:p w14:paraId="2C05BF7C"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smiled at his daughter, learning from her in this trying time.</w:t>
      </w:r>
    </w:p>
    <w:p w14:paraId="738FCC30"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continued saying, “We have read together about men who stood up for what they believed and they were protected. Why are you afraid father?”</w:t>
      </w:r>
    </w:p>
    <w:p w14:paraId="6E994CF7"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afraid anymore. You have the heart of a lion and I am encouraged by your bravery and commitment,” said Javeed as he hugged his two girls and put them in the car.</w:t>
      </w:r>
    </w:p>
    <w:p w14:paraId="0A2A7F91"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Driving back home, several stories ran though Javeed’s mind. Some that ended in triumph and others that ended in death but Javeed was not afraid. He had faith and hoped he would be as strong as Fareza if the time came again. </w:t>
      </w:r>
    </w:p>
    <w:p w14:paraId="1B6C9D71" w14:textId="30EC2056" w:rsidR="007306F5"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day he went to the same curb about lunch time hoping to see the man who had alerted him to what happened. </w:t>
      </w:r>
      <w:r w:rsidR="00B947C4">
        <w:rPr>
          <w:rFonts w:ascii="Times New Roman" w:hAnsi="Times New Roman"/>
        </w:rPr>
        <w:t xml:space="preserve">He sat down and ate his lunch thinking about the day before while looking around for the man. </w:t>
      </w:r>
      <w:r>
        <w:rPr>
          <w:rFonts w:ascii="Times New Roman" w:hAnsi="Times New Roman"/>
        </w:rPr>
        <w:t xml:space="preserve">Javeed finished eating and the man never came. Javeed looked around and saw a college student sitting near by eating his lunch alone. All of the sudden, Javeed felt the need to go talk to him and he did not know why. </w:t>
      </w:r>
      <w:r w:rsidR="007306F5">
        <w:rPr>
          <w:rFonts w:ascii="Times New Roman" w:hAnsi="Times New Roman"/>
        </w:rPr>
        <w:t xml:space="preserve">His </w:t>
      </w:r>
      <w:r w:rsidR="00B947C4">
        <w:rPr>
          <w:rFonts w:ascii="Times New Roman" w:hAnsi="Times New Roman"/>
        </w:rPr>
        <w:t>muscles</w:t>
      </w:r>
      <w:r w:rsidR="007306F5">
        <w:rPr>
          <w:rFonts w:ascii="Times New Roman" w:hAnsi="Times New Roman"/>
        </w:rPr>
        <w:t xml:space="preserve"> ten</w:t>
      </w:r>
      <w:r w:rsidR="00DB5CD9">
        <w:rPr>
          <w:rFonts w:ascii="Times New Roman" w:hAnsi="Times New Roman"/>
        </w:rPr>
        <w:t>sed</w:t>
      </w:r>
      <w:r w:rsidR="007306F5">
        <w:rPr>
          <w:rFonts w:ascii="Times New Roman" w:hAnsi="Times New Roman"/>
        </w:rPr>
        <w:t xml:space="preserve"> and his hands shook </w:t>
      </w:r>
      <w:r w:rsidR="00DB5CD9">
        <w:rPr>
          <w:rFonts w:ascii="Times New Roman" w:hAnsi="Times New Roman"/>
        </w:rPr>
        <w:t>but he</w:t>
      </w:r>
      <w:r w:rsidR="007306F5">
        <w:rPr>
          <w:rFonts w:ascii="Times New Roman" w:hAnsi="Times New Roman"/>
        </w:rPr>
        <w:t xml:space="preserve"> could not explain why he was so </w:t>
      </w:r>
      <w:r w:rsidR="00B947C4">
        <w:rPr>
          <w:rFonts w:ascii="Times New Roman" w:hAnsi="Times New Roman"/>
        </w:rPr>
        <w:t>nervous</w:t>
      </w:r>
      <w:r w:rsidR="007306F5">
        <w:rPr>
          <w:rFonts w:ascii="Times New Roman" w:hAnsi="Times New Roman"/>
        </w:rPr>
        <w:t>. He sat for a moment looking for the courage to get up and talk to the boy. “Why am I nervous?” he asked himself as he gathered his strength and walked towards him.</w:t>
      </w:r>
    </w:p>
    <w:p w14:paraId="30E0C1A2"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I am Javeed.”</w:t>
      </w:r>
    </w:p>
    <w:p w14:paraId="39712590"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I am </w:t>
      </w:r>
      <w:r w:rsidR="00B947C4">
        <w:rPr>
          <w:rFonts w:ascii="Times New Roman" w:hAnsi="Times New Roman"/>
        </w:rPr>
        <w:t>Emod</w:t>
      </w:r>
      <w:r>
        <w:rPr>
          <w:rFonts w:ascii="Times New Roman" w:hAnsi="Times New Roman"/>
        </w:rPr>
        <w:t>.”</w:t>
      </w:r>
    </w:p>
    <w:p w14:paraId="44BAEA9E"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 I sit with you?” Javeed asked.</w:t>
      </w:r>
    </w:p>
    <w:p w14:paraId="51C7790D"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and he motioned towards the seat.</w:t>
      </w:r>
    </w:p>
    <w:p w14:paraId="6C7BD6C4"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you sitting here on this quiet street?” Javeed asked.</w:t>
      </w:r>
    </w:p>
    <w:p w14:paraId="65EAFE62" w14:textId="77777777" w:rsidR="003B20BD" w:rsidRDefault="007306F5"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 live just over there and I am studying to go to University. I like to get outside to study.</w:t>
      </w:r>
      <w:r w:rsidR="003B20BD">
        <w:rPr>
          <w:rFonts w:ascii="Times New Roman" w:hAnsi="Times New Roman"/>
        </w:rPr>
        <w:t xml:space="preserve"> What are you doing here?”</w:t>
      </w:r>
    </w:p>
    <w:p w14:paraId="032DE613" w14:textId="77777777" w:rsidR="00750520" w:rsidRDefault="003B20BD"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 S</w:t>
      </w:r>
      <w:r w:rsidR="00750520">
        <w:rPr>
          <w:rFonts w:ascii="Times New Roman" w:hAnsi="Times New Roman"/>
        </w:rPr>
        <w:t>ometimes I eat around here. Today, I was looking for someone.”</w:t>
      </w:r>
    </w:p>
    <w:p w14:paraId="12E00CAB" w14:textId="77777777" w:rsidR="00750520" w:rsidRDefault="00750520"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were you looking for?” </w:t>
      </w:r>
      <w:r w:rsidR="00B947C4">
        <w:rPr>
          <w:rFonts w:ascii="Times New Roman" w:hAnsi="Times New Roman"/>
        </w:rPr>
        <w:t>Emod</w:t>
      </w:r>
      <w:r>
        <w:rPr>
          <w:rFonts w:ascii="Times New Roman" w:hAnsi="Times New Roman"/>
        </w:rPr>
        <w:t xml:space="preserve"> asked.</w:t>
      </w:r>
    </w:p>
    <w:p w14:paraId="3852C494" w14:textId="77777777" w:rsidR="00750520" w:rsidRDefault="00750520"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w:t>
      </w:r>
    </w:p>
    <w:p w14:paraId="5A4C450B"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then had the revelation that maybe he was </w:t>
      </w:r>
      <w:r w:rsidR="00B947C4">
        <w:rPr>
          <w:rFonts w:ascii="Times New Roman" w:hAnsi="Times New Roman"/>
        </w:rPr>
        <w:t>supposed</w:t>
      </w:r>
      <w:r>
        <w:rPr>
          <w:rFonts w:ascii="Times New Roman" w:hAnsi="Times New Roman"/>
        </w:rPr>
        <w:t xml:space="preserve"> to meet </w:t>
      </w:r>
      <w:r w:rsidR="00B947C4">
        <w:rPr>
          <w:rFonts w:ascii="Times New Roman" w:hAnsi="Times New Roman"/>
        </w:rPr>
        <w:t>Emod</w:t>
      </w:r>
      <w:r>
        <w:rPr>
          <w:rFonts w:ascii="Times New Roman" w:hAnsi="Times New Roman"/>
        </w:rPr>
        <w:t xml:space="preserve"> and he pulled the book from his belt.</w:t>
      </w:r>
    </w:p>
    <w:p w14:paraId="3B01AAB0" w14:textId="77777777" w:rsidR="00750520" w:rsidRDefault="00B947C4"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750520">
        <w:rPr>
          <w:rFonts w:ascii="Times New Roman" w:hAnsi="Times New Roman"/>
        </w:rPr>
        <w:t>, can you read this page?”</w:t>
      </w:r>
    </w:p>
    <w:p w14:paraId="49FDE6CC"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looked at the book and began to read the first paragraph. </w:t>
      </w:r>
    </w:p>
    <w:p w14:paraId="2C8BF72D"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Javeed interrupted him saying, “I know who I was suppose to meet.”</w:t>
      </w:r>
    </w:p>
    <w:p w14:paraId="109655BD"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“Oh, is he here?</w:t>
      </w:r>
    </w:p>
    <w:p w14:paraId="7263E5B6"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want you to have this book.”</w:t>
      </w:r>
    </w:p>
    <w:p w14:paraId="7D705DD7"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w:t>
      </w:r>
    </w:p>
    <w:p w14:paraId="5ACD0281"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“Because you are suppose to have this book as was I for a time.”</w:t>
      </w:r>
    </w:p>
    <w:p w14:paraId="05E60361"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understand,” </w:t>
      </w:r>
      <w:r w:rsidR="00B947C4">
        <w:rPr>
          <w:rFonts w:ascii="Times New Roman" w:hAnsi="Times New Roman"/>
        </w:rPr>
        <w:t>Emod</w:t>
      </w:r>
      <w:r>
        <w:rPr>
          <w:rFonts w:ascii="Times New Roman" w:hAnsi="Times New Roman"/>
        </w:rPr>
        <w:t xml:space="preserve"> said.</w:t>
      </w:r>
    </w:p>
    <w:p w14:paraId="641C6505"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“Read it. Study it. Protect it and Share it.”</w:t>
      </w:r>
    </w:p>
    <w:p w14:paraId="305C6748" w14:textId="77777777" w:rsidR="00750520" w:rsidRDefault="00B947C4"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750520">
        <w:rPr>
          <w:rFonts w:ascii="Times New Roman" w:hAnsi="Times New Roman"/>
        </w:rPr>
        <w:t xml:space="preserve"> closed the book looked at the warn leather cover as Javeed stood up to leave.</w:t>
      </w:r>
    </w:p>
    <w:p w14:paraId="63F2EF4C"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“Goodbye </w:t>
      </w:r>
      <w:r w:rsidR="00B947C4">
        <w:rPr>
          <w:rFonts w:ascii="Times New Roman" w:hAnsi="Times New Roman"/>
        </w:rPr>
        <w:t>Emod</w:t>
      </w:r>
      <w:r>
        <w:rPr>
          <w:rFonts w:ascii="Times New Roman" w:hAnsi="Times New Roman"/>
        </w:rPr>
        <w:t>.”</w:t>
      </w:r>
    </w:p>
    <w:p w14:paraId="79D33503"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“Goodbye sir.”</w:t>
      </w:r>
    </w:p>
    <w:p w14:paraId="36A59E57" w14:textId="6DA142C7" w:rsidR="006B6A52"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walked back to his taxi and drove off looking for a fare to provide for his family. </w:t>
      </w:r>
      <w:r w:rsidR="00B947C4">
        <w:rPr>
          <w:rFonts w:ascii="Times New Roman" w:hAnsi="Times New Roman"/>
        </w:rPr>
        <w:t>Emod</w:t>
      </w:r>
      <w:r>
        <w:rPr>
          <w:rFonts w:ascii="Times New Roman" w:hAnsi="Times New Roman"/>
        </w:rPr>
        <w:t xml:space="preserve"> pushed his school books aside, open</w:t>
      </w:r>
      <w:r w:rsidR="00DB5CD9">
        <w:rPr>
          <w:rFonts w:ascii="Times New Roman" w:hAnsi="Times New Roman"/>
        </w:rPr>
        <w:t>ed</w:t>
      </w:r>
      <w:r>
        <w:rPr>
          <w:rFonts w:ascii="Times New Roman" w:hAnsi="Times New Roman"/>
        </w:rPr>
        <w:t xml:space="preserve"> the cover and began with the first word of the first page</w:t>
      </w:r>
      <w:r w:rsidR="00A57226">
        <w:rPr>
          <w:rFonts w:ascii="Times New Roman" w:hAnsi="Times New Roman"/>
        </w:rPr>
        <w:t>, curious about the gift he had just received.</w:t>
      </w:r>
    </w:p>
    <w:p w14:paraId="0AB838F7" w14:textId="77777777" w:rsidR="00DA2605" w:rsidRDefault="00DA2605" w:rsidP="00DA2605">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t>Chapter 9</w:t>
      </w:r>
    </w:p>
    <w:p w14:paraId="586E0889" w14:textId="77777777" w:rsidR="00DA2605"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A2605">
        <w:rPr>
          <w:rFonts w:ascii="Times New Roman" w:hAnsi="Times New Roman"/>
        </w:rPr>
        <w:t xml:space="preserve"> packed up his </w:t>
      </w:r>
      <w:r>
        <w:rPr>
          <w:rFonts w:ascii="Times New Roman" w:hAnsi="Times New Roman"/>
        </w:rPr>
        <w:t>schoolbooks</w:t>
      </w:r>
      <w:r w:rsidR="00DA2605">
        <w:rPr>
          <w:rFonts w:ascii="Times New Roman" w:hAnsi="Times New Roman"/>
        </w:rPr>
        <w:t xml:space="preserve"> and the brown leather book he just received and began walking home. His blue jeans, now becoming common among students in Tehran, were warn and dusty. His thick dark hair blew in the warm breeze and the afternoon sun shined on his dark face.</w:t>
      </w:r>
    </w:p>
    <w:p w14:paraId="104A6170" w14:textId="77777777" w:rsidR="00DA2605" w:rsidRDefault="00DA2605"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Emod</w:t>
      </w:r>
      <w:r>
        <w:rPr>
          <w:rFonts w:ascii="Times New Roman" w:hAnsi="Times New Roman"/>
        </w:rPr>
        <w:t>, how are those studies coming?” one of the shopkeepers asked from across the street.</w:t>
      </w:r>
    </w:p>
    <w:p w14:paraId="1088CE39" w14:textId="345EF3D1" w:rsidR="00C93BD2" w:rsidRDefault="00C93BD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DA2605">
        <w:rPr>
          <w:rFonts w:ascii="Times New Roman" w:hAnsi="Times New Roman"/>
        </w:rPr>
        <w:t xml:space="preserve">Fine, Mr. </w:t>
      </w:r>
      <w:r w:rsidR="003A7384">
        <w:rPr>
          <w:rFonts w:ascii="Times New Roman" w:hAnsi="Times New Roman"/>
        </w:rPr>
        <w:t>N</w:t>
      </w:r>
      <w:r w:rsidR="00DB5CD9">
        <w:rPr>
          <w:rFonts w:ascii="Times New Roman" w:hAnsi="Times New Roman"/>
        </w:rPr>
        <w:t>aazi</w:t>
      </w:r>
      <w:r w:rsidR="00DA2605">
        <w:rPr>
          <w:rFonts w:ascii="Times New Roman" w:hAnsi="Times New Roman"/>
        </w:rPr>
        <w:t xml:space="preserve">.” Answered </w:t>
      </w:r>
      <w:r w:rsidR="00B947C4">
        <w:rPr>
          <w:rFonts w:ascii="Times New Roman" w:hAnsi="Times New Roman"/>
        </w:rPr>
        <w:t>Emod</w:t>
      </w:r>
      <w:r w:rsidR="00DA2605">
        <w:rPr>
          <w:rFonts w:ascii="Times New Roman" w:hAnsi="Times New Roman"/>
        </w:rPr>
        <w:t xml:space="preserve"> waving and smiling as he walked on.</w:t>
      </w:r>
    </w:p>
    <w:p w14:paraId="6B5C0D96" w14:textId="0A63DF38" w:rsidR="00F02AB6" w:rsidRDefault="00C93BD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known in the neighborhood that </w:t>
      </w:r>
      <w:r w:rsidR="00B947C4">
        <w:rPr>
          <w:rFonts w:ascii="Times New Roman" w:hAnsi="Times New Roman"/>
        </w:rPr>
        <w:t>Emod</w:t>
      </w:r>
      <w:r>
        <w:rPr>
          <w:rFonts w:ascii="Times New Roman" w:hAnsi="Times New Roman"/>
        </w:rPr>
        <w:t xml:space="preserve"> was trying to go to a foreign college and everyone was pulling for him. He had already finished high school and was </w:t>
      </w:r>
      <w:r w:rsidR="00B947C4">
        <w:rPr>
          <w:rFonts w:ascii="Times New Roman" w:hAnsi="Times New Roman"/>
        </w:rPr>
        <w:t>trying</w:t>
      </w:r>
      <w:r>
        <w:rPr>
          <w:rFonts w:ascii="Times New Roman" w:hAnsi="Times New Roman"/>
        </w:rPr>
        <w:t xml:space="preserve"> to improve his test scores so he could get a scholarship. There were three schools on this list. American University in </w:t>
      </w:r>
      <w:r w:rsidR="00B947C4">
        <w:rPr>
          <w:rFonts w:ascii="Times New Roman" w:hAnsi="Times New Roman"/>
        </w:rPr>
        <w:t>Beirut</w:t>
      </w:r>
      <w:r>
        <w:rPr>
          <w:rFonts w:ascii="Times New Roman" w:hAnsi="Times New Roman"/>
        </w:rPr>
        <w:t xml:space="preserve">, University of Athens in Greece and the University of Liverpool in the U.K. All of the American schools </w:t>
      </w:r>
      <w:r w:rsidR="00DB5CD9">
        <w:rPr>
          <w:rFonts w:ascii="Times New Roman" w:hAnsi="Times New Roman"/>
        </w:rPr>
        <w:t>were out because of the political</w:t>
      </w:r>
      <w:r>
        <w:rPr>
          <w:rFonts w:ascii="Times New Roman" w:hAnsi="Times New Roman"/>
        </w:rPr>
        <w:t xml:space="preserve"> situation. </w:t>
      </w:r>
    </w:p>
    <w:p w14:paraId="45822C20" w14:textId="77777777" w:rsidR="00F02AB6"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Emod’s</w:t>
      </w:r>
      <w:r w:rsidR="00F02AB6">
        <w:rPr>
          <w:rFonts w:ascii="Times New Roman" w:hAnsi="Times New Roman"/>
        </w:rPr>
        <w:t xml:space="preserve"> father, Taher, had been a lawyer. He was very </w:t>
      </w:r>
      <w:r>
        <w:rPr>
          <w:rFonts w:ascii="Times New Roman" w:hAnsi="Times New Roman"/>
        </w:rPr>
        <w:t>intelligent</w:t>
      </w:r>
      <w:r w:rsidR="00F02AB6">
        <w:rPr>
          <w:rFonts w:ascii="Times New Roman" w:hAnsi="Times New Roman"/>
        </w:rPr>
        <w:t xml:space="preserve"> and good at his work. </w:t>
      </w:r>
      <w:r>
        <w:rPr>
          <w:rFonts w:ascii="Times New Roman" w:hAnsi="Times New Roman"/>
        </w:rPr>
        <w:t>Emod</w:t>
      </w:r>
      <w:r w:rsidR="00F02AB6">
        <w:rPr>
          <w:rFonts w:ascii="Times New Roman" w:hAnsi="Times New Roman"/>
        </w:rPr>
        <w:t xml:space="preserve"> thought about following in his father’s shoes but was not really sure what he wanted to do. If he went the medial route then the University of Liverpool would be his best option but at this point, he was just not sure.</w:t>
      </w:r>
    </w:p>
    <w:p w14:paraId="2DE3B28D" w14:textId="77777777" w:rsidR="00F02AB6"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F02AB6">
        <w:rPr>
          <w:rFonts w:ascii="Times New Roman" w:hAnsi="Times New Roman"/>
        </w:rPr>
        <w:t xml:space="preserve"> walked into his family </w:t>
      </w:r>
      <w:r>
        <w:rPr>
          <w:rFonts w:ascii="Times New Roman" w:hAnsi="Times New Roman"/>
        </w:rPr>
        <w:t>two-bedroom</w:t>
      </w:r>
      <w:r w:rsidR="00F02AB6">
        <w:rPr>
          <w:rFonts w:ascii="Times New Roman" w:hAnsi="Times New Roman"/>
        </w:rPr>
        <w:t xml:space="preserve"> apartment and went straight to his father who was reclined on the couch with his legs propped up on the arm of the couch.</w:t>
      </w:r>
    </w:p>
    <w:p w14:paraId="1345866B" w14:textId="77777777" w:rsidR="00F02AB6" w:rsidRDefault="00F02AB6"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are you feeling today days?” </w:t>
      </w:r>
      <w:r w:rsidR="00B947C4">
        <w:rPr>
          <w:rFonts w:ascii="Times New Roman" w:hAnsi="Times New Roman"/>
        </w:rPr>
        <w:t>Emod</w:t>
      </w:r>
      <w:r>
        <w:rPr>
          <w:rFonts w:ascii="Times New Roman" w:hAnsi="Times New Roman"/>
        </w:rPr>
        <w:t xml:space="preserve"> asked.</w:t>
      </w:r>
    </w:p>
    <w:p w14:paraId="6D427D60" w14:textId="77777777" w:rsidR="00F02AB6"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bad, a little weak but not bad,” he answered. “How are the studies going?”</w:t>
      </w:r>
    </w:p>
    <w:p w14:paraId="2AD0C928" w14:textId="77777777" w:rsidR="00F02AB6"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 I think I am ready to take the test again.”</w:t>
      </w:r>
    </w:p>
    <w:p w14:paraId="26C1D1FC" w14:textId="77777777" w:rsidR="00B42502"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“Let me know when you are ready and I will pay for the exam. I want you to know I am very proud of you.” </w:t>
      </w:r>
    </w:p>
    <w:p w14:paraId="74A16AD7"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father,” </w:t>
      </w:r>
      <w:r w:rsidR="00B947C4">
        <w:rPr>
          <w:rFonts w:ascii="Times New Roman" w:hAnsi="Times New Roman"/>
        </w:rPr>
        <w:t>Emod</w:t>
      </w:r>
      <w:r>
        <w:rPr>
          <w:rFonts w:ascii="Times New Roman" w:hAnsi="Times New Roman"/>
        </w:rPr>
        <w:t xml:space="preserve"> answered shyly ducking his head. “Today a man sat down while I was studying outside and gave me a book.”</w:t>
      </w:r>
    </w:p>
    <w:p w14:paraId="6F8CA015"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kind of book?”</w:t>
      </w:r>
    </w:p>
    <w:p w14:paraId="00E627B7"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“Some old leather book. The pages are warn and it is pretty dusty.”</w:t>
      </w:r>
    </w:p>
    <w:p w14:paraId="188E421E"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did he give it to you?” Taher asked his son.</w:t>
      </w:r>
    </w:p>
    <w:p w14:paraId="248B39F0"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 but I started reading it a little.”</w:t>
      </w:r>
    </w:p>
    <w:p w14:paraId="0C3A84A5" w14:textId="77777777" w:rsidR="005D51AE" w:rsidRDefault="00B947C4"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B42502">
        <w:rPr>
          <w:rFonts w:ascii="Times New Roman" w:hAnsi="Times New Roman"/>
        </w:rPr>
        <w:t xml:space="preserve"> walked into the kitchen to greet his mother who was standing over a </w:t>
      </w:r>
      <w:r>
        <w:rPr>
          <w:rFonts w:ascii="Times New Roman" w:hAnsi="Times New Roman"/>
        </w:rPr>
        <w:t>single gas</w:t>
      </w:r>
      <w:r w:rsidR="00B42502">
        <w:rPr>
          <w:rFonts w:ascii="Times New Roman" w:hAnsi="Times New Roman"/>
        </w:rPr>
        <w:t xml:space="preserve"> hot plate cooking dinner.</w:t>
      </w:r>
      <w:r w:rsidR="005D51AE">
        <w:rPr>
          <w:rFonts w:ascii="Times New Roman" w:hAnsi="Times New Roman"/>
        </w:rPr>
        <w:t xml:space="preserve"> Her head was still covered with her scarf </w:t>
      </w:r>
      <w:r>
        <w:rPr>
          <w:rFonts w:ascii="Times New Roman" w:hAnsi="Times New Roman"/>
        </w:rPr>
        <w:t>even thought</w:t>
      </w:r>
      <w:r w:rsidR="005D51AE">
        <w:rPr>
          <w:rFonts w:ascii="Times New Roman" w:hAnsi="Times New Roman"/>
        </w:rPr>
        <w:t xml:space="preserve"> it was </w:t>
      </w:r>
      <w:r>
        <w:rPr>
          <w:rFonts w:ascii="Times New Roman" w:hAnsi="Times New Roman"/>
        </w:rPr>
        <w:t>expectable</w:t>
      </w:r>
      <w:r w:rsidR="005D51AE">
        <w:rPr>
          <w:rFonts w:ascii="Times New Roman" w:hAnsi="Times New Roman"/>
        </w:rPr>
        <w:t xml:space="preserve"> to be uncovered in the home.</w:t>
      </w:r>
    </w:p>
    <w:p w14:paraId="3BFF5E9C"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was you day?” she asked.</w:t>
      </w:r>
    </w:p>
    <w:p w14:paraId="4EDD4C64"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“Fine. How is Dad doing?” he asked.</w:t>
      </w:r>
    </w:p>
    <w:p w14:paraId="1AC88607"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has been OK today. He has not moved off the couch all day.</w:t>
      </w:r>
    </w:p>
    <w:p w14:paraId="19CA6B06" w14:textId="77777777" w:rsidR="005D51AE" w:rsidRDefault="00B947C4"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5D51AE">
        <w:rPr>
          <w:rFonts w:ascii="Times New Roman" w:hAnsi="Times New Roman"/>
        </w:rPr>
        <w:t xml:space="preserve"> took his books to his room and washed his hands for dinner.</w:t>
      </w:r>
    </w:p>
    <w:p w14:paraId="05788CAA"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B947C4">
        <w:rPr>
          <w:rFonts w:ascii="Times New Roman" w:hAnsi="Times New Roman"/>
        </w:rPr>
        <w:t>Kattar</w:t>
      </w:r>
      <w:r>
        <w:rPr>
          <w:rFonts w:ascii="Times New Roman" w:hAnsi="Times New Roman"/>
        </w:rPr>
        <w:t xml:space="preserve"> family did not sit around a table </w:t>
      </w:r>
      <w:r w:rsidR="00B947C4">
        <w:rPr>
          <w:rFonts w:ascii="Times New Roman" w:hAnsi="Times New Roman"/>
        </w:rPr>
        <w:t>because</w:t>
      </w:r>
      <w:r>
        <w:rPr>
          <w:rFonts w:ascii="Times New Roman" w:hAnsi="Times New Roman"/>
        </w:rPr>
        <w:t xml:space="preserve"> it was difficult for Taher to move around and sit up for that long. They gathered around him eating on the small glass coffee table. </w:t>
      </w:r>
      <w:r w:rsidR="00B947C4">
        <w:rPr>
          <w:rFonts w:ascii="Times New Roman" w:hAnsi="Times New Roman"/>
        </w:rPr>
        <w:t>Emod’s</w:t>
      </w:r>
      <w:r>
        <w:rPr>
          <w:rFonts w:ascii="Times New Roman" w:hAnsi="Times New Roman"/>
        </w:rPr>
        <w:t xml:space="preserve"> mother, </w:t>
      </w:r>
      <w:r w:rsidR="00B947C4">
        <w:rPr>
          <w:rFonts w:ascii="Times New Roman" w:hAnsi="Times New Roman"/>
        </w:rPr>
        <w:t>Nadia</w:t>
      </w:r>
      <w:r>
        <w:rPr>
          <w:rFonts w:ascii="Times New Roman" w:hAnsi="Times New Roman"/>
        </w:rPr>
        <w:t xml:space="preserve">, sat on her knees in the floor and </w:t>
      </w:r>
      <w:r w:rsidR="00B947C4">
        <w:rPr>
          <w:rFonts w:ascii="Times New Roman" w:hAnsi="Times New Roman"/>
        </w:rPr>
        <w:t>Emod</w:t>
      </w:r>
      <w:r>
        <w:rPr>
          <w:rFonts w:ascii="Times New Roman" w:hAnsi="Times New Roman"/>
        </w:rPr>
        <w:t xml:space="preserve"> leaned against the wall.</w:t>
      </w:r>
    </w:p>
    <w:p w14:paraId="7CB9142B" w14:textId="1F9B4419" w:rsidR="001B7A4D" w:rsidRDefault="005D51AE"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Not much conversation went on most night since </w:t>
      </w:r>
      <w:r w:rsidR="008B3358">
        <w:rPr>
          <w:rFonts w:ascii="Times New Roman" w:hAnsi="Times New Roman"/>
        </w:rPr>
        <w:t>Taher</w:t>
      </w:r>
      <w:r>
        <w:rPr>
          <w:rFonts w:ascii="Times New Roman" w:hAnsi="Times New Roman"/>
        </w:rPr>
        <w:t xml:space="preserve"> had to quit his job. They did not want to talk about the sickness and </w:t>
      </w:r>
      <w:r w:rsidR="008B3358">
        <w:rPr>
          <w:rFonts w:ascii="Times New Roman" w:hAnsi="Times New Roman"/>
        </w:rPr>
        <w:t>Taher</w:t>
      </w:r>
      <w:r>
        <w:rPr>
          <w:rFonts w:ascii="Times New Roman" w:hAnsi="Times New Roman"/>
        </w:rPr>
        <w:t xml:space="preserve"> was ashamed of the fact his wife had to work while he laid on the couch.</w:t>
      </w:r>
      <w:r w:rsidR="008B3358">
        <w:rPr>
          <w:rFonts w:ascii="Times New Roman" w:hAnsi="Times New Roman"/>
        </w:rPr>
        <w:t xml:space="preserve"> </w:t>
      </w:r>
      <w:r>
        <w:rPr>
          <w:rFonts w:ascii="Times New Roman" w:hAnsi="Times New Roman"/>
        </w:rPr>
        <w:t xml:space="preserve">After </w:t>
      </w:r>
      <w:r w:rsidR="008B3358">
        <w:rPr>
          <w:rFonts w:ascii="Times New Roman" w:hAnsi="Times New Roman"/>
        </w:rPr>
        <w:t>he</w:t>
      </w:r>
      <w:r>
        <w:rPr>
          <w:rFonts w:ascii="Times New Roman" w:hAnsi="Times New Roman"/>
        </w:rPr>
        <w:t xml:space="preserve"> lost his job, </w:t>
      </w:r>
      <w:r w:rsidR="001B178A">
        <w:rPr>
          <w:rFonts w:ascii="Times New Roman" w:hAnsi="Times New Roman"/>
        </w:rPr>
        <w:t xml:space="preserve">Nadia </w:t>
      </w:r>
      <w:r>
        <w:rPr>
          <w:rFonts w:ascii="Times New Roman" w:hAnsi="Times New Roman"/>
        </w:rPr>
        <w:t>went to work in a local hotel cleaning rooms</w:t>
      </w:r>
      <w:r w:rsidR="008B3358">
        <w:rPr>
          <w:rFonts w:ascii="Times New Roman" w:hAnsi="Times New Roman"/>
        </w:rPr>
        <w:t xml:space="preserve"> and the </w:t>
      </w:r>
      <w:r w:rsidR="004B694D">
        <w:rPr>
          <w:rFonts w:ascii="Times New Roman" w:hAnsi="Times New Roman"/>
        </w:rPr>
        <w:t>worst</w:t>
      </w:r>
      <w:r w:rsidR="008B3358">
        <w:rPr>
          <w:rFonts w:ascii="Times New Roman" w:hAnsi="Times New Roman"/>
        </w:rPr>
        <w:t xml:space="preserve"> part about being sick </w:t>
      </w:r>
      <w:r w:rsidR="004B694D">
        <w:rPr>
          <w:rFonts w:ascii="Times New Roman" w:hAnsi="Times New Roman"/>
        </w:rPr>
        <w:t>was knowing</w:t>
      </w:r>
      <w:r w:rsidR="008B3358">
        <w:rPr>
          <w:rFonts w:ascii="Times New Roman" w:hAnsi="Times New Roman"/>
        </w:rPr>
        <w:t xml:space="preserve"> that his wife had to clean up after someone other than her family.</w:t>
      </w:r>
    </w:p>
    <w:p w14:paraId="6347C196" w14:textId="77777777" w:rsidR="001B7A4D" w:rsidRDefault="001B7A4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dinner, </w:t>
      </w:r>
      <w:r w:rsidR="005C2CEC">
        <w:rPr>
          <w:rFonts w:ascii="Times New Roman" w:hAnsi="Times New Roman"/>
        </w:rPr>
        <w:t>Nadia</w:t>
      </w:r>
      <w:r>
        <w:rPr>
          <w:rFonts w:ascii="Times New Roman" w:hAnsi="Times New Roman"/>
        </w:rPr>
        <w:t xml:space="preserve"> </w:t>
      </w:r>
      <w:r w:rsidR="00B947C4">
        <w:rPr>
          <w:rFonts w:ascii="Times New Roman" w:hAnsi="Times New Roman"/>
        </w:rPr>
        <w:t>cleaned</w:t>
      </w:r>
      <w:r>
        <w:rPr>
          <w:rFonts w:ascii="Times New Roman" w:hAnsi="Times New Roman"/>
        </w:rPr>
        <w:t xml:space="preserve"> up and </w:t>
      </w:r>
      <w:r w:rsidR="00B947C4">
        <w:rPr>
          <w:rFonts w:ascii="Times New Roman" w:hAnsi="Times New Roman"/>
        </w:rPr>
        <w:t>Emod</w:t>
      </w:r>
      <w:r>
        <w:rPr>
          <w:rFonts w:ascii="Times New Roman" w:hAnsi="Times New Roman"/>
        </w:rPr>
        <w:t xml:space="preserve"> went to his room to get the book the </w:t>
      </w:r>
      <w:r w:rsidR="00B947C4">
        <w:rPr>
          <w:rFonts w:ascii="Times New Roman" w:hAnsi="Times New Roman"/>
        </w:rPr>
        <w:t>man</w:t>
      </w:r>
      <w:r>
        <w:rPr>
          <w:rFonts w:ascii="Times New Roman" w:hAnsi="Times New Roman"/>
        </w:rPr>
        <w:t xml:space="preserve"> had given him earlier that day. </w:t>
      </w:r>
      <w:r w:rsidR="00B947C4">
        <w:rPr>
          <w:rFonts w:ascii="Times New Roman" w:hAnsi="Times New Roman"/>
        </w:rPr>
        <w:t>Emod</w:t>
      </w:r>
      <w:r>
        <w:rPr>
          <w:rFonts w:ascii="Times New Roman" w:hAnsi="Times New Roman"/>
        </w:rPr>
        <w:t xml:space="preserve"> was curious. The man said very little about the book but the few words he did say were intriguing. </w:t>
      </w:r>
      <w:r w:rsidR="00B947C4">
        <w:rPr>
          <w:rFonts w:ascii="Times New Roman" w:hAnsi="Times New Roman"/>
        </w:rPr>
        <w:t>Emod</w:t>
      </w:r>
      <w:r>
        <w:rPr>
          <w:rFonts w:ascii="Times New Roman" w:hAnsi="Times New Roman"/>
        </w:rPr>
        <w:t xml:space="preserve"> sat on the floor and leaned up again the couch at his father’s feet. He </w:t>
      </w:r>
      <w:r w:rsidR="00B947C4">
        <w:rPr>
          <w:rFonts w:ascii="Times New Roman" w:hAnsi="Times New Roman"/>
        </w:rPr>
        <w:t>began</w:t>
      </w:r>
      <w:r>
        <w:rPr>
          <w:rFonts w:ascii="Times New Roman" w:hAnsi="Times New Roman"/>
        </w:rPr>
        <w:t xml:space="preserve"> to read and tuned out the sound of the soap opera his father was watching.</w:t>
      </w:r>
    </w:p>
    <w:p w14:paraId="52DA7D05" w14:textId="77777777" w:rsidR="001B7A4D"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1B7A4D">
        <w:rPr>
          <w:rFonts w:ascii="Times New Roman" w:hAnsi="Times New Roman"/>
        </w:rPr>
        <w:t xml:space="preserve"> read for a few hours until his eyes became tired. “Good night,” he said softly to his already sleeping father and placed the book on the side table. Then he turned off the TV and headed for the bed.</w:t>
      </w:r>
    </w:p>
    <w:p w14:paraId="1356D08F" w14:textId="76A761C6" w:rsidR="008F347F" w:rsidRDefault="00F824BC" w:rsidP="004B69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B947C4">
        <w:rPr>
          <w:rFonts w:ascii="Times New Roman" w:hAnsi="Times New Roman"/>
        </w:rPr>
        <w:t>Emod</w:t>
      </w:r>
      <w:r w:rsidR="001B7A4D">
        <w:rPr>
          <w:rFonts w:ascii="Times New Roman" w:hAnsi="Times New Roman"/>
        </w:rPr>
        <w:t xml:space="preserve"> left the house early and walked to the library to study. It was much easier to be disciplined and stay on task in a quiet library than inside his home.</w:t>
      </w:r>
      <w:r w:rsidR="004B694D">
        <w:rPr>
          <w:rFonts w:ascii="Times New Roman" w:hAnsi="Times New Roman"/>
        </w:rPr>
        <w:t xml:space="preserve"> </w:t>
      </w:r>
      <w:r w:rsidR="001B7A4D">
        <w:rPr>
          <w:rFonts w:ascii="Times New Roman" w:hAnsi="Times New Roman"/>
        </w:rPr>
        <w:t xml:space="preserve">The library was a concrete building built in the 1970’s during a thriving time in Tehran. </w:t>
      </w:r>
      <w:r>
        <w:rPr>
          <w:rFonts w:ascii="Times New Roman" w:hAnsi="Times New Roman"/>
        </w:rPr>
        <w:t>Florescent</w:t>
      </w:r>
      <w:r w:rsidR="001B7A4D">
        <w:rPr>
          <w:rFonts w:ascii="Times New Roman" w:hAnsi="Times New Roman"/>
        </w:rPr>
        <w:t xml:space="preserve"> lights hung over each heavy dark wood table illuminated the entire room.</w:t>
      </w:r>
      <w:r w:rsidR="008F347F">
        <w:rPr>
          <w:rFonts w:ascii="Times New Roman" w:hAnsi="Times New Roman"/>
        </w:rPr>
        <w:t xml:space="preserve"> The books and </w:t>
      </w:r>
      <w:r w:rsidR="004B694D">
        <w:rPr>
          <w:rFonts w:ascii="Times New Roman" w:hAnsi="Times New Roman"/>
        </w:rPr>
        <w:t>furniture was well taken care o</w:t>
      </w:r>
      <w:r w:rsidR="008F347F">
        <w:rPr>
          <w:rFonts w:ascii="Times New Roman" w:hAnsi="Times New Roman"/>
        </w:rPr>
        <w:t>f and it was always very quiet.</w:t>
      </w:r>
    </w:p>
    <w:p w14:paraId="048BB9E5" w14:textId="0E5ED8CD" w:rsidR="008F347F"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8F347F">
        <w:rPr>
          <w:rFonts w:ascii="Times New Roman" w:hAnsi="Times New Roman"/>
        </w:rPr>
        <w:t xml:space="preserve"> made his way to the </w:t>
      </w:r>
      <w:r>
        <w:rPr>
          <w:rFonts w:ascii="Times New Roman" w:hAnsi="Times New Roman"/>
        </w:rPr>
        <w:t>research</w:t>
      </w:r>
      <w:r w:rsidR="008F347F">
        <w:rPr>
          <w:rFonts w:ascii="Times New Roman" w:hAnsi="Times New Roman"/>
        </w:rPr>
        <w:t xml:space="preserve"> room despite </w:t>
      </w:r>
      <w:r w:rsidR="004B694D">
        <w:rPr>
          <w:rFonts w:ascii="Times New Roman" w:hAnsi="Times New Roman"/>
        </w:rPr>
        <w:t xml:space="preserve">not </w:t>
      </w:r>
      <w:r w:rsidR="008F347F">
        <w:rPr>
          <w:rFonts w:ascii="Times New Roman" w:hAnsi="Times New Roman"/>
        </w:rPr>
        <w:t>needing to do any research. It was ju</w:t>
      </w:r>
      <w:r w:rsidR="00791157">
        <w:rPr>
          <w:rFonts w:ascii="Times New Roman" w:hAnsi="Times New Roman"/>
        </w:rPr>
        <w:t>st the quietest and least trafficked</w:t>
      </w:r>
      <w:r w:rsidR="008F347F">
        <w:rPr>
          <w:rFonts w:ascii="Times New Roman" w:hAnsi="Times New Roman"/>
        </w:rPr>
        <w:t xml:space="preserve"> room and he liked to sit at his regular table in the back.</w:t>
      </w:r>
    </w:p>
    <w:p w14:paraId="7F6745A7" w14:textId="77777777" w:rsidR="008F347F" w:rsidRDefault="00791157"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“It’s g</w:t>
      </w:r>
      <w:r w:rsidR="008F347F">
        <w:rPr>
          <w:rFonts w:ascii="Times New Roman" w:hAnsi="Times New Roman"/>
        </w:rPr>
        <w:t xml:space="preserve">ood to see you again today </w:t>
      </w:r>
      <w:r w:rsidR="00B947C4">
        <w:rPr>
          <w:rFonts w:ascii="Times New Roman" w:hAnsi="Times New Roman"/>
        </w:rPr>
        <w:t>Emod</w:t>
      </w:r>
      <w:r w:rsidR="008F347F">
        <w:rPr>
          <w:rFonts w:ascii="Times New Roman" w:hAnsi="Times New Roman"/>
        </w:rPr>
        <w:t xml:space="preserve">,” whispered the research </w:t>
      </w:r>
      <w:r>
        <w:rPr>
          <w:rFonts w:ascii="Times New Roman" w:hAnsi="Times New Roman"/>
        </w:rPr>
        <w:t>librarian</w:t>
      </w:r>
      <w:r w:rsidR="008F347F">
        <w:rPr>
          <w:rFonts w:ascii="Times New Roman" w:hAnsi="Times New Roman"/>
        </w:rPr>
        <w:t>.</w:t>
      </w:r>
    </w:p>
    <w:p w14:paraId="37E8121A" w14:textId="77777777" w:rsidR="008F347F" w:rsidRDefault="008F347F"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It is good to see you too,” he </w:t>
      </w:r>
      <w:r w:rsidR="00791157">
        <w:rPr>
          <w:rFonts w:ascii="Times New Roman" w:hAnsi="Times New Roman"/>
        </w:rPr>
        <w:t>answered</w:t>
      </w:r>
      <w:r>
        <w:rPr>
          <w:rFonts w:ascii="Times New Roman" w:hAnsi="Times New Roman"/>
        </w:rPr>
        <w:t xml:space="preserve"> </w:t>
      </w:r>
      <w:r w:rsidR="00791157">
        <w:rPr>
          <w:rFonts w:ascii="Times New Roman" w:hAnsi="Times New Roman"/>
        </w:rPr>
        <w:t>politely</w:t>
      </w:r>
      <w:r>
        <w:rPr>
          <w:rFonts w:ascii="Times New Roman" w:hAnsi="Times New Roman"/>
        </w:rPr>
        <w:t xml:space="preserve"> </w:t>
      </w:r>
      <w:r w:rsidR="00791157">
        <w:rPr>
          <w:rFonts w:ascii="Times New Roman" w:hAnsi="Times New Roman"/>
        </w:rPr>
        <w:t>trying to continue</w:t>
      </w:r>
      <w:r>
        <w:rPr>
          <w:rFonts w:ascii="Times New Roman" w:hAnsi="Times New Roman"/>
        </w:rPr>
        <w:t xml:space="preserve"> to </w:t>
      </w:r>
      <w:r w:rsidR="00791157">
        <w:rPr>
          <w:rFonts w:ascii="Times New Roman" w:hAnsi="Times New Roman"/>
        </w:rPr>
        <w:t xml:space="preserve">his </w:t>
      </w:r>
      <w:r>
        <w:rPr>
          <w:rFonts w:ascii="Times New Roman" w:hAnsi="Times New Roman"/>
        </w:rPr>
        <w:t>defacto office.</w:t>
      </w:r>
    </w:p>
    <w:p w14:paraId="5D0B41CA" w14:textId="77777777" w:rsidR="00791157" w:rsidRDefault="008F347F"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hope you do well on that test and that you get into </w:t>
      </w:r>
      <w:r w:rsidR="00791157">
        <w:rPr>
          <w:rFonts w:ascii="Times New Roman" w:hAnsi="Times New Roman"/>
        </w:rPr>
        <w:t>a school and become just like you father.</w:t>
      </w:r>
    </w:p>
    <w:p w14:paraId="13E7D421" w14:textId="77777777" w:rsidR="00AA5D83" w:rsidRDefault="00791157"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r w:rsidR="00AA5D83">
        <w:rPr>
          <w:rFonts w:ascii="Times New Roman" w:hAnsi="Times New Roman"/>
        </w:rPr>
        <w:t>,”</w:t>
      </w:r>
      <w:r>
        <w:rPr>
          <w:rFonts w:ascii="Times New Roman" w:hAnsi="Times New Roman"/>
        </w:rPr>
        <w:t xml:space="preserve"> he said as he moved past her.</w:t>
      </w:r>
    </w:p>
    <w:p w14:paraId="3FC19F20" w14:textId="77777777" w:rsidR="006D440A"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AA5D83">
        <w:rPr>
          <w:rFonts w:ascii="Times New Roman" w:hAnsi="Times New Roman"/>
        </w:rPr>
        <w:t xml:space="preserve"> buried his head </w:t>
      </w:r>
      <w:r>
        <w:rPr>
          <w:rFonts w:ascii="Times New Roman" w:hAnsi="Times New Roman"/>
        </w:rPr>
        <w:t>in his</w:t>
      </w:r>
      <w:r w:rsidR="00AA5D83">
        <w:rPr>
          <w:rFonts w:ascii="Times New Roman" w:hAnsi="Times New Roman"/>
        </w:rPr>
        <w:t xml:space="preserve"> English language books and worked for hours. Other patrons of the library came and went but </w:t>
      </w:r>
      <w:r w:rsidR="005B026B">
        <w:rPr>
          <w:rFonts w:ascii="Times New Roman" w:hAnsi="Times New Roman"/>
        </w:rPr>
        <w:t>Em</w:t>
      </w:r>
      <w:r w:rsidR="005C2CEC">
        <w:rPr>
          <w:rFonts w:ascii="Times New Roman" w:hAnsi="Times New Roman"/>
        </w:rPr>
        <w:t>o</w:t>
      </w:r>
      <w:r w:rsidR="005B026B">
        <w:rPr>
          <w:rFonts w:ascii="Times New Roman" w:hAnsi="Times New Roman"/>
        </w:rPr>
        <w:t>d</w:t>
      </w:r>
      <w:r w:rsidR="00AA5D83">
        <w:rPr>
          <w:rFonts w:ascii="Times New Roman" w:hAnsi="Times New Roman"/>
        </w:rPr>
        <w:t xml:space="preserve"> </w:t>
      </w:r>
      <w:r>
        <w:rPr>
          <w:rFonts w:ascii="Times New Roman" w:hAnsi="Times New Roman"/>
        </w:rPr>
        <w:t>kept</w:t>
      </w:r>
      <w:r w:rsidR="00AA5D83">
        <w:rPr>
          <w:rFonts w:ascii="Times New Roman" w:hAnsi="Times New Roman"/>
        </w:rPr>
        <w:t xml:space="preserve"> studying. Around 1 in the afternoon, he decide</w:t>
      </w:r>
      <w:r w:rsidR="005C2CEC">
        <w:rPr>
          <w:rFonts w:ascii="Times New Roman" w:hAnsi="Times New Roman"/>
        </w:rPr>
        <w:t>d</w:t>
      </w:r>
      <w:r w:rsidR="00AA5D83">
        <w:rPr>
          <w:rFonts w:ascii="Times New Roman" w:hAnsi="Times New Roman"/>
        </w:rPr>
        <w:t xml:space="preserve"> to take a break and each lunch.</w:t>
      </w:r>
    </w:p>
    <w:p w14:paraId="02025DC1" w14:textId="77777777" w:rsidR="006D440A"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walked down the street to a small food shop with only two tables. Without needing a menu, he ordered khoresh g</w:t>
      </w:r>
      <w:r w:rsidRPr="006D440A">
        <w:rPr>
          <w:rFonts w:ascii="Times New Roman" w:hAnsi="Times New Roman"/>
        </w:rPr>
        <w:t>heymeh</w:t>
      </w:r>
      <w:r>
        <w:rPr>
          <w:rFonts w:ascii="Times New Roman" w:hAnsi="Times New Roman"/>
        </w:rPr>
        <w:t xml:space="preserve">, an Iranian stew and a white rice dish called basamati. He took an available seat among the regular lunch crowd and waited for his food. </w:t>
      </w:r>
    </w:p>
    <w:p w14:paraId="2FD36166" w14:textId="62E26646" w:rsidR="006D440A"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took only a couple of minutes to be served and </w:t>
      </w:r>
      <w:r w:rsidR="00B947C4">
        <w:rPr>
          <w:rFonts w:ascii="Times New Roman" w:hAnsi="Times New Roman"/>
        </w:rPr>
        <w:t>Emod</w:t>
      </w:r>
      <w:r>
        <w:rPr>
          <w:rFonts w:ascii="Times New Roman" w:hAnsi="Times New Roman"/>
        </w:rPr>
        <w:t xml:space="preserve"> enjoyed every bite. The cubes of boiled lam</w:t>
      </w:r>
      <w:r w:rsidR="004B694D">
        <w:rPr>
          <w:rFonts w:ascii="Times New Roman" w:hAnsi="Times New Roman"/>
        </w:rPr>
        <w:t>b were his favorite but he loved</w:t>
      </w:r>
      <w:r>
        <w:rPr>
          <w:rFonts w:ascii="Times New Roman" w:hAnsi="Times New Roman"/>
        </w:rPr>
        <w:t xml:space="preserve"> all of the most </w:t>
      </w:r>
      <w:r w:rsidR="00B947C4">
        <w:rPr>
          <w:rFonts w:ascii="Times New Roman" w:hAnsi="Times New Roman"/>
        </w:rPr>
        <w:t>fragrant</w:t>
      </w:r>
      <w:r>
        <w:rPr>
          <w:rFonts w:ascii="Times New Roman" w:hAnsi="Times New Roman"/>
        </w:rPr>
        <w:t xml:space="preserve"> Iranian dishes. </w:t>
      </w:r>
    </w:p>
    <w:p w14:paraId="5B4C46F2" w14:textId="77777777" w:rsidR="009C251B"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he finished his lunch, he took up his post back in the </w:t>
      </w:r>
      <w:r w:rsidR="00B947C4">
        <w:rPr>
          <w:rFonts w:ascii="Times New Roman" w:hAnsi="Times New Roman"/>
        </w:rPr>
        <w:t>corner</w:t>
      </w:r>
      <w:r>
        <w:rPr>
          <w:rFonts w:ascii="Times New Roman" w:hAnsi="Times New Roman"/>
        </w:rPr>
        <w:t xml:space="preserve"> of the research room. Hours later, Mrs. </w:t>
      </w:r>
      <w:r w:rsidRPr="006D440A">
        <w:rPr>
          <w:rFonts w:ascii="Times New Roman" w:hAnsi="Times New Roman"/>
        </w:rPr>
        <w:t>Vaziri</w:t>
      </w:r>
      <w:r w:rsidR="009C251B">
        <w:rPr>
          <w:rFonts w:ascii="Times New Roman" w:hAnsi="Times New Roman"/>
        </w:rPr>
        <w:t xml:space="preserve">, the research </w:t>
      </w:r>
      <w:r w:rsidR="00B947C4">
        <w:rPr>
          <w:rFonts w:ascii="Times New Roman" w:hAnsi="Times New Roman"/>
        </w:rPr>
        <w:t>librarian</w:t>
      </w:r>
      <w:r w:rsidR="009C251B">
        <w:rPr>
          <w:rFonts w:ascii="Times New Roman" w:hAnsi="Times New Roman"/>
        </w:rPr>
        <w:t xml:space="preserve"> broke his </w:t>
      </w:r>
      <w:r w:rsidR="00B947C4">
        <w:rPr>
          <w:rFonts w:ascii="Times New Roman" w:hAnsi="Times New Roman"/>
        </w:rPr>
        <w:t>monotony</w:t>
      </w:r>
      <w:r w:rsidR="009C251B">
        <w:rPr>
          <w:rFonts w:ascii="Times New Roman" w:hAnsi="Times New Roman"/>
        </w:rPr>
        <w:t xml:space="preserve"> and said, “I am sure it is about the time your mother has dinner prepared.”</w:t>
      </w:r>
    </w:p>
    <w:p w14:paraId="184A87EF" w14:textId="77777777" w:rsidR="009C251B" w:rsidRDefault="009C251B"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Mrs. Vaziri,” he said respectfully and began packing up his books. </w:t>
      </w:r>
    </w:p>
    <w:p w14:paraId="7E4DA361" w14:textId="77777777" w:rsidR="000B763D" w:rsidRDefault="009C251B"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walked home cutting through the market that was closing up. On either side of the covered walk way of the </w:t>
      </w:r>
      <w:r w:rsidR="00B947C4">
        <w:rPr>
          <w:rFonts w:ascii="Times New Roman" w:hAnsi="Times New Roman"/>
        </w:rPr>
        <w:t>ancient</w:t>
      </w:r>
      <w:r>
        <w:rPr>
          <w:rFonts w:ascii="Times New Roman" w:hAnsi="Times New Roman"/>
        </w:rPr>
        <w:t xml:space="preserve"> </w:t>
      </w:r>
      <w:r w:rsidR="00B947C4">
        <w:rPr>
          <w:rFonts w:ascii="Times New Roman" w:hAnsi="Times New Roman"/>
        </w:rPr>
        <w:t>market;</w:t>
      </w:r>
      <w:r>
        <w:rPr>
          <w:rFonts w:ascii="Times New Roman" w:hAnsi="Times New Roman"/>
        </w:rPr>
        <w:t xml:space="preserve"> shop owners were moving the tables and goods back inside </w:t>
      </w:r>
      <w:r w:rsidR="00B947C4">
        <w:rPr>
          <w:rFonts w:ascii="Times New Roman" w:hAnsi="Times New Roman"/>
        </w:rPr>
        <w:t>their</w:t>
      </w:r>
      <w:r>
        <w:rPr>
          <w:rFonts w:ascii="Times New Roman" w:hAnsi="Times New Roman"/>
        </w:rPr>
        <w:t xml:space="preserve"> wooden double doors for the night. The man selling flowers on the </w:t>
      </w:r>
      <w:r w:rsidR="00B947C4">
        <w:rPr>
          <w:rFonts w:ascii="Times New Roman" w:hAnsi="Times New Roman"/>
        </w:rPr>
        <w:t>corner</w:t>
      </w:r>
      <w:r>
        <w:rPr>
          <w:rFonts w:ascii="Times New Roman" w:hAnsi="Times New Roman"/>
        </w:rPr>
        <w:t xml:space="preserve"> had not quite put everything away when </w:t>
      </w:r>
      <w:r w:rsidR="00B947C4">
        <w:rPr>
          <w:rFonts w:ascii="Times New Roman" w:hAnsi="Times New Roman"/>
        </w:rPr>
        <w:t>Emod</w:t>
      </w:r>
      <w:r>
        <w:rPr>
          <w:rFonts w:ascii="Times New Roman" w:hAnsi="Times New Roman"/>
        </w:rPr>
        <w:t xml:space="preserve"> </w:t>
      </w:r>
      <w:r w:rsidR="00B947C4">
        <w:rPr>
          <w:rFonts w:ascii="Times New Roman" w:hAnsi="Times New Roman"/>
        </w:rPr>
        <w:t>stopped</w:t>
      </w:r>
      <w:r w:rsidR="000B763D">
        <w:rPr>
          <w:rFonts w:ascii="Times New Roman" w:hAnsi="Times New Roman"/>
        </w:rPr>
        <w:t xml:space="preserve"> him. “Can I buy those yellow ones for my mother?”</w:t>
      </w:r>
    </w:p>
    <w:p w14:paraId="0381ABFD" w14:textId="77777777" w:rsidR="000B763D" w:rsidRDefault="000B763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take two bundles for the same price,” said the shop owner.</w:t>
      </w:r>
    </w:p>
    <w:p w14:paraId="20AFC42E" w14:textId="77777777" w:rsidR="009F36E0" w:rsidRDefault="000B763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w:t>
      </w:r>
      <w:r w:rsidR="00B947C4">
        <w:rPr>
          <w:rFonts w:ascii="Times New Roman" w:hAnsi="Times New Roman"/>
        </w:rPr>
        <w:t>Emod</w:t>
      </w:r>
      <w:r>
        <w:rPr>
          <w:rFonts w:ascii="Times New Roman" w:hAnsi="Times New Roman"/>
        </w:rPr>
        <w:t xml:space="preserve"> said as he paid the man and headed home.</w:t>
      </w:r>
      <w:r>
        <w:rPr>
          <w:rFonts w:ascii="Times New Roman" w:hAnsi="Times New Roman"/>
        </w:rPr>
        <w:br/>
        <w:t>He walked the few more bloc</w:t>
      </w:r>
      <w:r w:rsidR="009F36E0">
        <w:rPr>
          <w:rFonts w:ascii="Times New Roman" w:hAnsi="Times New Roman"/>
        </w:rPr>
        <w:t xml:space="preserve">ks home to his family apartment and </w:t>
      </w:r>
      <w:r w:rsidR="00B947C4">
        <w:rPr>
          <w:rFonts w:ascii="Times New Roman" w:hAnsi="Times New Roman"/>
        </w:rPr>
        <w:t>opened</w:t>
      </w:r>
      <w:r w:rsidR="009F36E0">
        <w:rPr>
          <w:rFonts w:ascii="Times New Roman" w:hAnsi="Times New Roman"/>
        </w:rPr>
        <w:t xml:space="preserve"> the steel door. First he made his way to say hello to his father resting on the couch in the dull, tan painted </w:t>
      </w:r>
      <w:r w:rsidR="00B947C4">
        <w:rPr>
          <w:rFonts w:ascii="Times New Roman" w:hAnsi="Times New Roman"/>
        </w:rPr>
        <w:t>living room</w:t>
      </w:r>
      <w:r w:rsidR="009F36E0">
        <w:rPr>
          <w:rFonts w:ascii="Times New Roman" w:hAnsi="Times New Roman"/>
        </w:rPr>
        <w:t xml:space="preserve">. </w:t>
      </w:r>
    </w:p>
    <w:p w14:paraId="1205E631" w14:textId="4F323B3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w:t>
      </w:r>
      <w:r w:rsidR="004B694D">
        <w:rPr>
          <w:rFonts w:ascii="Times New Roman" w:hAnsi="Times New Roman"/>
        </w:rPr>
        <w:t xml:space="preserve"> was you day?</w:t>
      </w:r>
      <w:r>
        <w:rPr>
          <w:rFonts w:ascii="Times New Roman" w:hAnsi="Times New Roman"/>
        </w:rPr>
        <w:t xml:space="preserve">” </w:t>
      </w:r>
      <w:r w:rsidR="00B947C4">
        <w:rPr>
          <w:rFonts w:ascii="Times New Roman" w:hAnsi="Times New Roman"/>
        </w:rPr>
        <w:t>Emod</w:t>
      </w:r>
      <w:r>
        <w:rPr>
          <w:rFonts w:ascii="Times New Roman" w:hAnsi="Times New Roman"/>
        </w:rPr>
        <w:t xml:space="preserve"> asked his father who was reading the leather book for himself.</w:t>
      </w:r>
    </w:p>
    <w:p w14:paraId="075C923D"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one of the best days I have had in a long while!” he said closing the book but using his index finger to hold his place. “The day passed so quickly. I lost track of time and had no idea it was time for you to return.”</w:t>
      </w:r>
    </w:p>
    <w:p w14:paraId="0562D6A0"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held your attention?”</w:t>
      </w:r>
    </w:p>
    <w:p w14:paraId="3BD06EE6"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book you left here,” he </w:t>
      </w:r>
      <w:r w:rsidR="00D2744C">
        <w:rPr>
          <w:rFonts w:ascii="Times New Roman" w:hAnsi="Times New Roman"/>
        </w:rPr>
        <w:t>said lifting</w:t>
      </w:r>
      <w:r>
        <w:rPr>
          <w:rFonts w:ascii="Times New Roman" w:hAnsi="Times New Roman"/>
        </w:rPr>
        <w:t xml:space="preserve"> the book from his leg.</w:t>
      </w:r>
    </w:p>
    <w:p w14:paraId="463B3EED"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I really enjoyed what I read last night!” </w:t>
      </w:r>
    </w:p>
    <w:p w14:paraId="69E9EDFA"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“Son, did you understand everything you read?”</w:t>
      </w:r>
    </w:p>
    <w:p w14:paraId="4E5B6E87"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“Most of it, but I think there is more to the book than just individual stories. I think the collection with tell a great epic tale.”</w:t>
      </w:r>
    </w:p>
    <w:p w14:paraId="24AC21AA"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you are right. I just hope I live long enough to finish it.”</w:t>
      </w:r>
    </w:p>
    <w:p w14:paraId="7A942A75"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“Father, you will. Don’t speak those words.”</w:t>
      </w:r>
    </w:p>
    <w:p w14:paraId="212DB115" w14:textId="64664A1C" w:rsidR="00D2744C"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long pause filled</w:t>
      </w:r>
      <w:r w:rsidR="004B694D">
        <w:rPr>
          <w:rFonts w:ascii="Times New Roman" w:hAnsi="Times New Roman"/>
        </w:rPr>
        <w:t xml:space="preserve"> and left</w:t>
      </w:r>
      <w:r>
        <w:rPr>
          <w:rFonts w:ascii="Times New Roman" w:hAnsi="Times New Roman"/>
        </w:rPr>
        <w:t xml:space="preserve"> </w:t>
      </w:r>
      <w:r w:rsidR="004B694D">
        <w:rPr>
          <w:rFonts w:ascii="Times New Roman" w:hAnsi="Times New Roman"/>
        </w:rPr>
        <w:t>the room,</w:t>
      </w:r>
      <w:r>
        <w:rPr>
          <w:rFonts w:ascii="Times New Roman" w:hAnsi="Times New Roman"/>
        </w:rPr>
        <w:t xml:space="preserve"> </w:t>
      </w:r>
      <w:r w:rsidR="00D2744C">
        <w:rPr>
          <w:rFonts w:ascii="Times New Roman" w:hAnsi="Times New Roman"/>
        </w:rPr>
        <w:t>Taher placed the book on the table.</w:t>
      </w:r>
    </w:p>
    <w:p w14:paraId="70EF3FBA" w14:textId="77777777" w:rsidR="00D2744C" w:rsidRDefault="00D2744C"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“Where is mom?” asked </w:t>
      </w:r>
      <w:r w:rsidR="00B947C4">
        <w:rPr>
          <w:rFonts w:ascii="Times New Roman" w:hAnsi="Times New Roman"/>
        </w:rPr>
        <w:t>Emod</w:t>
      </w:r>
      <w:r>
        <w:rPr>
          <w:rFonts w:ascii="Times New Roman" w:hAnsi="Times New Roman"/>
        </w:rPr>
        <w:t>.</w:t>
      </w:r>
    </w:p>
    <w:p w14:paraId="256CBF41" w14:textId="77777777" w:rsidR="00D2744C" w:rsidRDefault="00D2744C"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is out with </w:t>
      </w:r>
      <w:r w:rsidRPr="00D2744C">
        <w:rPr>
          <w:rFonts w:ascii="Times New Roman" w:hAnsi="Times New Roman"/>
        </w:rPr>
        <w:t>Kouros</w:t>
      </w:r>
      <w:r>
        <w:rPr>
          <w:rFonts w:ascii="Times New Roman" w:hAnsi="Times New Roman"/>
        </w:rPr>
        <w:t xml:space="preserve">’ mother. She made dinner and left it in the </w:t>
      </w:r>
      <w:r w:rsidR="00B947C4">
        <w:rPr>
          <w:rFonts w:ascii="Times New Roman" w:hAnsi="Times New Roman"/>
        </w:rPr>
        <w:t>kitchen</w:t>
      </w:r>
      <w:r>
        <w:rPr>
          <w:rFonts w:ascii="Times New Roman" w:hAnsi="Times New Roman"/>
        </w:rPr>
        <w:t xml:space="preserve"> for us.</w:t>
      </w:r>
    </w:p>
    <w:p w14:paraId="57F1DDAE" w14:textId="77777777" w:rsidR="005C0F73"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2744C">
        <w:rPr>
          <w:rFonts w:ascii="Times New Roman" w:hAnsi="Times New Roman"/>
        </w:rPr>
        <w:t xml:space="preserve"> went into the kitchen and began preparing two bowls of Iranian rice. The </w:t>
      </w:r>
      <w:r w:rsidR="005C0F73">
        <w:rPr>
          <w:rFonts w:ascii="Times New Roman" w:hAnsi="Times New Roman"/>
        </w:rPr>
        <w:t xml:space="preserve">wonderful </w:t>
      </w:r>
      <w:r w:rsidR="00D2744C">
        <w:rPr>
          <w:rFonts w:ascii="Times New Roman" w:hAnsi="Times New Roman"/>
        </w:rPr>
        <w:t xml:space="preserve">smell of </w:t>
      </w:r>
      <w:r w:rsidR="005C0F73">
        <w:rPr>
          <w:rFonts w:ascii="Times New Roman" w:hAnsi="Times New Roman"/>
        </w:rPr>
        <w:t xml:space="preserve">fresh </w:t>
      </w:r>
      <w:r w:rsidR="00D2744C">
        <w:rPr>
          <w:rFonts w:ascii="Times New Roman" w:hAnsi="Times New Roman"/>
        </w:rPr>
        <w:t xml:space="preserve">saphran </w:t>
      </w:r>
      <w:r w:rsidR="005C0F73">
        <w:rPr>
          <w:rFonts w:ascii="Times New Roman" w:hAnsi="Times New Roman"/>
        </w:rPr>
        <w:t>filled the room as he heated the bowls.</w:t>
      </w:r>
    </w:p>
    <w:p w14:paraId="74D23778"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“Here it is father,” said </w:t>
      </w:r>
      <w:r w:rsidR="00B947C4">
        <w:rPr>
          <w:rFonts w:ascii="Times New Roman" w:hAnsi="Times New Roman"/>
        </w:rPr>
        <w:t>Emod</w:t>
      </w:r>
      <w:r>
        <w:rPr>
          <w:rFonts w:ascii="Times New Roman" w:hAnsi="Times New Roman"/>
        </w:rPr>
        <w:t>.</w:t>
      </w:r>
    </w:p>
    <w:p w14:paraId="3FA6FFF0" w14:textId="0C092070"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Taher sat up slowly, grunting as he prepared to eat. </w:t>
      </w:r>
      <w:r w:rsidR="00B947C4">
        <w:rPr>
          <w:rFonts w:ascii="Times New Roman" w:hAnsi="Times New Roman"/>
        </w:rPr>
        <w:t>Emod</w:t>
      </w:r>
      <w:r>
        <w:rPr>
          <w:rFonts w:ascii="Times New Roman" w:hAnsi="Times New Roman"/>
        </w:rPr>
        <w:t xml:space="preserve"> took the seat </w:t>
      </w:r>
      <w:r w:rsidR="00B947C4">
        <w:rPr>
          <w:rFonts w:ascii="Times New Roman" w:hAnsi="Times New Roman"/>
        </w:rPr>
        <w:t>beside</w:t>
      </w:r>
      <w:r w:rsidR="004B694D">
        <w:rPr>
          <w:rFonts w:ascii="Times New Roman" w:hAnsi="Times New Roman"/>
        </w:rPr>
        <w:t xml:space="preserve"> him and served his father a c</w:t>
      </w:r>
      <w:r>
        <w:rPr>
          <w:rFonts w:ascii="Times New Roman" w:hAnsi="Times New Roman"/>
        </w:rPr>
        <w:t xml:space="preserve">up of hot tea. With the first bite in his mouth, Taher said, “So, do you really think the story is true and could be our </w:t>
      </w:r>
      <w:r w:rsidR="00B947C4">
        <w:rPr>
          <w:rFonts w:ascii="Times New Roman" w:hAnsi="Times New Roman"/>
        </w:rPr>
        <w:t>origins</w:t>
      </w:r>
      <w:r>
        <w:rPr>
          <w:rFonts w:ascii="Times New Roman" w:hAnsi="Times New Roman"/>
        </w:rPr>
        <w:t>?”</w:t>
      </w:r>
    </w:p>
    <w:p w14:paraId="04B57215"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know but the story is logical and it sounds probable.” </w:t>
      </w:r>
    </w:p>
    <w:p w14:paraId="3FE64594"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debated and discussed the </w:t>
      </w:r>
      <w:r w:rsidR="00B947C4">
        <w:rPr>
          <w:rFonts w:ascii="Times New Roman" w:hAnsi="Times New Roman"/>
        </w:rPr>
        <w:t>details</w:t>
      </w:r>
      <w:r>
        <w:rPr>
          <w:rFonts w:ascii="Times New Roman" w:hAnsi="Times New Roman"/>
        </w:rPr>
        <w:t xml:space="preserve"> of the story even after they finished the meal. They flipped through the pages and read quotations, delivered insights to each other and spoke more that evening than they had in weeks. The TV never came on, something that happened only when there was a blackout, and they both thoroughly enjoyed the evening as the conversation continued. </w:t>
      </w:r>
    </w:p>
    <w:p w14:paraId="00081038"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middle of a discussion, the </w:t>
      </w:r>
      <w:r w:rsidR="00B947C4">
        <w:rPr>
          <w:rFonts w:ascii="Times New Roman" w:hAnsi="Times New Roman"/>
        </w:rPr>
        <w:t>opening of the front and only door to the apartment interrupted the two</w:t>
      </w:r>
      <w:r>
        <w:rPr>
          <w:rFonts w:ascii="Times New Roman" w:hAnsi="Times New Roman"/>
        </w:rPr>
        <w:t>.</w:t>
      </w:r>
    </w:p>
    <w:p w14:paraId="5062D277" w14:textId="77777777" w:rsidR="009301C8"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was your one evening without me?” asked </w:t>
      </w:r>
      <w:r w:rsidR="00B947C4">
        <w:rPr>
          <w:rFonts w:ascii="Times New Roman" w:hAnsi="Times New Roman"/>
        </w:rPr>
        <w:t>Emod’s</w:t>
      </w:r>
      <w:r>
        <w:rPr>
          <w:rFonts w:ascii="Times New Roman" w:hAnsi="Times New Roman"/>
        </w:rPr>
        <w:t xml:space="preserve"> mother Nadia.</w:t>
      </w:r>
    </w:p>
    <w:p w14:paraId="7A30F9D1" w14:textId="77777777" w:rsidR="009301C8" w:rsidRDefault="009301C8"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 answered her husband. “We have been discussing the book.”</w:t>
      </w:r>
    </w:p>
    <w:p w14:paraId="43ECC58E" w14:textId="77777777" w:rsidR="009301C8" w:rsidRDefault="009301C8"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old book </w:t>
      </w:r>
      <w:r w:rsidR="00B947C4">
        <w:rPr>
          <w:rFonts w:ascii="Times New Roman" w:hAnsi="Times New Roman"/>
        </w:rPr>
        <w:t>Emod</w:t>
      </w:r>
      <w:r>
        <w:rPr>
          <w:rFonts w:ascii="Times New Roman" w:hAnsi="Times New Roman"/>
        </w:rPr>
        <w:t xml:space="preserve"> brought home?”</w:t>
      </w:r>
    </w:p>
    <w:p w14:paraId="6D63B186" w14:textId="77777777" w:rsidR="009301C8" w:rsidRDefault="009301C8"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it is more than a regular book,” said </w:t>
      </w:r>
      <w:r w:rsidR="00B947C4">
        <w:rPr>
          <w:rFonts w:ascii="Times New Roman" w:hAnsi="Times New Roman"/>
        </w:rPr>
        <w:t>Emod</w:t>
      </w:r>
      <w:r>
        <w:rPr>
          <w:rFonts w:ascii="Times New Roman" w:hAnsi="Times New Roman"/>
        </w:rPr>
        <w:t>.</w:t>
      </w:r>
    </w:p>
    <w:p w14:paraId="249E52D3" w14:textId="77777777" w:rsidR="000132EB" w:rsidRDefault="00565FC0"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he spoke, he</w:t>
      </w:r>
      <w:r w:rsidR="009301C8">
        <w:rPr>
          <w:rFonts w:ascii="Times New Roman" w:hAnsi="Times New Roman"/>
        </w:rPr>
        <w:t xml:space="preserve"> noticed the bowls from dinner were still sitting on the floor in the living room</w:t>
      </w:r>
      <w:r>
        <w:rPr>
          <w:rFonts w:ascii="Times New Roman" w:hAnsi="Times New Roman"/>
        </w:rPr>
        <w:t xml:space="preserve"> and hoped his mother did not notice. </w:t>
      </w:r>
      <w:r w:rsidR="00B947C4">
        <w:rPr>
          <w:rFonts w:ascii="Times New Roman" w:hAnsi="Times New Roman"/>
        </w:rPr>
        <w:t>Emod</w:t>
      </w:r>
      <w:r w:rsidR="000132EB">
        <w:rPr>
          <w:rFonts w:ascii="Times New Roman" w:hAnsi="Times New Roman"/>
        </w:rPr>
        <w:t xml:space="preserve"> knew s</w:t>
      </w:r>
      <w:r>
        <w:rPr>
          <w:rFonts w:ascii="Times New Roman" w:hAnsi="Times New Roman"/>
        </w:rPr>
        <w:t xml:space="preserve">he only had one evening free every month and </w:t>
      </w:r>
      <w:r w:rsidR="00B947C4">
        <w:rPr>
          <w:rFonts w:ascii="Times New Roman" w:hAnsi="Times New Roman"/>
        </w:rPr>
        <w:t>Emod</w:t>
      </w:r>
      <w:r>
        <w:rPr>
          <w:rFonts w:ascii="Times New Roman" w:hAnsi="Times New Roman"/>
        </w:rPr>
        <w:t xml:space="preserve"> knew she worked hard taking care of his father.</w:t>
      </w:r>
      <w:r w:rsidR="000132EB">
        <w:rPr>
          <w:rFonts w:ascii="Times New Roman" w:hAnsi="Times New Roman"/>
        </w:rPr>
        <w:t xml:space="preserve"> He picked up the bowls and walked them into the kitchen and Nadia followed him.</w:t>
      </w:r>
    </w:p>
    <w:p w14:paraId="68DC26EA"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one night I leave and he wants to talk. He has been so depressed ever since he had to quite his job,” she said.</w:t>
      </w:r>
    </w:p>
    <w:p w14:paraId="60CDDD09"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sorry mom.”</w:t>
      </w:r>
    </w:p>
    <w:p w14:paraId="54A5900A"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did not answer, walked towards the bedroom and closed the door. </w:t>
      </w:r>
      <w:r w:rsidR="00B947C4">
        <w:rPr>
          <w:rFonts w:ascii="Times New Roman" w:hAnsi="Times New Roman"/>
        </w:rPr>
        <w:t>Emod</w:t>
      </w:r>
      <w:r>
        <w:rPr>
          <w:rFonts w:ascii="Times New Roman" w:hAnsi="Times New Roman"/>
        </w:rPr>
        <w:t xml:space="preserve"> finished cleaning the dishes and then took his place at his father’s feet and began reading where he left off the night before. After reading for close to an hour </w:t>
      </w:r>
      <w:r w:rsidR="00B947C4">
        <w:rPr>
          <w:rFonts w:ascii="Times New Roman" w:hAnsi="Times New Roman"/>
        </w:rPr>
        <w:t>Emod</w:t>
      </w:r>
      <w:r>
        <w:rPr>
          <w:rFonts w:ascii="Times New Roman" w:hAnsi="Times New Roman"/>
        </w:rPr>
        <w:t xml:space="preserve"> </w:t>
      </w:r>
      <w:r w:rsidR="00B947C4">
        <w:rPr>
          <w:rFonts w:ascii="Times New Roman" w:hAnsi="Times New Roman"/>
        </w:rPr>
        <w:t>stopped</w:t>
      </w:r>
      <w:r>
        <w:rPr>
          <w:rFonts w:ascii="Times New Roman" w:hAnsi="Times New Roman"/>
        </w:rPr>
        <w:t xml:space="preserve"> and said to his father, “Did you get to the part about king?”</w:t>
      </w:r>
    </w:p>
    <w:p w14:paraId="6E93AD71"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14:paraId="3271B1C7"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why did he have him killed?”</w:t>
      </w:r>
    </w:p>
    <w:p w14:paraId="4EBDDE28" w14:textId="77777777" w:rsidR="00E86A47" w:rsidRDefault="000132EB"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know but you might find out in a few chapters,” said Taher said as if he knew exactly why. </w:t>
      </w:r>
      <w:r w:rsidR="00B947C4">
        <w:rPr>
          <w:rFonts w:ascii="Times New Roman" w:hAnsi="Times New Roman"/>
        </w:rPr>
        <w:t>Emod</w:t>
      </w:r>
      <w:r>
        <w:rPr>
          <w:rFonts w:ascii="Times New Roman" w:hAnsi="Times New Roman"/>
        </w:rPr>
        <w:t xml:space="preserve"> turned back to the book and kept reading.</w:t>
      </w:r>
    </w:p>
    <w:p w14:paraId="65008D94" w14:textId="77777777" w:rsidR="00D40323" w:rsidRDefault="00E86A47"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Several hours after his father fell </w:t>
      </w:r>
      <w:r w:rsidR="00B947C4">
        <w:rPr>
          <w:rFonts w:ascii="Times New Roman" w:hAnsi="Times New Roman"/>
        </w:rPr>
        <w:t>asleep;</w:t>
      </w:r>
      <w:r>
        <w:rPr>
          <w:rFonts w:ascii="Times New Roman" w:hAnsi="Times New Roman"/>
        </w:rPr>
        <w:t xml:space="preserve"> </w:t>
      </w:r>
      <w:r w:rsidR="00B947C4">
        <w:rPr>
          <w:rFonts w:ascii="Times New Roman" w:hAnsi="Times New Roman"/>
        </w:rPr>
        <w:t>Emod</w:t>
      </w:r>
      <w:r>
        <w:rPr>
          <w:rFonts w:ascii="Times New Roman" w:hAnsi="Times New Roman"/>
        </w:rPr>
        <w:t xml:space="preserve"> finally closed the book and put it back on the side table.</w:t>
      </w:r>
      <w:r w:rsidR="00F831D8">
        <w:rPr>
          <w:rFonts w:ascii="Times New Roman" w:hAnsi="Times New Roman"/>
        </w:rPr>
        <w:t xml:space="preserve"> Then he turned off the light and went directly to bed as his father slept on the couch as he did most nights since he got sick. </w:t>
      </w:r>
    </w:p>
    <w:p w14:paraId="614459EE" w14:textId="6817851B" w:rsidR="00D40323" w:rsidRDefault="00D40323"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the next morning, </w:t>
      </w:r>
      <w:r w:rsidR="00B947C4">
        <w:rPr>
          <w:rFonts w:ascii="Times New Roman" w:hAnsi="Times New Roman"/>
        </w:rPr>
        <w:t>Emod</w:t>
      </w:r>
      <w:r>
        <w:rPr>
          <w:rFonts w:ascii="Times New Roman" w:hAnsi="Times New Roman"/>
        </w:rPr>
        <w:t xml:space="preserve"> woke and quickly ran out the door trying not to </w:t>
      </w:r>
      <w:r w:rsidR="00B947C4">
        <w:rPr>
          <w:rFonts w:ascii="Times New Roman" w:hAnsi="Times New Roman"/>
        </w:rPr>
        <w:t>wake</w:t>
      </w:r>
      <w:r>
        <w:rPr>
          <w:rFonts w:ascii="Times New Roman" w:hAnsi="Times New Roman"/>
        </w:rPr>
        <w:t xml:space="preserve"> his father sleeping just beside the door. He walked down the busty street as he had every day to take his place in the library. This had become </w:t>
      </w:r>
      <w:r w:rsidR="00B947C4">
        <w:rPr>
          <w:rFonts w:ascii="Times New Roman" w:hAnsi="Times New Roman"/>
        </w:rPr>
        <w:t>Emod’s</w:t>
      </w:r>
      <w:r>
        <w:rPr>
          <w:rFonts w:ascii="Times New Roman" w:hAnsi="Times New Roman"/>
        </w:rPr>
        <w:t xml:space="preserve"> daily </w:t>
      </w:r>
      <w:r w:rsidR="00B947C4">
        <w:rPr>
          <w:rFonts w:ascii="Times New Roman" w:hAnsi="Times New Roman"/>
        </w:rPr>
        <w:t>habit</w:t>
      </w:r>
      <w:r>
        <w:rPr>
          <w:rFonts w:ascii="Times New Roman" w:hAnsi="Times New Roman"/>
        </w:rPr>
        <w:t xml:space="preserve"> and he worked hard e</w:t>
      </w:r>
      <w:r w:rsidR="004B694D">
        <w:rPr>
          <w:rFonts w:ascii="Times New Roman" w:hAnsi="Times New Roman"/>
        </w:rPr>
        <w:t xml:space="preserve">very minute studding </w:t>
      </w:r>
      <w:r>
        <w:rPr>
          <w:rFonts w:ascii="Times New Roman" w:hAnsi="Times New Roman"/>
        </w:rPr>
        <w:t xml:space="preserve">for the international </w:t>
      </w:r>
      <w:r w:rsidR="00B947C4">
        <w:rPr>
          <w:rFonts w:ascii="Times New Roman" w:hAnsi="Times New Roman"/>
        </w:rPr>
        <w:t>entrance</w:t>
      </w:r>
      <w:r>
        <w:rPr>
          <w:rFonts w:ascii="Times New Roman" w:hAnsi="Times New Roman"/>
        </w:rPr>
        <w:t xml:space="preserve"> exams. He was pretty uncertain what would be on the test but he felt if he studied the basic </w:t>
      </w:r>
      <w:r w:rsidR="00B947C4">
        <w:rPr>
          <w:rFonts w:ascii="Times New Roman" w:hAnsi="Times New Roman"/>
        </w:rPr>
        <w:t>disciplines</w:t>
      </w:r>
      <w:r>
        <w:rPr>
          <w:rFonts w:ascii="Times New Roman" w:hAnsi="Times New Roman"/>
        </w:rPr>
        <w:t xml:space="preserve"> and </w:t>
      </w:r>
      <w:r w:rsidR="00B947C4">
        <w:rPr>
          <w:rFonts w:ascii="Times New Roman" w:hAnsi="Times New Roman"/>
        </w:rPr>
        <w:t>practiced</w:t>
      </w:r>
      <w:r>
        <w:rPr>
          <w:rFonts w:ascii="Times New Roman" w:hAnsi="Times New Roman"/>
        </w:rPr>
        <w:t xml:space="preserve"> writing in English it would help him. </w:t>
      </w:r>
      <w:r w:rsidR="00B947C4">
        <w:rPr>
          <w:rFonts w:ascii="Times New Roman" w:hAnsi="Times New Roman"/>
        </w:rPr>
        <w:t>Emod</w:t>
      </w:r>
      <w:r>
        <w:rPr>
          <w:rFonts w:ascii="Times New Roman" w:hAnsi="Times New Roman"/>
        </w:rPr>
        <w:t xml:space="preserve"> spoke English well, better than most of the other students when he was in school but his composition needed work. Mostly, he struggled with verb </w:t>
      </w:r>
      <w:r w:rsidR="00B947C4">
        <w:rPr>
          <w:rFonts w:ascii="Times New Roman" w:hAnsi="Times New Roman"/>
        </w:rPr>
        <w:t>tenses</w:t>
      </w:r>
      <w:r>
        <w:rPr>
          <w:rFonts w:ascii="Times New Roman" w:hAnsi="Times New Roman"/>
        </w:rPr>
        <w:t xml:space="preserve"> and spelling but he had improved greatly just from reading English novels and </w:t>
      </w:r>
      <w:r w:rsidR="00B947C4">
        <w:rPr>
          <w:rFonts w:ascii="Times New Roman" w:hAnsi="Times New Roman"/>
        </w:rPr>
        <w:t>references</w:t>
      </w:r>
      <w:r>
        <w:rPr>
          <w:rFonts w:ascii="Times New Roman" w:hAnsi="Times New Roman"/>
        </w:rPr>
        <w:t>.</w:t>
      </w:r>
    </w:p>
    <w:p w14:paraId="163AE045" w14:textId="6CAD7EB5" w:rsidR="00AC5786" w:rsidRDefault="00B947C4"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E6F6C">
        <w:rPr>
          <w:rFonts w:ascii="Times New Roman" w:hAnsi="Times New Roman"/>
        </w:rPr>
        <w:t xml:space="preserve"> was a </w:t>
      </w:r>
      <w:r w:rsidR="00963AEC">
        <w:rPr>
          <w:rFonts w:ascii="Times New Roman" w:hAnsi="Times New Roman"/>
        </w:rPr>
        <w:t>disciplined</w:t>
      </w:r>
      <w:r w:rsidR="004B694D">
        <w:rPr>
          <w:rFonts w:ascii="Times New Roman" w:hAnsi="Times New Roman"/>
        </w:rPr>
        <w:t xml:space="preserve"> </w:t>
      </w:r>
      <w:r w:rsidR="00DE6F6C">
        <w:rPr>
          <w:rFonts w:ascii="Times New Roman" w:hAnsi="Times New Roman"/>
        </w:rPr>
        <w:t xml:space="preserve">student and a </w:t>
      </w:r>
      <w:r>
        <w:rPr>
          <w:rFonts w:ascii="Times New Roman" w:hAnsi="Times New Roman"/>
        </w:rPr>
        <w:t>systematic</w:t>
      </w:r>
      <w:r w:rsidR="00D40323">
        <w:rPr>
          <w:rFonts w:ascii="Times New Roman" w:hAnsi="Times New Roman"/>
        </w:rPr>
        <w:t xml:space="preserve"> thinker who enjoyed the sciences and math.</w:t>
      </w:r>
      <w:r w:rsidR="00DE6F6C">
        <w:rPr>
          <w:rFonts w:ascii="Times New Roman" w:hAnsi="Times New Roman"/>
        </w:rPr>
        <w:t xml:space="preserve"> He also enjoyed logic pro</w:t>
      </w:r>
      <w:r w:rsidR="007B533B">
        <w:rPr>
          <w:rFonts w:ascii="Times New Roman" w:hAnsi="Times New Roman"/>
        </w:rPr>
        <w:t xml:space="preserve">blems and trying to find a solution or to understand the unexplainable. After a full day of study, he packed up his books and headed for home, hopping to have </w:t>
      </w:r>
      <w:r w:rsidR="00AC5786">
        <w:rPr>
          <w:rFonts w:ascii="Times New Roman" w:hAnsi="Times New Roman"/>
        </w:rPr>
        <w:t xml:space="preserve">a similar conversation with his father as he had the night before. As he </w:t>
      </w:r>
      <w:r>
        <w:rPr>
          <w:rFonts w:ascii="Times New Roman" w:hAnsi="Times New Roman"/>
        </w:rPr>
        <w:t>opened</w:t>
      </w:r>
      <w:r w:rsidR="00AC5786">
        <w:rPr>
          <w:rFonts w:ascii="Times New Roman" w:hAnsi="Times New Roman"/>
        </w:rPr>
        <w:t xml:space="preserve"> the door the questions started.</w:t>
      </w:r>
    </w:p>
    <w:p w14:paraId="6BBA849D" w14:textId="77777777"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you get to the story that takes place in the Egypt?” his father asked.</w:t>
      </w:r>
    </w:p>
    <w:p w14:paraId="6D7E7B29" w14:textId="77777777"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14:paraId="2847C51D" w14:textId="77777777"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has to be the most </w:t>
      </w:r>
      <w:r w:rsidR="00B947C4">
        <w:rPr>
          <w:rFonts w:ascii="Times New Roman" w:hAnsi="Times New Roman"/>
        </w:rPr>
        <w:t>stubborn</w:t>
      </w:r>
      <w:r>
        <w:rPr>
          <w:rFonts w:ascii="Times New Roman" w:hAnsi="Times New Roman"/>
        </w:rPr>
        <w:t xml:space="preserve"> leader I have ever heard of,” said Taher.</w:t>
      </w:r>
    </w:p>
    <w:p w14:paraId="6461AEB1" w14:textId="77777777" w:rsidR="00AC5786" w:rsidRDefault="00B947C4"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AC5786">
        <w:rPr>
          <w:rFonts w:ascii="Times New Roman" w:hAnsi="Times New Roman"/>
        </w:rPr>
        <w:t xml:space="preserve"> </w:t>
      </w:r>
      <w:r>
        <w:rPr>
          <w:rFonts w:ascii="Times New Roman" w:hAnsi="Times New Roman"/>
        </w:rPr>
        <w:t>agreed</w:t>
      </w:r>
      <w:r w:rsidR="00AC5786">
        <w:rPr>
          <w:rFonts w:ascii="Times New Roman" w:hAnsi="Times New Roman"/>
        </w:rPr>
        <w:t xml:space="preserve"> and walk through the apartment to kiss his mother and put his books away in his room. Then he washed his hands in the kitchen and asked, “How can I help?”</w:t>
      </w:r>
    </w:p>
    <w:p w14:paraId="1277AF3E" w14:textId="77777777" w:rsidR="005236F7"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not customary for men, even sons, to help in the kitchen but it was also not customary for a woman to work outside of the home while being </w:t>
      </w:r>
      <w:r w:rsidR="004B6C86">
        <w:rPr>
          <w:rFonts w:ascii="Times New Roman" w:hAnsi="Times New Roman"/>
        </w:rPr>
        <w:t>expected to prepare meals and take care of the house for herself and two men.</w:t>
      </w:r>
    </w:p>
    <w:p w14:paraId="148AA96E" w14:textId="77777777" w:rsidR="005236F7" w:rsidRDefault="005236F7"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handed him some fresh </w:t>
      </w:r>
      <w:r w:rsidR="00B947C4">
        <w:rPr>
          <w:rFonts w:ascii="Times New Roman" w:hAnsi="Times New Roman"/>
        </w:rPr>
        <w:t>vegetables</w:t>
      </w:r>
      <w:r>
        <w:rPr>
          <w:rFonts w:ascii="Times New Roman" w:hAnsi="Times New Roman"/>
        </w:rPr>
        <w:t xml:space="preserve"> she had just picked up from the market and he began to wash them without her needing to give instructions.</w:t>
      </w:r>
    </w:p>
    <w:p w14:paraId="26929483" w14:textId="5C4AD9BD"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w:t>
      </w:r>
      <w:r w:rsidR="00963AEC">
        <w:rPr>
          <w:rFonts w:ascii="Times New Roman" w:hAnsi="Times New Roman"/>
        </w:rPr>
        <w:t>r</w:t>
      </w:r>
      <w:r>
        <w:rPr>
          <w:rFonts w:ascii="Times New Roman" w:hAnsi="Times New Roman"/>
        </w:rPr>
        <w:t xml:space="preserve"> father has been like this ever since I got home. He has been telling me all about this book. What is this book you two are reading?”</w:t>
      </w:r>
    </w:p>
    <w:p w14:paraId="60583E3A" w14:textId="7777777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just a collection of great stories,” he answered.</w:t>
      </w:r>
    </w:p>
    <w:p w14:paraId="345832B4" w14:textId="7777777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“Well I am glad to see him excited about something. It is wonderful you have found something to share together. </w:t>
      </w:r>
    </w:p>
    <w:p w14:paraId="369DF1FE" w14:textId="7D2B4CE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both continued preparing dinner and she </w:t>
      </w:r>
      <w:r w:rsidR="00394114">
        <w:rPr>
          <w:rFonts w:ascii="Times New Roman" w:hAnsi="Times New Roman"/>
        </w:rPr>
        <w:t>continued</w:t>
      </w:r>
      <w:r w:rsidR="00B947C4">
        <w:rPr>
          <w:rFonts w:ascii="Times New Roman" w:hAnsi="Times New Roman"/>
        </w:rPr>
        <w:t xml:space="preserve"> to</w:t>
      </w:r>
      <w:r>
        <w:rPr>
          <w:rFonts w:ascii="Times New Roman" w:hAnsi="Times New Roman"/>
        </w:rPr>
        <w:t xml:space="preserve"> speak. “I am sorry about walking out last night. I miss my old husband and his look on life and how we once interacted. Last night seeing him act differently and have a conversation made me very happy but I was </w:t>
      </w:r>
      <w:r w:rsidR="00B947C4">
        <w:rPr>
          <w:rFonts w:ascii="Times New Roman" w:hAnsi="Times New Roman"/>
        </w:rPr>
        <w:t>jealous</w:t>
      </w:r>
      <w:r>
        <w:rPr>
          <w:rFonts w:ascii="Times New Roman" w:hAnsi="Times New Roman"/>
        </w:rPr>
        <w:t xml:space="preserve">, no, more envious of you </w:t>
      </w:r>
      <w:r w:rsidR="00B947C4">
        <w:rPr>
          <w:rFonts w:ascii="Times New Roman" w:hAnsi="Times New Roman"/>
        </w:rPr>
        <w:t>because</w:t>
      </w:r>
      <w:r>
        <w:rPr>
          <w:rFonts w:ascii="Times New Roman" w:hAnsi="Times New Roman"/>
        </w:rPr>
        <w:t xml:space="preserve"> the conversation was with you and not me. But, please understand I am very happy for him and I want you to continue to share. I just wish I </w:t>
      </w:r>
      <w:r w:rsidR="00B947C4">
        <w:rPr>
          <w:rFonts w:ascii="Times New Roman" w:hAnsi="Times New Roman"/>
        </w:rPr>
        <w:t>were</w:t>
      </w:r>
      <w:r>
        <w:rPr>
          <w:rFonts w:ascii="Times New Roman" w:hAnsi="Times New Roman"/>
        </w:rPr>
        <w:t xml:space="preserve"> part of it.</w:t>
      </w:r>
      <w:r w:rsidR="00963AEC">
        <w:rPr>
          <w:rFonts w:ascii="Times New Roman" w:hAnsi="Times New Roman"/>
        </w:rPr>
        <w:t>” Tears fell silently.</w:t>
      </w:r>
    </w:p>
    <w:p w14:paraId="64596581" w14:textId="77777777" w:rsidR="0098006E"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“Well, all you need to do is start reading this book and you can share in the joy we have received,” said </w:t>
      </w:r>
      <w:r w:rsidR="00B947C4">
        <w:rPr>
          <w:rFonts w:ascii="Times New Roman" w:hAnsi="Times New Roman"/>
        </w:rPr>
        <w:t>Emod</w:t>
      </w:r>
      <w:r w:rsidR="0098006E">
        <w:rPr>
          <w:rFonts w:ascii="Times New Roman" w:hAnsi="Times New Roman"/>
        </w:rPr>
        <w:t>.</w:t>
      </w:r>
    </w:p>
    <w:p w14:paraId="5497E399" w14:textId="77777777" w:rsidR="0098006E" w:rsidRDefault="0098006E" w:rsidP="009800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dinner was served the two men debated and discussed how the stories lined up with recorded history and what they have both been </w:t>
      </w:r>
      <w:r w:rsidR="00B947C4">
        <w:rPr>
          <w:rFonts w:ascii="Times New Roman" w:hAnsi="Times New Roman"/>
        </w:rPr>
        <w:t>taught</w:t>
      </w:r>
      <w:r>
        <w:rPr>
          <w:rFonts w:ascii="Times New Roman" w:hAnsi="Times New Roman"/>
        </w:rPr>
        <w:t xml:space="preserve"> in school. Taher was highly educated and went to law school in </w:t>
      </w:r>
      <w:r w:rsidR="00B947C4">
        <w:rPr>
          <w:rFonts w:ascii="Times New Roman" w:hAnsi="Times New Roman"/>
        </w:rPr>
        <w:t>Beirut</w:t>
      </w:r>
      <w:r>
        <w:rPr>
          <w:rFonts w:ascii="Times New Roman" w:hAnsi="Times New Roman"/>
        </w:rPr>
        <w:t xml:space="preserve">, Lebanon. Nadia listened quietly and was completely </w:t>
      </w:r>
      <w:r w:rsidR="00B947C4">
        <w:rPr>
          <w:rFonts w:ascii="Times New Roman" w:hAnsi="Times New Roman"/>
        </w:rPr>
        <w:t>intrigued</w:t>
      </w:r>
      <w:r>
        <w:rPr>
          <w:rFonts w:ascii="Times New Roman" w:hAnsi="Times New Roman"/>
        </w:rPr>
        <w:t xml:space="preserve"> and wanted to read for herself.  After dinner and a couple of </w:t>
      </w:r>
      <w:r w:rsidR="00B947C4">
        <w:rPr>
          <w:rFonts w:ascii="Times New Roman" w:hAnsi="Times New Roman"/>
        </w:rPr>
        <w:t>hours talking</w:t>
      </w:r>
      <w:r>
        <w:rPr>
          <w:rFonts w:ascii="Times New Roman" w:hAnsi="Times New Roman"/>
        </w:rPr>
        <w:t xml:space="preserve"> about the book, </w:t>
      </w:r>
      <w:r w:rsidR="00B947C4">
        <w:rPr>
          <w:rFonts w:ascii="Times New Roman" w:hAnsi="Times New Roman"/>
        </w:rPr>
        <w:t>Emod</w:t>
      </w:r>
      <w:r>
        <w:rPr>
          <w:rFonts w:ascii="Times New Roman" w:hAnsi="Times New Roman"/>
        </w:rPr>
        <w:t xml:space="preserve"> took up his place at his father’s feet and began to read where he left off the night before so he would be prepared for the following day’s discussion. Nadia went to bed long </w:t>
      </w:r>
      <w:r w:rsidR="00B947C4">
        <w:rPr>
          <w:rFonts w:ascii="Times New Roman" w:hAnsi="Times New Roman"/>
        </w:rPr>
        <w:t>before</w:t>
      </w:r>
      <w:r>
        <w:rPr>
          <w:rFonts w:ascii="Times New Roman" w:hAnsi="Times New Roman"/>
        </w:rPr>
        <w:t xml:space="preserve"> </w:t>
      </w:r>
      <w:r w:rsidR="00B947C4">
        <w:rPr>
          <w:rFonts w:ascii="Times New Roman" w:hAnsi="Times New Roman"/>
        </w:rPr>
        <w:t>Emod</w:t>
      </w:r>
      <w:r>
        <w:rPr>
          <w:rFonts w:ascii="Times New Roman" w:hAnsi="Times New Roman"/>
        </w:rPr>
        <w:t xml:space="preserve"> quite reading and Taher fell asleep with the TV on again. </w:t>
      </w:r>
    </w:p>
    <w:p w14:paraId="62034756" w14:textId="01324284" w:rsidR="00D163AD" w:rsidRDefault="0098006E"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before the sun rose, Nadia quietly and gently walked through the apartment to her husband on the couch. She slowly picked up the book off the side table where her son had left it the night before and she retreated back to the bedroom. She started with the first page. She had </w:t>
      </w:r>
      <w:r w:rsidR="001A6916">
        <w:rPr>
          <w:rFonts w:ascii="Times New Roman" w:hAnsi="Times New Roman"/>
        </w:rPr>
        <w:t>completed secondary school but got married before attending college. She enjoyed reading for pleasure and she wanted to share in the excitement of her husband and son. She read twenty-four pages before having put the b</w:t>
      </w:r>
      <w:r w:rsidR="00D163AD">
        <w:rPr>
          <w:rFonts w:ascii="Times New Roman" w:hAnsi="Times New Roman"/>
        </w:rPr>
        <w:t>ook down and get ready for work. She took the book back to the table where she found it and prepared for her bath.</w:t>
      </w:r>
    </w:p>
    <w:p w14:paraId="32D49784" w14:textId="77777777" w:rsidR="00BD499A" w:rsidRDefault="00D163AD"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While she was in the bath, and her husband asleep, </w:t>
      </w:r>
      <w:r w:rsidR="00B947C4">
        <w:rPr>
          <w:rFonts w:ascii="Times New Roman" w:hAnsi="Times New Roman"/>
        </w:rPr>
        <w:t>Emod</w:t>
      </w:r>
      <w:r>
        <w:rPr>
          <w:rFonts w:ascii="Times New Roman" w:hAnsi="Times New Roman"/>
        </w:rPr>
        <w:t xml:space="preserve"> quietly followed in his mother’s footsteps and picked up the book from the table to take it with him. He placed it in his bag and walked out the door.</w:t>
      </w:r>
    </w:p>
    <w:p w14:paraId="20C584A9" w14:textId="77777777"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an early Saturday morning and </w:t>
      </w:r>
      <w:r w:rsidR="00B947C4">
        <w:rPr>
          <w:rFonts w:ascii="Times New Roman" w:hAnsi="Times New Roman"/>
        </w:rPr>
        <w:t>Emod</w:t>
      </w:r>
      <w:r>
        <w:rPr>
          <w:rFonts w:ascii="Times New Roman" w:hAnsi="Times New Roman"/>
        </w:rPr>
        <w:t xml:space="preserve"> </w:t>
      </w:r>
      <w:r w:rsidR="00B947C4">
        <w:rPr>
          <w:rFonts w:ascii="Times New Roman" w:hAnsi="Times New Roman"/>
        </w:rPr>
        <w:t>stood</w:t>
      </w:r>
      <w:r>
        <w:rPr>
          <w:rFonts w:ascii="Times New Roman" w:hAnsi="Times New Roman"/>
        </w:rPr>
        <w:t xml:space="preserve"> outside his apartment waiting on a taxi. There was little traffic and </w:t>
      </w:r>
      <w:r w:rsidR="00B947C4">
        <w:rPr>
          <w:rFonts w:ascii="Times New Roman" w:hAnsi="Times New Roman"/>
        </w:rPr>
        <w:t>Emod</w:t>
      </w:r>
      <w:r>
        <w:rPr>
          <w:rFonts w:ascii="Times New Roman" w:hAnsi="Times New Roman"/>
        </w:rPr>
        <w:t xml:space="preserve"> hoped a taxi would come by soon. Inside his canvas satchel he carried a blank, black and white bound composition book, four #2 pencils, one ink pen and the brown leather book.</w:t>
      </w:r>
    </w:p>
    <w:p w14:paraId="547F1BD6" w14:textId="002E7A87"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he stood on the street his palms became sweaty and </w:t>
      </w:r>
      <w:r w:rsidR="00B947C4">
        <w:rPr>
          <w:rFonts w:ascii="Times New Roman" w:hAnsi="Times New Roman"/>
        </w:rPr>
        <w:t>there</w:t>
      </w:r>
      <w:r>
        <w:rPr>
          <w:rFonts w:ascii="Times New Roman" w:hAnsi="Times New Roman"/>
        </w:rPr>
        <w:t xml:space="preserve"> was a nervous feeling in his </w:t>
      </w:r>
      <w:r w:rsidR="00B947C4">
        <w:rPr>
          <w:rFonts w:ascii="Times New Roman" w:hAnsi="Times New Roman"/>
        </w:rPr>
        <w:t>stomach</w:t>
      </w:r>
      <w:r>
        <w:rPr>
          <w:rFonts w:ascii="Times New Roman" w:hAnsi="Times New Roman"/>
        </w:rPr>
        <w:t xml:space="preserve">. After a few moments, an import care drove towards him and </w:t>
      </w:r>
      <w:r w:rsidR="00B947C4">
        <w:rPr>
          <w:rFonts w:ascii="Times New Roman" w:hAnsi="Times New Roman"/>
        </w:rPr>
        <w:t>Emod</w:t>
      </w:r>
      <w:r>
        <w:rPr>
          <w:rFonts w:ascii="Times New Roman" w:hAnsi="Times New Roman"/>
        </w:rPr>
        <w:t xml:space="preserve"> flagged him down. The dusty taxi pulled over and </w:t>
      </w:r>
      <w:r w:rsidR="00B947C4">
        <w:rPr>
          <w:rFonts w:ascii="Times New Roman" w:hAnsi="Times New Roman"/>
        </w:rPr>
        <w:t>Emod</w:t>
      </w:r>
      <w:r>
        <w:rPr>
          <w:rFonts w:ascii="Times New Roman" w:hAnsi="Times New Roman"/>
        </w:rPr>
        <w:t xml:space="preserve"> got in th</w:t>
      </w:r>
      <w:r w:rsidR="003660EE">
        <w:rPr>
          <w:rFonts w:ascii="Times New Roman" w:hAnsi="Times New Roman"/>
        </w:rPr>
        <w:t>e car</w:t>
      </w:r>
      <w:r>
        <w:rPr>
          <w:rFonts w:ascii="Times New Roman" w:hAnsi="Times New Roman"/>
        </w:rPr>
        <w:t xml:space="preserve"> and closed the door.</w:t>
      </w:r>
    </w:p>
    <w:p w14:paraId="2B5BD5C8" w14:textId="77777777"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“Tehran University please,” said </w:t>
      </w:r>
      <w:r w:rsidR="00B947C4">
        <w:rPr>
          <w:rFonts w:ascii="Times New Roman" w:hAnsi="Times New Roman"/>
        </w:rPr>
        <w:t>Emod</w:t>
      </w:r>
      <w:r>
        <w:rPr>
          <w:rFonts w:ascii="Times New Roman" w:hAnsi="Times New Roman"/>
        </w:rPr>
        <w:t>.</w:t>
      </w:r>
    </w:p>
    <w:p w14:paraId="7D2528DA" w14:textId="767BEC90" w:rsidR="003F7AA9"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driver pulled away and looked in the rear view mirror and saw a familiar face. </w:t>
      </w:r>
      <w:r w:rsidR="00963AEC">
        <w:rPr>
          <w:rFonts w:ascii="Times New Roman" w:hAnsi="Times New Roman"/>
        </w:rPr>
        <w:t>He r</w:t>
      </w:r>
      <w:r>
        <w:rPr>
          <w:rFonts w:ascii="Times New Roman" w:hAnsi="Times New Roman"/>
        </w:rPr>
        <w:t>ecognized the boy, he said, “How is that book I gave you?”</w:t>
      </w:r>
    </w:p>
    <w:p w14:paraId="159D332D" w14:textId="77777777" w:rsidR="003F7AA9" w:rsidRDefault="00B947C4"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3F7AA9">
        <w:rPr>
          <w:rFonts w:ascii="Times New Roman" w:hAnsi="Times New Roman"/>
        </w:rPr>
        <w:t xml:space="preserve"> looked up in surprise at the familiar </w:t>
      </w:r>
      <w:r>
        <w:rPr>
          <w:rFonts w:ascii="Times New Roman" w:hAnsi="Times New Roman"/>
        </w:rPr>
        <w:t>eyes</w:t>
      </w:r>
      <w:r w:rsidR="003F7AA9">
        <w:rPr>
          <w:rFonts w:ascii="Times New Roman" w:hAnsi="Times New Roman"/>
        </w:rPr>
        <w:t xml:space="preserve"> in the mirror and the two </w:t>
      </w:r>
      <w:r>
        <w:rPr>
          <w:rFonts w:ascii="Times New Roman" w:hAnsi="Times New Roman"/>
        </w:rPr>
        <w:t>smiled</w:t>
      </w:r>
      <w:r w:rsidR="003F7AA9">
        <w:rPr>
          <w:rFonts w:ascii="Times New Roman" w:hAnsi="Times New Roman"/>
        </w:rPr>
        <w:t xml:space="preserve">. </w:t>
      </w:r>
    </w:p>
    <w:p w14:paraId="4AC1021D"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great. My father and I have really enjoyed it!”</w:t>
      </w:r>
    </w:p>
    <w:p w14:paraId="697AF849"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glad to hear that.”</w:t>
      </w:r>
    </w:p>
    <w:p w14:paraId="2D93FBFC"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are the chances of you being the first taxi I saw today?” asked </w:t>
      </w:r>
      <w:r w:rsidR="00B947C4">
        <w:rPr>
          <w:rFonts w:ascii="Times New Roman" w:hAnsi="Times New Roman"/>
        </w:rPr>
        <w:t>Emod</w:t>
      </w:r>
      <w:r>
        <w:rPr>
          <w:rFonts w:ascii="Times New Roman" w:hAnsi="Times New Roman"/>
        </w:rPr>
        <w:t xml:space="preserve"> still surprised.</w:t>
      </w:r>
    </w:p>
    <w:p w14:paraId="2136C8DE"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“Well, I do work this area a lot and I tend to work in the mornings to take people to the downtown market. Why are you going to the University today?”</w:t>
      </w:r>
    </w:p>
    <w:p w14:paraId="4DC4A9B7"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taking an international university entrance exam and the Toffel test.”</w:t>
      </w:r>
    </w:p>
    <w:p w14:paraId="0CAFACBF"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Until that moment, </w:t>
      </w:r>
      <w:r w:rsidR="00B947C4">
        <w:rPr>
          <w:rFonts w:ascii="Times New Roman" w:hAnsi="Times New Roman"/>
        </w:rPr>
        <w:t>Emod</w:t>
      </w:r>
      <w:r>
        <w:rPr>
          <w:rFonts w:ascii="Times New Roman" w:hAnsi="Times New Roman"/>
        </w:rPr>
        <w:t xml:space="preserve"> had forgotten how </w:t>
      </w:r>
      <w:r w:rsidR="00B947C4">
        <w:rPr>
          <w:rFonts w:ascii="Times New Roman" w:hAnsi="Times New Roman"/>
        </w:rPr>
        <w:t>nervous</w:t>
      </w:r>
      <w:r>
        <w:rPr>
          <w:rFonts w:ascii="Times New Roman" w:hAnsi="Times New Roman"/>
        </w:rPr>
        <w:t xml:space="preserve"> he was and his palms had stopped sweating.</w:t>
      </w:r>
    </w:p>
    <w:p w14:paraId="4A82D801" w14:textId="77777777" w:rsidR="005B026B"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hope you do well,”</w:t>
      </w:r>
      <w:r w:rsidR="005B026B">
        <w:rPr>
          <w:rFonts w:ascii="Times New Roman" w:hAnsi="Times New Roman"/>
        </w:rPr>
        <w:t xml:space="preserve"> said Javeed. </w:t>
      </w:r>
    </w:p>
    <w:p w14:paraId="18A5762F"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14:paraId="1EB3980E"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nervous?” asked Javeed.</w:t>
      </w:r>
    </w:p>
    <w:p w14:paraId="6ADD26A7"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very.”</w:t>
      </w:r>
    </w:p>
    <w:p w14:paraId="4120BF24"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“Have you been studying?</w:t>
      </w:r>
    </w:p>
    <w:p w14:paraId="2051A644"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a lot.”</w:t>
      </w:r>
    </w:p>
    <w:p w14:paraId="77643E8A"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not to worry. You just need to do your best and know the rest is up to God.”</w:t>
      </w:r>
    </w:p>
    <w:p w14:paraId="5BC02B0B"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14:paraId="76402906" w14:textId="77777777" w:rsidR="00E103FC"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645A61">
        <w:rPr>
          <w:rFonts w:ascii="Times New Roman" w:hAnsi="Times New Roman"/>
        </w:rPr>
        <w:t>If you have that book I gave you, can I see it for a moment</w:t>
      </w:r>
      <w:r w:rsidR="00E103FC">
        <w:rPr>
          <w:rFonts w:ascii="Times New Roman" w:hAnsi="Times New Roman"/>
        </w:rPr>
        <w:t>?” Javeed asked while trying to drive and look in the mirror at his passenger.</w:t>
      </w:r>
    </w:p>
    <w:p w14:paraId="1672B7D4" w14:textId="77777777" w:rsidR="00645A61" w:rsidRDefault="00E103FC"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r w:rsidR="00645A61">
        <w:rPr>
          <w:rFonts w:ascii="Times New Roman" w:hAnsi="Times New Roman"/>
        </w:rPr>
        <w:t xml:space="preserve"> I do, and he reached in his bag and handed the book to </w:t>
      </w:r>
      <w:r w:rsidR="00B947C4">
        <w:rPr>
          <w:rFonts w:ascii="Times New Roman" w:hAnsi="Times New Roman"/>
        </w:rPr>
        <w:t>its</w:t>
      </w:r>
      <w:r w:rsidR="00645A61">
        <w:rPr>
          <w:rFonts w:ascii="Times New Roman" w:hAnsi="Times New Roman"/>
        </w:rPr>
        <w:t xml:space="preserve"> previous owner.</w:t>
      </w:r>
    </w:p>
    <w:p w14:paraId="4A03022D"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While continuing to drive, he quickly turned to a page near the middle of the book, a part that </w:t>
      </w:r>
      <w:r w:rsidR="00B947C4">
        <w:rPr>
          <w:rFonts w:ascii="Times New Roman" w:hAnsi="Times New Roman"/>
        </w:rPr>
        <w:t>Emod</w:t>
      </w:r>
      <w:r>
        <w:rPr>
          <w:rFonts w:ascii="Times New Roman" w:hAnsi="Times New Roman"/>
        </w:rPr>
        <w:t xml:space="preserve"> had not read yet. Javeed looked over his glasses and flipped one page at a time till he found what he was looking for while driving with his thigh to turn the searing wheel.</w:t>
      </w:r>
    </w:p>
    <w:p w14:paraId="70776118"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“Here, read this </w:t>
      </w:r>
      <w:r w:rsidR="00B947C4">
        <w:rPr>
          <w:rFonts w:ascii="Times New Roman" w:hAnsi="Times New Roman"/>
        </w:rPr>
        <w:t>before</w:t>
      </w:r>
      <w:r>
        <w:rPr>
          <w:rFonts w:ascii="Times New Roman" w:hAnsi="Times New Roman"/>
        </w:rPr>
        <w:t xml:space="preserve"> your start. It will help you on your test,” Javeed said as he handed the book back to </w:t>
      </w:r>
      <w:r w:rsidR="00B947C4">
        <w:rPr>
          <w:rFonts w:ascii="Times New Roman" w:hAnsi="Times New Roman"/>
        </w:rPr>
        <w:t>Emod</w:t>
      </w:r>
      <w:r>
        <w:rPr>
          <w:rFonts w:ascii="Times New Roman" w:hAnsi="Times New Roman"/>
        </w:rPr>
        <w:t xml:space="preserve"> as they arrived at the main gate of the university.</w:t>
      </w:r>
    </w:p>
    <w:p w14:paraId="2ED4D360"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very much,” said </w:t>
      </w:r>
      <w:r w:rsidR="00B947C4">
        <w:rPr>
          <w:rFonts w:ascii="Times New Roman" w:hAnsi="Times New Roman"/>
        </w:rPr>
        <w:t>Emod</w:t>
      </w:r>
      <w:r>
        <w:rPr>
          <w:rFonts w:ascii="Times New Roman" w:hAnsi="Times New Roman"/>
        </w:rPr>
        <w:t xml:space="preserve"> and he held the page with his finger as he paid the fare.</w:t>
      </w:r>
    </w:p>
    <w:p w14:paraId="35BDD4E1"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handed </w:t>
      </w:r>
      <w:r w:rsidR="00B947C4">
        <w:rPr>
          <w:rFonts w:ascii="Times New Roman" w:hAnsi="Times New Roman"/>
        </w:rPr>
        <w:t>Emod</w:t>
      </w:r>
      <w:r>
        <w:rPr>
          <w:rFonts w:ascii="Times New Roman" w:hAnsi="Times New Roman"/>
        </w:rPr>
        <w:t xml:space="preserve"> a card and said, “Here is my number, call this when you are finished and I can take you back home.”</w:t>
      </w:r>
    </w:p>
    <w:p w14:paraId="4E9C8EC2" w14:textId="408B2498" w:rsidR="00A07D50" w:rsidRDefault="00B947C4"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645A61">
        <w:rPr>
          <w:rFonts w:ascii="Times New Roman" w:hAnsi="Times New Roman"/>
        </w:rPr>
        <w:t xml:space="preserve"> walked through the stone </w:t>
      </w:r>
      <w:r>
        <w:rPr>
          <w:rFonts w:ascii="Times New Roman" w:hAnsi="Times New Roman"/>
        </w:rPr>
        <w:t>arched way</w:t>
      </w:r>
      <w:r w:rsidR="00645A61">
        <w:rPr>
          <w:rFonts w:ascii="Times New Roman" w:hAnsi="Times New Roman"/>
        </w:rPr>
        <w:t xml:space="preserve"> and to the main and oldest building. He walked up the stone stairs and </w:t>
      </w:r>
      <w:r>
        <w:rPr>
          <w:rFonts w:ascii="Times New Roman" w:hAnsi="Times New Roman"/>
        </w:rPr>
        <w:t>entered</w:t>
      </w:r>
      <w:r w:rsidR="00645A61">
        <w:rPr>
          <w:rFonts w:ascii="Times New Roman" w:hAnsi="Times New Roman"/>
        </w:rPr>
        <w:t xml:space="preserve"> through two large wooden doors that came to a point at the top in traditional Persian </w:t>
      </w:r>
      <w:r>
        <w:rPr>
          <w:rFonts w:ascii="Times New Roman" w:hAnsi="Times New Roman"/>
        </w:rPr>
        <w:t>architecture</w:t>
      </w:r>
      <w:r w:rsidR="00645A61">
        <w:rPr>
          <w:rFonts w:ascii="Times New Roman" w:hAnsi="Times New Roman"/>
        </w:rPr>
        <w:t>.</w:t>
      </w:r>
      <w:r w:rsidR="00A07D50">
        <w:rPr>
          <w:rFonts w:ascii="Times New Roman" w:hAnsi="Times New Roman"/>
        </w:rPr>
        <w:t xml:space="preserve"> Down the lon</w:t>
      </w:r>
      <w:r w:rsidR="002F31F0">
        <w:rPr>
          <w:rFonts w:ascii="Times New Roman" w:hAnsi="Times New Roman"/>
        </w:rPr>
        <w:t>g hallway was a desk with a line</w:t>
      </w:r>
      <w:r w:rsidR="00A07D50">
        <w:rPr>
          <w:rFonts w:ascii="Times New Roman" w:hAnsi="Times New Roman"/>
        </w:rPr>
        <w:t xml:space="preserve"> of 10-12 </w:t>
      </w:r>
      <w:r>
        <w:rPr>
          <w:rFonts w:ascii="Times New Roman" w:hAnsi="Times New Roman"/>
        </w:rPr>
        <w:t>students</w:t>
      </w:r>
      <w:r w:rsidR="00A07D50">
        <w:rPr>
          <w:rFonts w:ascii="Times New Roman" w:hAnsi="Times New Roman"/>
        </w:rPr>
        <w:t xml:space="preserve"> </w:t>
      </w:r>
      <w:r>
        <w:rPr>
          <w:rFonts w:ascii="Times New Roman" w:hAnsi="Times New Roman"/>
        </w:rPr>
        <w:t>checking</w:t>
      </w:r>
      <w:r w:rsidR="00A07D50">
        <w:rPr>
          <w:rFonts w:ascii="Times New Roman" w:hAnsi="Times New Roman"/>
        </w:rPr>
        <w:t xml:space="preserve"> in. He walked down the hall and stood </w:t>
      </w:r>
      <w:r>
        <w:rPr>
          <w:rFonts w:ascii="Times New Roman" w:hAnsi="Times New Roman"/>
        </w:rPr>
        <w:t>behind</w:t>
      </w:r>
      <w:r w:rsidR="00A07D50">
        <w:rPr>
          <w:rFonts w:ascii="Times New Roman" w:hAnsi="Times New Roman"/>
        </w:rPr>
        <w:t xml:space="preserve"> the last one. While standing and waiting, he </w:t>
      </w:r>
      <w:r>
        <w:rPr>
          <w:rFonts w:ascii="Times New Roman" w:hAnsi="Times New Roman"/>
        </w:rPr>
        <w:t>opened</w:t>
      </w:r>
      <w:r w:rsidR="00A07D50">
        <w:rPr>
          <w:rFonts w:ascii="Times New Roman" w:hAnsi="Times New Roman"/>
        </w:rPr>
        <w:t xml:space="preserve"> the book to the page Javeed had pointed out. He read slowly and intently. He had not read this part of the book and was curious to what Javeed noted. </w:t>
      </w:r>
    </w:p>
    <w:p w14:paraId="671D8C34" w14:textId="3507A0AE"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read and stepped forward as the line moved</w:t>
      </w:r>
      <w:r w:rsidR="002F31F0">
        <w:rPr>
          <w:rFonts w:ascii="Times New Roman" w:hAnsi="Times New Roman"/>
        </w:rPr>
        <w:t>,</w:t>
      </w:r>
      <w:r>
        <w:rPr>
          <w:rFonts w:ascii="Times New Roman" w:hAnsi="Times New Roman"/>
        </w:rPr>
        <w:t xml:space="preserve"> never taking his eyes from the page but knowing the line moved </w:t>
      </w:r>
      <w:r w:rsidR="00B947C4">
        <w:rPr>
          <w:rFonts w:ascii="Times New Roman" w:hAnsi="Times New Roman"/>
        </w:rPr>
        <w:t>in front</w:t>
      </w:r>
      <w:r>
        <w:rPr>
          <w:rFonts w:ascii="Times New Roman" w:hAnsi="Times New Roman"/>
        </w:rPr>
        <w:t xml:space="preserve"> of him. After moving forward several places, he closed the book, </w:t>
      </w:r>
      <w:r w:rsidR="00B947C4">
        <w:rPr>
          <w:rFonts w:ascii="Times New Roman" w:hAnsi="Times New Roman"/>
        </w:rPr>
        <w:t>smiled</w:t>
      </w:r>
      <w:r>
        <w:rPr>
          <w:rFonts w:ascii="Times New Roman" w:hAnsi="Times New Roman"/>
        </w:rPr>
        <w:t xml:space="preserve"> and stood confidently as he checked in knowing he was going to do well.</w:t>
      </w:r>
    </w:p>
    <w:p w14:paraId="73989E06" w14:textId="530F45BE"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test concluded</w:t>
      </w:r>
      <w:r w:rsidR="002F31F0">
        <w:rPr>
          <w:rFonts w:ascii="Times New Roman" w:hAnsi="Times New Roman"/>
        </w:rPr>
        <w:t>,</w:t>
      </w:r>
      <w:r>
        <w:rPr>
          <w:rFonts w:ascii="Times New Roman" w:hAnsi="Times New Roman"/>
        </w:rPr>
        <w:t xml:space="preserve"> he walked down the hallway </w:t>
      </w:r>
      <w:r w:rsidR="002F31F0">
        <w:rPr>
          <w:rFonts w:ascii="Times New Roman" w:hAnsi="Times New Roman"/>
        </w:rPr>
        <w:t>he</w:t>
      </w:r>
      <w:r>
        <w:rPr>
          <w:rFonts w:ascii="Times New Roman" w:hAnsi="Times New Roman"/>
        </w:rPr>
        <w:t xml:space="preserve"> had entered 5 hours before. With each step his smile grew longer. He knew he would be able to go to an international university because he felt he aced the test. Emod walked to the pay phone outside and called the number on the card.</w:t>
      </w:r>
    </w:p>
    <w:p w14:paraId="40F3450A"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Javeed answered.</w:t>
      </w:r>
    </w:p>
    <w:p w14:paraId="4FAC6A06"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Javeed, this is Emod, can you pick me up at the </w:t>
      </w:r>
      <w:r w:rsidR="00B947C4">
        <w:rPr>
          <w:rFonts w:ascii="Times New Roman" w:hAnsi="Times New Roman"/>
        </w:rPr>
        <w:t>University</w:t>
      </w:r>
      <w:r>
        <w:rPr>
          <w:rFonts w:ascii="Times New Roman" w:hAnsi="Times New Roman"/>
        </w:rPr>
        <w:t>?”</w:t>
      </w:r>
    </w:p>
    <w:p w14:paraId="246C3668" w14:textId="0BF3600B"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am just finishing up eating lunch not far from you. I will be there soon.”</w:t>
      </w:r>
    </w:p>
    <w:p w14:paraId="666FFF88" w14:textId="12B84D8E" w:rsidR="005F6E71"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Emod sat on the steps and dreamed of the </w:t>
      </w:r>
      <w:r w:rsidR="00B947C4">
        <w:rPr>
          <w:rFonts w:ascii="Times New Roman" w:hAnsi="Times New Roman"/>
        </w:rPr>
        <w:t>possibilities</w:t>
      </w:r>
      <w:r>
        <w:rPr>
          <w:rFonts w:ascii="Times New Roman" w:hAnsi="Times New Roman"/>
        </w:rPr>
        <w:t xml:space="preserve">. He </w:t>
      </w:r>
      <w:r w:rsidR="00B947C4">
        <w:rPr>
          <w:rFonts w:ascii="Times New Roman" w:hAnsi="Times New Roman"/>
        </w:rPr>
        <w:t>dreamed</w:t>
      </w:r>
      <w:r>
        <w:rPr>
          <w:rFonts w:ascii="Times New Roman" w:hAnsi="Times New Roman"/>
        </w:rPr>
        <w:t xml:space="preserve"> of </w:t>
      </w:r>
      <w:r w:rsidR="00B947C4">
        <w:rPr>
          <w:rFonts w:ascii="Times New Roman" w:hAnsi="Times New Roman"/>
        </w:rPr>
        <w:t>European</w:t>
      </w:r>
      <w:r>
        <w:rPr>
          <w:rFonts w:ascii="Times New Roman" w:hAnsi="Times New Roman"/>
        </w:rPr>
        <w:t xml:space="preserve"> Universities he had seen in the brochures and big Western cities he had seen in movies.</w:t>
      </w:r>
      <w:r w:rsidR="005F6E71">
        <w:rPr>
          <w:rFonts w:ascii="Times New Roman" w:hAnsi="Times New Roman"/>
        </w:rPr>
        <w:t xml:space="preserve"> He dreamed of sitting in a coffee café to study instead of an underfunded library </w:t>
      </w:r>
      <w:r w:rsidR="002F31F0">
        <w:rPr>
          <w:rFonts w:ascii="Times New Roman" w:hAnsi="Times New Roman"/>
        </w:rPr>
        <w:t xml:space="preserve">made </w:t>
      </w:r>
      <w:r w:rsidR="005F6E71">
        <w:rPr>
          <w:rFonts w:ascii="Times New Roman" w:hAnsi="Times New Roman"/>
        </w:rPr>
        <w:t>of concrete and he thought about the possibility of finding an educated woman to marry.</w:t>
      </w:r>
    </w:p>
    <w:p w14:paraId="71AAF6BE" w14:textId="77777777" w:rsidR="005F6E71" w:rsidRDefault="00A07D50"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5F6E71">
        <w:rPr>
          <w:rFonts w:ascii="Times New Roman" w:hAnsi="Times New Roman"/>
        </w:rPr>
        <w:t xml:space="preserve">When the taxi arrived, Emod was woken from his </w:t>
      </w:r>
      <w:r w:rsidR="00B947C4">
        <w:rPr>
          <w:rFonts w:ascii="Times New Roman" w:hAnsi="Times New Roman"/>
        </w:rPr>
        <w:t>daydream</w:t>
      </w:r>
      <w:r w:rsidR="005F6E71">
        <w:rPr>
          <w:rFonts w:ascii="Times New Roman" w:hAnsi="Times New Roman"/>
        </w:rPr>
        <w:t xml:space="preserve"> by the horn. He quickly picked up his bag and ran down the steps to the car. </w:t>
      </w:r>
      <w:r w:rsidR="00B947C4">
        <w:rPr>
          <w:rFonts w:ascii="Times New Roman" w:hAnsi="Times New Roman"/>
        </w:rPr>
        <w:t>He opened the front door and sat in the front seat because this time he felt he was being picked up by a friend not a taxi driver.</w:t>
      </w:r>
    </w:p>
    <w:p w14:paraId="46C8DE45" w14:textId="77777777" w:rsidR="005F6E71" w:rsidRDefault="005F6E71"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how did it go?”</w:t>
      </w:r>
      <w:r w:rsidR="00827544">
        <w:rPr>
          <w:rFonts w:ascii="Times New Roman" w:hAnsi="Times New Roman"/>
        </w:rPr>
        <w:t xml:space="preserve"> asked Javeed.</w:t>
      </w:r>
    </w:p>
    <w:p w14:paraId="2303D1AA" w14:textId="77777777" w:rsidR="00827544" w:rsidRDefault="005F6E71"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27544">
        <w:rPr>
          <w:rFonts w:ascii="Times New Roman" w:hAnsi="Times New Roman"/>
        </w:rPr>
        <w:t xml:space="preserve">Great! I aced it! I knew almost every answer. I finished way before anyone else and not a single person came out in the time I </w:t>
      </w:r>
      <w:r w:rsidR="00B947C4">
        <w:rPr>
          <w:rFonts w:ascii="Times New Roman" w:hAnsi="Times New Roman"/>
        </w:rPr>
        <w:t>waited</w:t>
      </w:r>
      <w:r w:rsidR="00827544">
        <w:rPr>
          <w:rFonts w:ascii="Times New Roman" w:hAnsi="Times New Roman"/>
        </w:rPr>
        <w:t xml:space="preserve"> for you to arrive.</w:t>
      </w:r>
    </w:p>
    <w:p w14:paraId="648F1D01" w14:textId="77777777" w:rsidR="003918F9" w:rsidRDefault="00827544"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wonderful news. I knew you would do well. Now it is up to God to do the rest.”</w:t>
      </w:r>
    </w:p>
    <w:p w14:paraId="61589CAF" w14:textId="77777777" w:rsidR="003918F9" w:rsidRDefault="003918F9"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Emod paid the fare, said </w:t>
      </w:r>
      <w:r w:rsidR="00B947C4">
        <w:rPr>
          <w:rFonts w:ascii="Times New Roman" w:hAnsi="Times New Roman"/>
        </w:rPr>
        <w:t>goodbye</w:t>
      </w:r>
      <w:r>
        <w:rPr>
          <w:rFonts w:ascii="Times New Roman" w:hAnsi="Times New Roman"/>
        </w:rPr>
        <w:t xml:space="preserve"> and ran up the eight flights of stairs to his apartment to deliver the good news to his father. He turned the key, opened the door and said, “Father, I aced it!”</w:t>
      </w:r>
    </w:p>
    <w:p w14:paraId="1F7FBFF1" w14:textId="77777777" w:rsidR="003660EE" w:rsidRDefault="003918F9" w:rsidP="00296D4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was no answer. Emod looked to the left of the door to see his father with his eyes closed on the couch. The TV was on but static that filled the screen and Emod knew his father was not asleep but something was wrong. He dropped to his father’s side falling to his knees trying to wake him but to no </w:t>
      </w:r>
      <w:r w:rsidR="00B947C4">
        <w:rPr>
          <w:rFonts w:ascii="Times New Roman" w:hAnsi="Times New Roman"/>
        </w:rPr>
        <w:t>avail</w:t>
      </w:r>
      <w:r>
        <w:rPr>
          <w:rFonts w:ascii="Times New Roman" w:hAnsi="Times New Roman"/>
        </w:rPr>
        <w:t>. He placed his hand on his neck to feel a pulse. It was faint but there was a pulse.</w:t>
      </w:r>
      <w:r w:rsidR="00296D40">
        <w:rPr>
          <w:rFonts w:ascii="Times New Roman" w:hAnsi="Times New Roman"/>
        </w:rPr>
        <w:t xml:space="preserve"> He put his ear to his father’s nose and felt a soft breath. Thinking quickly, he pulled out the card </w:t>
      </w:r>
      <w:r w:rsidR="003660EE">
        <w:rPr>
          <w:rFonts w:ascii="Times New Roman" w:hAnsi="Times New Roman"/>
        </w:rPr>
        <w:t xml:space="preserve">he had been given earlier that day and ran over to the phone. </w:t>
      </w:r>
    </w:p>
    <w:p w14:paraId="02F33647"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Javeed</w:t>
      </w:r>
      <w:r>
        <w:rPr>
          <w:rFonts w:ascii="Times New Roman" w:hAnsi="Times New Roman"/>
        </w:rPr>
        <w:t xml:space="preserve">! My father is </w:t>
      </w:r>
      <w:r w:rsidR="00B947C4">
        <w:rPr>
          <w:rFonts w:ascii="Times New Roman" w:hAnsi="Times New Roman"/>
        </w:rPr>
        <w:t>dying</w:t>
      </w:r>
      <w:r>
        <w:rPr>
          <w:rFonts w:ascii="Times New Roman" w:hAnsi="Times New Roman"/>
        </w:rPr>
        <w:t>! I need you to take him to the hospital!”</w:t>
      </w:r>
    </w:p>
    <w:p w14:paraId="4775FE56" w14:textId="6FFF6D79"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will be there in just a </w:t>
      </w:r>
      <w:r w:rsidR="00833AE5">
        <w:rPr>
          <w:rFonts w:ascii="Times New Roman" w:hAnsi="Times New Roman"/>
        </w:rPr>
        <w:t>moment</w:t>
      </w:r>
      <w:r>
        <w:rPr>
          <w:rFonts w:ascii="Times New Roman" w:hAnsi="Times New Roman"/>
        </w:rPr>
        <w:t>,” said Javeed and th</w:t>
      </w:r>
      <w:r w:rsidR="00833AE5">
        <w:rPr>
          <w:rFonts w:ascii="Times New Roman" w:hAnsi="Times New Roman"/>
        </w:rPr>
        <w:t>e call ended. He turned the car</w:t>
      </w:r>
      <w:r>
        <w:rPr>
          <w:rFonts w:ascii="Times New Roman" w:hAnsi="Times New Roman"/>
        </w:rPr>
        <w:t xml:space="preserve"> around </w:t>
      </w:r>
      <w:r w:rsidR="00833AE5">
        <w:rPr>
          <w:rFonts w:ascii="Times New Roman" w:hAnsi="Times New Roman"/>
        </w:rPr>
        <w:t xml:space="preserve">in </w:t>
      </w:r>
      <w:r>
        <w:rPr>
          <w:rFonts w:ascii="Times New Roman" w:hAnsi="Times New Roman"/>
        </w:rPr>
        <w:t xml:space="preserve">the </w:t>
      </w:r>
      <w:r w:rsidR="00B947C4">
        <w:rPr>
          <w:rFonts w:ascii="Times New Roman" w:hAnsi="Times New Roman"/>
        </w:rPr>
        <w:t>middle</w:t>
      </w:r>
      <w:r>
        <w:rPr>
          <w:rFonts w:ascii="Times New Roman" w:hAnsi="Times New Roman"/>
        </w:rPr>
        <w:t xml:space="preserve"> of a busy highway almost causing an accident and headed back in the direct he had just come from. He was not far away and arrived quickly. </w:t>
      </w:r>
      <w:r w:rsidR="00B947C4">
        <w:rPr>
          <w:rFonts w:ascii="Times New Roman" w:hAnsi="Times New Roman"/>
        </w:rPr>
        <w:t xml:space="preserve">He slid across the dirt parking area throwing dust in the air. </w:t>
      </w:r>
      <w:r>
        <w:rPr>
          <w:rFonts w:ascii="Times New Roman" w:hAnsi="Times New Roman"/>
        </w:rPr>
        <w:t xml:space="preserve">Then he ran inside the building an up the </w:t>
      </w:r>
      <w:r w:rsidR="00B947C4">
        <w:rPr>
          <w:rFonts w:ascii="Times New Roman" w:hAnsi="Times New Roman"/>
        </w:rPr>
        <w:t>stairs</w:t>
      </w:r>
      <w:r>
        <w:rPr>
          <w:rFonts w:ascii="Times New Roman" w:hAnsi="Times New Roman"/>
        </w:rPr>
        <w:t xml:space="preserve"> but he did not know which floor or apartment. </w:t>
      </w:r>
    </w:p>
    <w:p w14:paraId="14AAFA18"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 Emod!” he screamed as he ran up the stairs. “Emod!”</w:t>
      </w:r>
    </w:p>
    <w:p w14:paraId="7E4934D2"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At about the fourth floor he heard, “I am up here!”</w:t>
      </w:r>
    </w:p>
    <w:p w14:paraId="597C4EC7"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continued up. Finally, on the eighth floor there was an open door and he went inside. “Emod?”</w:t>
      </w:r>
    </w:p>
    <w:p w14:paraId="10E7171D"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Here!”</w:t>
      </w:r>
    </w:p>
    <w:p w14:paraId="0C6E7FD1" w14:textId="3F43F8F5" w:rsidR="00A037A0" w:rsidRDefault="003660EE"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picked up </w:t>
      </w:r>
      <w:r w:rsidR="00B947C4">
        <w:rPr>
          <w:rFonts w:ascii="Times New Roman" w:hAnsi="Times New Roman"/>
        </w:rPr>
        <w:t>Taher;</w:t>
      </w:r>
      <w:r>
        <w:rPr>
          <w:rFonts w:ascii="Times New Roman" w:hAnsi="Times New Roman"/>
        </w:rPr>
        <w:t xml:space="preserve"> Javeed from under his arms and Emod grabbed his feet. They struggled to carry him down the narrow </w:t>
      </w:r>
      <w:r w:rsidR="00B947C4">
        <w:rPr>
          <w:rFonts w:ascii="Times New Roman" w:hAnsi="Times New Roman"/>
        </w:rPr>
        <w:t>staircase</w:t>
      </w:r>
      <w:r>
        <w:rPr>
          <w:rFonts w:ascii="Times New Roman" w:hAnsi="Times New Roman"/>
        </w:rPr>
        <w:t xml:space="preserve"> to the car. With only two floors</w:t>
      </w:r>
      <w:r w:rsidR="00833AE5">
        <w:rPr>
          <w:rFonts w:ascii="Times New Roman" w:hAnsi="Times New Roman"/>
        </w:rPr>
        <w:t xml:space="preserve"> to go</w:t>
      </w:r>
      <w:r>
        <w:rPr>
          <w:rFonts w:ascii="Times New Roman" w:hAnsi="Times New Roman"/>
        </w:rPr>
        <w:t>, Emod accidently dro</w:t>
      </w:r>
      <w:r w:rsidR="00A10DAB">
        <w:rPr>
          <w:rFonts w:ascii="Times New Roman" w:hAnsi="Times New Roman"/>
        </w:rPr>
        <w:t>p</w:t>
      </w:r>
      <w:r>
        <w:rPr>
          <w:rFonts w:ascii="Times New Roman" w:hAnsi="Times New Roman"/>
        </w:rPr>
        <w:t>ped his father’s legs causing Javeed to do the same. They took a quick moment to rest their arms, wipe the sweat and then tried again. When they got him to the car they</w:t>
      </w:r>
      <w:r w:rsidR="00833AE5">
        <w:rPr>
          <w:rFonts w:ascii="Times New Roman" w:hAnsi="Times New Roman"/>
        </w:rPr>
        <w:t xml:space="preserve"> laid</w:t>
      </w:r>
      <w:r w:rsidR="00A10DAB">
        <w:rPr>
          <w:rFonts w:ascii="Times New Roman" w:hAnsi="Times New Roman"/>
        </w:rPr>
        <w:t xml:space="preserve"> him across the back seat and </w:t>
      </w:r>
      <w:r w:rsidR="00B947C4">
        <w:rPr>
          <w:rFonts w:ascii="Times New Roman" w:hAnsi="Times New Roman"/>
        </w:rPr>
        <w:t>Javeed</w:t>
      </w:r>
      <w:r w:rsidR="00A10DAB">
        <w:rPr>
          <w:rFonts w:ascii="Times New Roman" w:hAnsi="Times New Roman"/>
        </w:rPr>
        <w:t xml:space="preserve"> ran to the other side to drive.</w:t>
      </w:r>
      <w:r w:rsidR="00A037A0">
        <w:rPr>
          <w:rFonts w:ascii="Times New Roman" w:hAnsi="Times New Roman"/>
        </w:rPr>
        <w:t xml:space="preserve"> </w:t>
      </w:r>
      <w:r w:rsidR="00A10DAB">
        <w:rPr>
          <w:rFonts w:ascii="Times New Roman" w:hAnsi="Times New Roman"/>
        </w:rPr>
        <w:t xml:space="preserve">He sped across town weaving in an out of traffic. He </w:t>
      </w:r>
      <w:r w:rsidR="00B947C4">
        <w:rPr>
          <w:rFonts w:ascii="Times New Roman" w:hAnsi="Times New Roman"/>
        </w:rPr>
        <w:t>dodged</w:t>
      </w:r>
      <w:r w:rsidR="00A10DAB">
        <w:rPr>
          <w:rFonts w:ascii="Times New Roman" w:hAnsi="Times New Roman"/>
        </w:rPr>
        <w:t xml:space="preserve"> cars and blew his </w:t>
      </w:r>
      <w:r w:rsidR="00B947C4">
        <w:rPr>
          <w:rFonts w:ascii="Times New Roman" w:hAnsi="Times New Roman"/>
        </w:rPr>
        <w:t>horn</w:t>
      </w:r>
      <w:r w:rsidR="00A10DAB">
        <w:rPr>
          <w:rFonts w:ascii="Times New Roman" w:hAnsi="Times New Roman"/>
        </w:rPr>
        <w:t xml:space="preserve"> almost </w:t>
      </w:r>
      <w:r w:rsidR="00B947C4">
        <w:rPr>
          <w:rFonts w:ascii="Times New Roman" w:hAnsi="Times New Roman"/>
        </w:rPr>
        <w:t>constantly</w:t>
      </w:r>
      <w:r w:rsidR="00A10DAB">
        <w:rPr>
          <w:rFonts w:ascii="Times New Roman" w:hAnsi="Times New Roman"/>
        </w:rPr>
        <w:t xml:space="preserve"> as he ran through intersect</w:t>
      </w:r>
      <w:r w:rsidR="00A037A0">
        <w:rPr>
          <w:rFonts w:ascii="Times New Roman" w:hAnsi="Times New Roman"/>
        </w:rPr>
        <w:t>ions. When they pulled up to the hospital</w:t>
      </w:r>
      <w:r w:rsidR="00833AE5">
        <w:rPr>
          <w:rFonts w:ascii="Times New Roman" w:hAnsi="Times New Roman"/>
        </w:rPr>
        <w:t>,</w:t>
      </w:r>
      <w:r w:rsidR="00A037A0">
        <w:rPr>
          <w:rFonts w:ascii="Times New Roman" w:hAnsi="Times New Roman"/>
        </w:rPr>
        <w:t xml:space="preserve"> Javeed accidently turned in the wrong way into the emergency drop off.</w:t>
      </w:r>
    </w:p>
    <w:p w14:paraId="062A24F5"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nurse walked through the double doors and asked, “What is wrong?” as the two jumped from the </w:t>
      </w:r>
      <w:r w:rsidR="00B947C4">
        <w:rPr>
          <w:rFonts w:ascii="Times New Roman" w:hAnsi="Times New Roman"/>
        </w:rPr>
        <w:t>vehicle</w:t>
      </w:r>
      <w:r>
        <w:rPr>
          <w:rFonts w:ascii="Times New Roman" w:hAnsi="Times New Roman"/>
        </w:rPr>
        <w:t>.</w:t>
      </w:r>
    </w:p>
    <w:p w14:paraId="19D88F0B"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father has kidney problems and I think he is </w:t>
      </w:r>
      <w:r w:rsidR="00B947C4">
        <w:rPr>
          <w:rFonts w:ascii="Times New Roman" w:hAnsi="Times New Roman"/>
        </w:rPr>
        <w:t>dying</w:t>
      </w:r>
      <w:r>
        <w:rPr>
          <w:rFonts w:ascii="Times New Roman" w:hAnsi="Times New Roman"/>
        </w:rPr>
        <w:t>!”</w:t>
      </w:r>
    </w:p>
    <w:p w14:paraId="23F449C7"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nurse yelled for a gurney and two men came running through the doors. The three hospital employees managed to get him onto the gurney and into the hospital much more efficiently than Javeed and Emod had at getting him into the car. Emod followed his father inside. </w:t>
      </w:r>
    </w:p>
    <w:p w14:paraId="6DBF1448" w14:textId="3C34BEEC"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parked the car and walked into the waiting room to find Emod sitting in tears. Without saying a word, Javeed </w:t>
      </w:r>
      <w:r w:rsidR="00833AE5">
        <w:rPr>
          <w:rFonts w:ascii="Times New Roman" w:hAnsi="Times New Roman"/>
        </w:rPr>
        <w:t>took an empty seat</w:t>
      </w:r>
      <w:r>
        <w:rPr>
          <w:rFonts w:ascii="Times New Roman" w:hAnsi="Times New Roman"/>
        </w:rPr>
        <w:t xml:space="preserve"> beside his new friend and they sat together silently. After a few moments of sitting, Javeed finally said, “What about your mother?”</w:t>
      </w:r>
    </w:p>
    <w:p w14:paraId="567A08D0" w14:textId="77777777" w:rsidR="0008670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will be home within the hour but will have no idea what has happened.</w:t>
      </w:r>
      <w:r w:rsidR="00086700">
        <w:rPr>
          <w:rFonts w:ascii="Times New Roman" w:hAnsi="Times New Roman"/>
        </w:rPr>
        <w:t>”</w:t>
      </w:r>
    </w:p>
    <w:p w14:paraId="22B0FABE" w14:textId="77777777"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call her?” asked Javeed.</w:t>
      </w:r>
    </w:p>
    <w:p w14:paraId="7A900311" w14:textId="77777777"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not till she gets home. She does not have a mobile phone.”</w:t>
      </w:r>
    </w:p>
    <w:p w14:paraId="01D29E49" w14:textId="77777777"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ok, I will go to your house and wait for her so she does not arrive to an empty house. Then I will bring her here.”</w:t>
      </w:r>
    </w:p>
    <w:p w14:paraId="080F1AC8" w14:textId="77777777" w:rsidR="00A037A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so much,” Emod said as Javeed walked away. </w:t>
      </w:r>
    </w:p>
    <w:p w14:paraId="46833058" w14:textId="77777777" w:rsidR="00086700" w:rsidRDefault="00086700" w:rsidP="0008670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drove back to the apartment and walked back up the stairs to lock the door. Emod’s keys were still in the lock from when he </w:t>
      </w:r>
      <w:r w:rsidR="00B947C4">
        <w:rPr>
          <w:rFonts w:ascii="Times New Roman" w:hAnsi="Times New Roman"/>
        </w:rPr>
        <w:t>opened</w:t>
      </w:r>
      <w:r>
        <w:rPr>
          <w:rFonts w:ascii="Times New Roman" w:hAnsi="Times New Roman"/>
        </w:rPr>
        <w:t xml:space="preserve"> the door after </w:t>
      </w:r>
      <w:r w:rsidR="00B947C4">
        <w:rPr>
          <w:rFonts w:ascii="Times New Roman" w:hAnsi="Times New Roman"/>
        </w:rPr>
        <w:t>arriving</w:t>
      </w:r>
      <w:r>
        <w:rPr>
          <w:rFonts w:ascii="Times New Roman" w:hAnsi="Times New Roman"/>
        </w:rPr>
        <w:t xml:space="preserve"> home from his test. Javeed picked up the overturned table before locking the door behind him. He waited in his car for about thirty minutes until Nadia arrived. Javeed had never met Nadia but knew when he saw a women carrying two bags of food from the market he thought it must be her. He got out of the car and said, “Mrs. </w:t>
      </w:r>
      <w:r w:rsidR="00B947C4">
        <w:rPr>
          <w:rFonts w:ascii="Times New Roman" w:hAnsi="Times New Roman"/>
        </w:rPr>
        <w:t>Kattar</w:t>
      </w:r>
      <w:r>
        <w:rPr>
          <w:rFonts w:ascii="Times New Roman" w:hAnsi="Times New Roman"/>
        </w:rPr>
        <w:t>?”</w:t>
      </w:r>
    </w:p>
    <w:p w14:paraId="31E26798" w14:textId="77777777" w:rsidR="00086700" w:rsidRDefault="00086700"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stopped in her tracks. It was not customary for a </w:t>
      </w:r>
      <w:r w:rsidR="00B947C4">
        <w:rPr>
          <w:rFonts w:ascii="Times New Roman" w:hAnsi="Times New Roman"/>
        </w:rPr>
        <w:t>strange</w:t>
      </w:r>
      <w:r>
        <w:rPr>
          <w:rFonts w:ascii="Times New Roman" w:hAnsi="Times New Roman"/>
        </w:rPr>
        <w:t xml:space="preserve"> man to speak directly to an Iranian woman, especially calling her by her married name. She sat one of the bags down on the street and pulled her head cover across her face to vale herself.</w:t>
      </w:r>
    </w:p>
    <w:p w14:paraId="55ACEF49" w14:textId="77777777" w:rsidR="00517ECB" w:rsidRDefault="00086700"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mean you no harm and I apologies for</w:t>
      </w:r>
      <w:r w:rsidR="00517ECB">
        <w:rPr>
          <w:rFonts w:ascii="Times New Roman" w:hAnsi="Times New Roman"/>
        </w:rPr>
        <w:t xml:space="preserve"> speaking to you in public. I am </w:t>
      </w:r>
      <w:r w:rsidR="00D01782">
        <w:rPr>
          <w:rFonts w:ascii="Times New Roman" w:hAnsi="Times New Roman"/>
        </w:rPr>
        <w:t>a friend</w:t>
      </w:r>
      <w:r w:rsidR="00517ECB">
        <w:rPr>
          <w:rFonts w:ascii="Times New Roman" w:hAnsi="Times New Roman"/>
        </w:rPr>
        <w:t xml:space="preserve"> </w:t>
      </w:r>
      <w:r w:rsidR="00D01782">
        <w:rPr>
          <w:rFonts w:ascii="Times New Roman" w:hAnsi="Times New Roman"/>
        </w:rPr>
        <w:t>of</w:t>
      </w:r>
      <w:r w:rsidR="00517ECB">
        <w:rPr>
          <w:rFonts w:ascii="Times New Roman" w:hAnsi="Times New Roman"/>
        </w:rPr>
        <w:t xml:space="preserve"> your son</w:t>
      </w:r>
      <w:r w:rsidR="00D01782">
        <w:rPr>
          <w:rFonts w:ascii="Times New Roman" w:hAnsi="Times New Roman"/>
        </w:rPr>
        <w:t>,</w:t>
      </w:r>
      <w:r w:rsidR="00517ECB">
        <w:rPr>
          <w:rFonts w:ascii="Times New Roman" w:hAnsi="Times New Roman"/>
        </w:rPr>
        <w:t xml:space="preserve"> Emod. He sent me for you.”</w:t>
      </w:r>
    </w:p>
    <w:p w14:paraId="66649EC8" w14:textId="77777777" w:rsidR="00517ECB"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wanted to ask what had happened but spoke not a word.</w:t>
      </w:r>
    </w:p>
    <w:p w14:paraId="3D2C41A3" w14:textId="4E8D3F25" w:rsidR="00517ECB"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“Your husband is in the hospital,” he said as calmly as he could muster. She gasped for air and ducked her head.</w:t>
      </w:r>
      <w:r w:rsidR="00833AE5">
        <w:rPr>
          <w:rFonts w:ascii="Times New Roman" w:hAnsi="Times New Roman"/>
        </w:rPr>
        <w:t xml:space="preserve"> The other bag of groceries fell to the ground.</w:t>
      </w:r>
    </w:p>
    <w:p w14:paraId="65DEE207" w14:textId="6CA36721" w:rsidR="00121A2F"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take you to see him,” Javeed said as he </w:t>
      </w:r>
      <w:r w:rsidR="00833AE5">
        <w:rPr>
          <w:rFonts w:ascii="Times New Roman" w:hAnsi="Times New Roman"/>
        </w:rPr>
        <w:t xml:space="preserve">picked up the bags and </w:t>
      </w:r>
      <w:r>
        <w:rPr>
          <w:rFonts w:ascii="Times New Roman" w:hAnsi="Times New Roman"/>
        </w:rPr>
        <w:t>she got in the back seat of the car. She did not speak, which was the custom but she had so many questions. She only stared out the window watched the buildings of Tehran pass by</w:t>
      </w:r>
      <w:r w:rsidR="00833AE5">
        <w:rPr>
          <w:rFonts w:ascii="Times New Roman" w:hAnsi="Times New Roman"/>
        </w:rPr>
        <w:t xml:space="preserve"> through tear soaked eyes</w:t>
      </w:r>
      <w:r>
        <w:rPr>
          <w:rFonts w:ascii="Times New Roman" w:hAnsi="Times New Roman"/>
        </w:rPr>
        <w:t>. As the car came to a stop outside the hospital she broke custom and whispered a soft, “Thank you” and exited the taxi to find her husband and son.</w:t>
      </w:r>
      <w:r w:rsidR="00121A2F">
        <w:rPr>
          <w:rFonts w:ascii="Times New Roman" w:hAnsi="Times New Roman"/>
        </w:rPr>
        <w:t xml:space="preserve"> </w:t>
      </w:r>
    </w:p>
    <w:p w14:paraId="32922240" w14:textId="77777777" w:rsidR="00121A2F" w:rsidRDefault="00121A2F"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found Emod pacing in front of the first row of seats in the emergency </w:t>
      </w:r>
      <w:r w:rsidR="00B947C4">
        <w:rPr>
          <w:rFonts w:ascii="Times New Roman" w:hAnsi="Times New Roman"/>
        </w:rPr>
        <w:t>waiting</w:t>
      </w:r>
      <w:r>
        <w:rPr>
          <w:rFonts w:ascii="Times New Roman" w:hAnsi="Times New Roman"/>
        </w:rPr>
        <w:t xml:space="preserve"> room.</w:t>
      </w:r>
    </w:p>
    <w:p w14:paraId="2B38C6D2" w14:textId="77777777" w:rsidR="00121A2F" w:rsidRDefault="00121A2F"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is he?” she asked as her voice cracked from crying.</w:t>
      </w:r>
    </w:p>
    <w:p w14:paraId="3C302A66"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know yet. They have not told me anything,”</w:t>
      </w:r>
      <w:r w:rsidR="00517ECB">
        <w:rPr>
          <w:rFonts w:ascii="Times New Roman" w:hAnsi="Times New Roman"/>
        </w:rPr>
        <w:t xml:space="preserve"> </w:t>
      </w:r>
      <w:r>
        <w:rPr>
          <w:rFonts w:ascii="Times New Roman" w:hAnsi="Times New Roman"/>
        </w:rPr>
        <w:t xml:space="preserve">said Emod and the two sat down on the front row. They waited for almost two hours not saying much to each other and repeating the same questions they asked each other moments before. Finally, a doctor entered through </w:t>
      </w:r>
      <w:r w:rsidR="00B947C4">
        <w:rPr>
          <w:rFonts w:ascii="Times New Roman" w:hAnsi="Times New Roman"/>
        </w:rPr>
        <w:t>the</w:t>
      </w:r>
      <w:r>
        <w:rPr>
          <w:rFonts w:ascii="Times New Roman" w:hAnsi="Times New Roman"/>
        </w:rPr>
        <w:t xml:space="preserve"> door and walked directly to them.</w:t>
      </w:r>
    </w:p>
    <w:p w14:paraId="1ED7692B"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is stable and conscience but there are some long </w:t>
      </w:r>
      <w:r w:rsidR="00B947C4">
        <w:rPr>
          <w:rFonts w:ascii="Times New Roman" w:hAnsi="Times New Roman"/>
        </w:rPr>
        <w:t>term</w:t>
      </w:r>
      <w:r>
        <w:rPr>
          <w:rFonts w:ascii="Times New Roman" w:hAnsi="Times New Roman"/>
        </w:rPr>
        <w:t xml:space="preserve"> issues we need to discuss,” said the doctor. “His kidneys are failing and his blood has turned septic.”</w:t>
      </w:r>
    </w:p>
    <w:p w14:paraId="48EA4F7E"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doe </w:t>
      </w:r>
      <w:r w:rsidR="00B947C4">
        <w:rPr>
          <w:rFonts w:ascii="Times New Roman" w:hAnsi="Times New Roman"/>
        </w:rPr>
        <w:t>that</w:t>
      </w:r>
      <w:r>
        <w:rPr>
          <w:rFonts w:ascii="Times New Roman" w:hAnsi="Times New Roman"/>
        </w:rPr>
        <w:t xml:space="preserve"> mean?” asked Emod.</w:t>
      </w:r>
    </w:p>
    <w:p w14:paraId="5FF86971"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means his blood is poisonous to his body </w:t>
      </w:r>
      <w:r w:rsidR="00B947C4">
        <w:rPr>
          <w:rFonts w:ascii="Times New Roman" w:hAnsi="Times New Roman"/>
        </w:rPr>
        <w:t>because</w:t>
      </w:r>
      <w:r>
        <w:rPr>
          <w:rFonts w:ascii="Times New Roman" w:hAnsi="Times New Roman"/>
        </w:rPr>
        <w:t xml:space="preserve"> his </w:t>
      </w:r>
      <w:r w:rsidR="00B947C4">
        <w:rPr>
          <w:rFonts w:ascii="Times New Roman" w:hAnsi="Times New Roman"/>
        </w:rPr>
        <w:t>kidneys</w:t>
      </w:r>
      <w:r>
        <w:rPr>
          <w:rFonts w:ascii="Times New Roman" w:hAnsi="Times New Roman"/>
        </w:rPr>
        <w:t xml:space="preserve"> can not remove the toxins.”</w:t>
      </w:r>
    </w:p>
    <w:p w14:paraId="57F1F7A1" w14:textId="77777777" w:rsidR="00586C0D"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long does he have</w:t>
      </w:r>
      <w:r w:rsidR="00586C0D">
        <w:rPr>
          <w:rFonts w:ascii="Times New Roman" w:hAnsi="Times New Roman"/>
        </w:rPr>
        <w:t>?”</w:t>
      </w:r>
    </w:p>
    <w:p w14:paraId="78B5C4AF" w14:textId="77777777"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is difficult to say. He is going to be fine today but he could have two week or to months. It is hard to tell. He really needs a new </w:t>
      </w:r>
      <w:r w:rsidR="00B947C4">
        <w:rPr>
          <w:rFonts w:ascii="Times New Roman" w:hAnsi="Times New Roman"/>
        </w:rPr>
        <w:t>kidney</w:t>
      </w:r>
      <w:r>
        <w:rPr>
          <w:rFonts w:ascii="Times New Roman" w:hAnsi="Times New Roman"/>
        </w:rPr>
        <w:t>.”</w:t>
      </w:r>
    </w:p>
    <w:p w14:paraId="70476EAC" w14:textId="35921F5F"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“Can we see him?” </w:t>
      </w:r>
    </w:p>
    <w:p w14:paraId="7F6DBB7C" w14:textId="0F420D00"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w:t>
      </w:r>
      <w:r w:rsidR="00B75E4F">
        <w:rPr>
          <w:rFonts w:ascii="Times New Roman" w:hAnsi="Times New Roman"/>
        </w:rPr>
        <w:t>s, said the young doctor and le</w:t>
      </w:r>
      <w:r>
        <w:rPr>
          <w:rFonts w:ascii="Times New Roman" w:hAnsi="Times New Roman"/>
        </w:rPr>
        <w:t>d t</w:t>
      </w:r>
      <w:r w:rsidR="00B75E4F">
        <w:rPr>
          <w:rFonts w:ascii="Times New Roman" w:hAnsi="Times New Roman"/>
        </w:rPr>
        <w:t>h</w:t>
      </w:r>
      <w:r>
        <w:rPr>
          <w:rFonts w:ascii="Times New Roman" w:hAnsi="Times New Roman"/>
        </w:rPr>
        <w:t>em through the doors of the ICU.</w:t>
      </w:r>
    </w:p>
    <w:p w14:paraId="2FBE7FC1" w14:textId="4B561C87" w:rsidR="00AC4334" w:rsidRDefault="00586C0D"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Taher’s skin was very dark. His face looked very fat and </w:t>
      </w:r>
      <w:r w:rsidR="00B947C4">
        <w:rPr>
          <w:rFonts w:ascii="Times New Roman" w:hAnsi="Times New Roman"/>
        </w:rPr>
        <w:t>blotted</w:t>
      </w:r>
      <w:r>
        <w:rPr>
          <w:rFonts w:ascii="Times New Roman" w:hAnsi="Times New Roman"/>
        </w:rPr>
        <w:t xml:space="preserve"> from all the fluids they had injected into him. There were lots of tubs attached to his face and arms and he </w:t>
      </w:r>
      <w:r w:rsidR="00B947C4">
        <w:rPr>
          <w:rFonts w:ascii="Times New Roman" w:hAnsi="Times New Roman"/>
        </w:rPr>
        <w:t>lay</w:t>
      </w:r>
      <w:r>
        <w:rPr>
          <w:rFonts w:ascii="Times New Roman" w:hAnsi="Times New Roman"/>
        </w:rPr>
        <w:t xml:space="preserve"> naked except for a </w:t>
      </w:r>
      <w:r w:rsidR="00B947C4">
        <w:rPr>
          <w:rFonts w:ascii="Times New Roman" w:hAnsi="Times New Roman"/>
        </w:rPr>
        <w:t>sheet</w:t>
      </w:r>
      <w:r>
        <w:rPr>
          <w:rFonts w:ascii="Times New Roman" w:hAnsi="Times New Roman"/>
        </w:rPr>
        <w:t xml:space="preserve"> pulled up just over his waist. Emod went to the far </w:t>
      </w:r>
      <w:r w:rsidR="00B75E4F">
        <w:rPr>
          <w:rFonts w:ascii="Times New Roman" w:hAnsi="Times New Roman"/>
        </w:rPr>
        <w:t>side and Nadia to the other. T</w:t>
      </w:r>
      <w:r w:rsidR="00AC4334">
        <w:rPr>
          <w:rFonts w:ascii="Times New Roman" w:hAnsi="Times New Roman"/>
        </w:rPr>
        <w:t>hey both held his hands. She stroked his arm and could not keep back the t</w:t>
      </w:r>
      <w:r w:rsidR="00B75E4F">
        <w:rPr>
          <w:rFonts w:ascii="Times New Roman" w:hAnsi="Times New Roman"/>
        </w:rPr>
        <w:t>e</w:t>
      </w:r>
      <w:r w:rsidR="00AC4334">
        <w:rPr>
          <w:rFonts w:ascii="Times New Roman" w:hAnsi="Times New Roman"/>
        </w:rPr>
        <w:t>ars she tried to hide with her head cover.</w:t>
      </w:r>
    </w:p>
    <w:p w14:paraId="3A37E4C2" w14:textId="77777777" w:rsidR="00AC4334" w:rsidRDefault="00AC433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are going to be alright,” she said softly and sniffling.</w:t>
      </w:r>
    </w:p>
    <w:p w14:paraId="0D4FB18F" w14:textId="77777777" w:rsidR="00BA3FD4" w:rsidRDefault="00AC433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w:t>
      </w:r>
      <w:r w:rsidR="00B947C4">
        <w:rPr>
          <w:rFonts w:ascii="Times New Roman" w:hAnsi="Times New Roman"/>
        </w:rPr>
        <w:t>opened</w:t>
      </w:r>
      <w:r>
        <w:rPr>
          <w:rFonts w:ascii="Times New Roman" w:hAnsi="Times New Roman"/>
        </w:rPr>
        <w:t xml:space="preserve"> his eyes and whispered, “Don’t lie to me.</w:t>
      </w:r>
      <w:r w:rsidR="00BA3FD4">
        <w:rPr>
          <w:rFonts w:ascii="Times New Roman" w:hAnsi="Times New Roman"/>
        </w:rPr>
        <w:t xml:space="preserve"> I know I am not going to be alright.</w:t>
      </w:r>
      <w:r>
        <w:rPr>
          <w:rFonts w:ascii="Times New Roman" w:hAnsi="Times New Roman"/>
        </w:rPr>
        <w:t>”</w:t>
      </w:r>
    </w:p>
    <w:p w14:paraId="455B6E93" w14:textId="41913A4A"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she could do was smile. Her smile spoke the truth. He looked as his son and asked softly, “How did you</w:t>
      </w:r>
      <w:r w:rsidR="00B75E4F">
        <w:rPr>
          <w:rFonts w:ascii="Times New Roman" w:hAnsi="Times New Roman"/>
        </w:rPr>
        <w:t>r</w:t>
      </w:r>
      <w:r>
        <w:rPr>
          <w:rFonts w:ascii="Times New Roman" w:hAnsi="Times New Roman"/>
        </w:rPr>
        <w:t xml:space="preserve"> test go today?”</w:t>
      </w:r>
    </w:p>
    <w:p w14:paraId="5FADDD02"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 I aced it!”</w:t>
      </w:r>
    </w:p>
    <w:p w14:paraId="2C048D3D"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t>
      </w:r>
      <w:r w:rsidR="00B947C4">
        <w:rPr>
          <w:rFonts w:ascii="Times New Roman" w:hAnsi="Times New Roman"/>
        </w:rPr>
        <w:t>smiled</w:t>
      </w:r>
      <w:r>
        <w:rPr>
          <w:rFonts w:ascii="Times New Roman" w:hAnsi="Times New Roman"/>
        </w:rPr>
        <w:t xml:space="preserve"> proudly and said, “I wish I could take you out to celebrate.”</w:t>
      </w:r>
    </w:p>
    <w:p w14:paraId="45AB2C22"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can celebrate after I get accepted to an international school.</w:t>
      </w:r>
    </w:p>
    <w:p w14:paraId="52C8FF6C" w14:textId="7B75FB2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Taher’s proud smile continued</w:t>
      </w:r>
      <w:r w:rsidR="00B75E4F">
        <w:rPr>
          <w:rFonts w:ascii="Times New Roman" w:hAnsi="Times New Roman"/>
        </w:rPr>
        <w:t xml:space="preserve"> despite the</w:t>
      </w:r>
      <w:r>
        <w:rPr>
          <w:rFonts w:ascii="Times New Roman" w:hAnsi="Times New Roman"/>
        </w:rPr>
        <w:t xml:space="preserve"> discomfort he felt inside.</w:t>
      </w:r>
    </w:p>
    <w:p w14:paraId="03FBC1BB"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“If something happens to me, I have made </w:t>
      </w:r>
      <w:r w:rsidR="00B947C4">
        <w:rPr>
          <w:rFonts w:ascii="Times New Roman" w:hAnsi="Times New Roman"/>
        </w:rPr>
        <w:t>arrangements</w:t>
      </w:r>
      <w:r>
        <w:rPr>
          <w:rFonts w:ascii="Times New Roman" w:hAnsi="Times New Roman"/>
        </w:rPr>
        <w:t xml:space="preserve"> for your mother to be take care of. Do not let my passing keep you from going to school.”</w:t>
      </w:r>
    </w:p>
    <w:p w14:paraId="6C43E132" w14:textId="77777777" w:rsidR="0062351F"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nodded in </w:t>
      </w:r>
      <w:r w:rsidR="00B947C4">
        <w:rPr>
          <w:rFonts w:ascii="Times New Roman" w:hAnsi="Times New Roman"/>
        </w:rPr>
        <w:t>agreement</w:t>
      </w:r>
      <w:r>
        <w:rPr>
          <w:rFonts w:ascii="Times New Roman" w:hAnsi="Times New Roman"/>
        </w:rPr>
        <w:t xml:space="preserve"> and looked at his mother. He knew it was very difficult for a widow in Iran to provide for herself</w:t>
      </w:r>
      <w:r w:rsidR="007315E2">
        <w:rPr>
          <w:rFonts w:ascii="Times New Roman" w:hAnsi="Times New Roman"/>
        </w:rPr>
        <w:t xml:space="preserve"> and to fit into the community. Emod though for a moment, what if his father did die?  This wanted to honor his father’s wishes but he knew it would be very difficult for his mother. He could not leave her that way even if there was enough money.</w:t>
      </w:r>
    </w:p>
    <w:p w14:paraId="03233933"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three sat together in the room that was far from private and looked at each other. Few words were spoken but love was felt.</w:t>
      </w:r>
    </w:p>
    <w:p w14:paraId="7955FAB8"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sorry but you will need to return to the waiting room,” said a nurse walking by to work on the neighboring patient.</w:t>
      </w:r>
    </w:p>
    <w:p w14:paraId="72805097" w14:textId="6D69F448"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Emod answered. They</w:t>
      </w:r>
      <w:r w:rsidR="00FD4338">
        <w:rPr>
          <w:rFonts w:ascii="Times New Roman" w:hAnsi="Times New Roman"/>
        </w:rPr>
        <w:t xml:space="preserve"> said, “Good</w:t>
      </w:r>
      <w:r>
        <w:rPr>
          <w:rFonts w:ascii="Times New Roman" w:hAnsi="Times New Roman"/>
        </w:rPr>
        <w:t>bye,” and left the room.</w:t>
      </w:r>
    </w:p>
    <w:p w14:paraId="3FA0A96A" w14:textId="14CD5EA0"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went back to the waiting room and both felt hungry. As they walked into the quiet room, Emod notice Javeed leaning against the wall in the corner.</w:t>
      </w:r>
      <w:r w:rsidR="00FD4338">
        <w:rPr>
          <w:rFonts w:ascii="Times New Roman" w:hAnsi="Times New Roman"/>
        </w:rPr>
        <w:t xml:space="preserve"> They did not know he was still there.</w:t>
      </w:r>
      <w:r>
        <w:rPr>
          <w:rFonts w:ascii="Times New Roman" w:hAnsi="Times New Roman"/>
        </w:rPr>
        <w:t xml:space="preserve"> Javeed walked over to them and said, “Can I do anything else for your family?” </w:t>
      </w:r>
    </w:p>
    <w:p w14:paraId="11902B64"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“No, you have done so much. Thank you,” said Emod and Nadia </w:t>
      </w:r>
      <w:r w:rsidR="00B947C4">
        <w:rPr>
          <w:rFonts w:ascii="Times New Roman" w:hAnsi="Times New Roman"/>
        </w:rPr>
        <w:t>echoed</w:t>
      </w:r>
      <w:r>
        <w:rPr>
          <w:rFonts w:ascii="Times New Roman" w:hAnsi="Times New Roman"/>
        </w:rPr>
        <w:t xml:space="preserve"> her thanks with her eyes.</w:t>
      </w:r>
    </w:p>
    <w:p w14:paraId="62DD53AC" w14:textId="77777777" w:rsidR="00FF0E80"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was my pleasure to help you during this time,” he said and then he handed them a paper sack. “Here is some bread and pollo</w:t>
      </w:r>
      <w:r w:rsidR="00FF0E80">
        <w:rPr>
          <w:rFonts w:ascii="Times New Roman" w:hAnsi="Times New Roman"/>
        </w:rPr>
        <w:t>.”</w:t>
      </w:r>
    </w:p>
    <w:p w14:paraId="5FDFDE1A" w14:textId="77777777" w:rsidR="00FF0E80" w:rsidRDefault="00FF0E80"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did not have to do that. Thank you so much!” said Emod.</w:t>
      </w:r>
    </w:p>
    <w:p w14:paraId="2A586583" w14:textId="77777777" w:rsidR="00A27C67" w:rsidRDefault="00FF0E80"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happy to help. Also, I took your mothers </w:t>
      </w:r>
      <w:r w:rsidR="00B947C4">
        <w:rPr>
          <w:rFonts w:ascii="Times New Roman" w:hAnsi="Times New Roman"/>
        </w:rPr>
        <w:t>groceries</w:t>
      </w:r>
      <w:r>
        <w:rPr>
          <w:rFonts w:ascii="Times New Roman" w:hAnsi="Times New Roman"/>
        </w:rPr>
        <w:t xml:space="preserve"> back to your home and locked your door. Here is the key and I thought you might need some comforting words.” Javeed handed Emod the book he picked up off the floor of the apartment.</w:t>
      </w:r>
      <w:r w:rsidR="00A27C67">
        <w:rPr>
          <w:rFonts w:ascii="Times New Roman" w:hAnsi="Times New Roman"/>
        </w:rPr>
        <w:t xml:space="preserve"> </w:t>
      </w:r>
      <w:r>
        <w:rPr>
          <w:rFonts w:ascii="Times New Roman" w:hAnsi="Times New Roman"/>
        </w:rPr>
        <w:t xml:space="preserve">“I marked my favorite passage. Hopefully it will provide you with some </w:t>
      </w:r>
      <w:r w:rsidR="00B947C4">
        <w:rPr>
          <w:rFonts w:ascii="Times New Roman" w:hAnsi="Times New Roman"/>
        </w:rPr>
        <w:t>encouragement</w:t>
      </w:r>
      <w:r>
        <w:rPr>
          <w:rFonts w:ascii="Times New Roman" w:hAnsi="Times New Roman"/>
        </w:rPr>
        <w:t xml:space="preserve"> in this difficult time.”</w:t>
      </w:r>
    </w:p>
    <w:p w14:paraId="1C3B12CE" w14:textId="77777777" w:rsidR="00A27C67"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was speechless at the thoughtfulness and generosity of his new friend. He did not know how to thank this man who he had only met one time before today. All he could say was, “Thank you. Why have you been so kind?”</w:t>
      </w:r>
    </w:p>
    <w:p w14:paraId="214D35DD" w14:textId="77777777" w:rsidR="00A27C67"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Because</w:t>
      </w:r>
      <w:r>
        <w:rPr>
          <w:rFonts w:ascii="Times New Roman" w:hAnsi="Times New Roman"/>
        </w:rPr>
        <w:t xml:space="preserve"> my life was changed by reading that book and hopefully it will change you too.” Javeed shook Emod’s hand and left for the night to return home to his family. “Please call me if you need anything else.”</w:t>
      </w:r>
    </w:p>
    <w:p w14:paraId="2A182EA3" w14:textId="151E046B" w:rsidR="00BF26FC"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Nadia </w:t>
      </w:r>
      <w:r w:rsidR="00FD4338">
        <w:rPr>
          <w:rFonts w:ascii="Times New Roman" w:hAnsi="Times New Roman"/>
        </w:rPr>
        <w:t>sat</w:t>
      </w:r>
      <w:r>
        <w:rPr>
          <w:rFonts w:ascii="Times New Roman" w:hAnsi="Times New Roman"/>
        </w:rPr>
        <w:t xml:space="preserve"> in the waiting room quietly eating the rice by scooping it with the bread. After their short dinner Emod sat back in the chair and opened the </w:t>
      </w:r>
      <w:r w:rsidR="00B947C4">
        <w:rPr>
          <w:rFonts w:ascii="Times New Roman" w:hAnsi="Times New Roman"/>
        </w:rPr>
        <w:t>book</w:t>
      </w:r>
      <w:r>
        <w:rPr>
          <w:rFonts w:ascii="Times New Roman" w:hAnsi="Times New Roman"/>
        </w:rPr>
        <w:t xml:space="preserve"> to the marked passage. He read slowly soaking in each word. He read a few sentences and then paused to ponder them before continuing. After about twenty minutes of so Emod felt his </w:t>
      </w:r>
      <w:r w:rsidR="00B947C4">
        <w:rPr>
          <w:rFonts w:ascii="Times New Roman" w:hAnsi="Times New Roman"/>
        </w:rPr>
        <w:t>stress</w:t>
      </w:r>
      <w:r>
        <w:rPr>
          <w:rFonts w:ascii="Times New Roman" w:hAnsi="Times New Roman"/>
        </w:rPr>
        <w:t xml:space="preserve">, fears and anxiety leave him. It felt supernatural. He felt a </w:t>
      </w:r>
      <w:r w:rsidR="00B947C4">
        <w:rPr>
          <w:rFonts w:ascii="Times New Roman" w:hAnsi="Times New Roman"/>
        </w:rPr>
        <w:t>sense</w:t>
      </w:r>
      <w:r>
        <w:rPr>
          <w:rFonts w:ascii="Times New Roman" w:hAnsi="Times New Roman"/>
        </w:rPr>
        <w:t xml:space="preserve"> of calm </w:t>
      </w:r>
      <w:r w:rsidR="00B947C4">
        <w:rPr>
          <w:rFonts w:ascii="Times New Roman" w:hAnsi="Times New Roman"/>
        </w:rPr>
        <w:t>engulf</w:t>
      </w:r>
      <w:r>
        <w:rPr>
          <w:rFonts w:ascii="Times New Roman" w:hAnsi="Times New Roman"/>
        </w:rPr>
        <w:t xml:space="preserve"> his body. Then he simply closed the book, leaned back in the chair and place the book on his chest with this arms crossed over the cover.</w:t>
      </w:r>
      <w:r w:rsidR="00AF3C8B">
        <w:rPr>
          <w:rFonts w:ascii="Times New Roman" w:hAnsi="Times New Roman"/>
        </w:rPr>
        <w:t xml:space="preserve"> It had been a day filled with highs and lows, of excitement and sadness and </w:t>
      </w:r>
      <w:r w:rsidR="00FD4338">
        <w:rPr>
          <w:rFonts w:ascii="Times New Roman" w:hAnsi="Times New Roman"/>
        </w:rPr>
        <w:t xml:space="preserve">was </w:t>
      </w:r>
      <w:r w:rsidR="00AF3C8B">
        <w:rPr>
          <w:rFonts w:ascii="Times New Roman" w:hAnsi="Times New Roman"/>
        </w:rPr>
        <w:t>emotionally draining. Emod needed some rest</w:t>
      </w:r>
      <w:r w:rsidR="00FD4338">
        <w:rPr>
          <w:rFonts w:ascii="Times New Roman" w:hAnsi="Times New Roman"/>
        </w:rPr>
        <w:t>.  N</w:t>
      </w:r>
      <w:r w:rsidR="00AF3C8B">
        <w:rPr>
          <w:rFonts w:ascii="Times New Roman" w:hAnsi="Times New Roman"/>
        </w:rPr>
        <w:t>ow his mind was clear and in a few moments his breathing slowed and he drifted off to sleep.</w:t>
      </w:r>
    </w:p>
    <w:p w14:paraId="7CC1E466" w14:textId="77777777" w:rsidR="00CF0A14" w:rsidRDefault="00BF26FC"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next morning a different doctor came into the mostly empty waiting room to find Nadia and Emod asleep in the uncomfortable chairs.</w:t>
      </w:r>
      <w:r w:rsidR="00CF0A14">
        <w:rPr>
          <w:rFonts w:ascii="Times New Roman" w:hAnsi="Times New Roman"/>
        </w:rPr>
        <w:t xml:space="preserve"> The doctor woke Emod and he quickly nudged his mother.</w:t>
      </w:r>
    </w:p>
    <w:p w14:paraId="35641E4F" w14:textId="7200379D" w:rsidR="003D6B81" w:rsidRDefault="00CF0A14"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“Your husband is doing much better this morning,” the doctor said. “He is recovering but he is going to require a kidney transplant very soon. </w:t>
      </w:r>
      <w:r w:rsidR="00FD4338">
        <w:rPr>
          <w:rFonts w:ascii="Times New Roman" w:hAnsi="Times New Roman"/>
        </w:rPr>
        <w:t>Has</w:t>
      </w:r>
      <w:r>
        <w:rPr>
          <w:rFonts w:ascii="Times New Roman" w:hAnsi="Times New Roman"/>
        </w:rPr>
        <w:t xml:space="preserve"> either of you two been tested? Especially you,” he said looking at Emod.  </w:t>
      </w:r>
    </w:p>
    <w:p w14:paraId="5CEB7CE9" w14:textId="77777777" w:rsidR="003D6B81" w:rsidRDefault="003D6B81"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we both have but neither of us are a match,” Emod said.</w:t>
      </w:r>
    </w:p>
    <w:p w14:paraId="5123EA09" w14:textId="77777777"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we must wait and </w:t>
      </w:r>
      <w:r w:rsidR="00B947C4">
        <w:rPr>
          <w:rFonts w:ascii="Times New Roman" w:hAnsi="Times New Roman"/>
        </w:rPr>
        <w:t>hopefully</w:t>
      </w:r>
      <w:r>
        <w:rPr>
          <w:rFonts w:ascii="Times New Roman" w:hAnsi="Times New Roman"/>
        </w:rPr>
        <w:t xml:space="preserve"> one comes available in time.”</w:t>
      </w:r>
    </w:p>
    <w:p w14:paraId="69D62A9E" w14:textId="77777777"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must ask God to provide life for my father,” said Emod.</w:t>
      </w:r>
    </w:p>
    <w:p w14:paraId="582DD6F3" w14:textId="77777777"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hope God answers your request,” said the doctor. Then he </w:t>
      </w:r>
      <w:r w:rsidR="00B947C4">
        <w:rPr>
          <w:rFonts w:ascii="Times New Roman" w:hAnsi="Times New Roman"/>
        </w:rPr>
        <w:t>stepped</w:t>
      </w:r>
      <w:r>
        <w:rPr>
          <w:rFonts w:ascii="Times New Roman" w:hAnsi="Times New Roman"/>
        </w:rPr>
        <w:t xml:space="preserve"> away and said, “We are moving him to the ward and </w:t>
      </w:r>
      <w:r w:rsidR="00B947C4">
        <w:rPr>
          <w:rFonts w:ascii="Times New Roman" w:hAnsi="Times New Roman"/>
        </w:rPr>
        <w:t>you</w:t>
      </w:r>
      <w:r>
        <w:rPr>
          <w:rFonts w:ascii="Times New Roman" w:hAnsi="Times New Roman"/>
        </w:rPr>
        <w:t xml:space="preserve"> can see him in about an hour or so.</w:t>
      </w:r>
    </w:p>
    <w:p w14:paraId="719C032A" w14:textId="153FA5F3" w:rsidR="00307FBF" w:rsidRDefault="00FD4338"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Three</w:t>
      </w:r>
      <w:r w:rsidR="003D6B81">
        <w:rPr>
          <w:rFonts w:ascii="Times New Roman" w:hAnsi="Times New Roman"/>
        </w:rPr>
        <w:t xml:space="preserve"> hours later, they were finally allowed to see him. He was sleeping in a large room of </w:t>
      </w:r>
      <w:r w:rsidR="00B947C4">
        <w:rPr>
          <w:rFonts w:ascii="Times New Roman" w:hAnsi="Times New Roman"/>
        </w:rPr>
        <w:t>men</w:t>
      </w:r>
      <w:r w:rsidR="003D6B81">
        <w:rPr>
          <w:rFonts w:ascii="Times New Roman" w:hAnsi="Times New Roman"/>
        </w:rPr>
        <w:t xml:space="preserve">. Six beds lined both sides of the room and two nurses cared for all 12 men. </w:t>
      </w:r>
      <w:r w:rsidR="00307FBF">
        <w:rPr>
          <w:rFonts w:ascii="Times New Roman" w:hAnsi="Times New Roman"/>
        </w:rPr>
        <w:t xml:space="preserve">Nadia was allowed to visit but was required to leave the room every evening, during </w:t>
      </w:r>
      <w:r w:rsidR="00B947C4">
        <w:rPr>
          <w:rFonts w:ascii="Times New Roman" w:hAnsi="Times New Roman"/>
        </w:rPr>
        <w:t>Muslim</w:t>
      </w:r>
      <w:r w:rsidR="00307FBF">
        <w:rPr>
          <w:rFonts w:ascii="Times New Roman" w:hAnsi="Times New Roman"/>
        </w:rPr>
        <w:t xml:space="preserve"> prayer times and anytime a patient was treated with more than a simple injection. This happened </w:t>
      </w:r>
      <w:r w:rsidR="00B947C4">
        <w:rPr>
          <w:rFonts w:ascii="Times New Roman" w:hAnsi="Times New Roman"/>
        </w:rPr>
        <w:t>often</w:t>
      </w:r>
      <w:r w:rsidR="00307FBF">
        <w:rPr>
          <w:rFonts w:ascii="Times New Roman" w:hAnsi="Times New Roman"/>
        </w:rPr>
        <w:t xml:space="preserve"> and was a </w:t>
      </w:r>
      <w:r w:rsidR="00C42079">
        <w:rPr>
          <w:rFonts w:ascii="Times New Roman" w:hAnsi="Times New Roman"/>
        </w:rPr>
        <w:t>nuscence</w:t>
      </w:r>
      <w:r w:rsidR="00307FBF">
        <w:rPr>
          <w:rFonts w:ascii="Times New Roman" w:hAnsi="Times New Roman"/>
        </w:rPr>
        <w:t xml:space="preserve"> to everyone but she </w:t>
      </w:r>
      <w:r w:rsidR="00B947C4">
        <w:rPr>
          <w:rFonts w:ascii="Times New Roman" w:hAnsi="Times New Roman"/>
        </w:rPr>
        <w:t>remained</w:t>
      </w:r>
      <w:r w:rsidR="00307FBF">
        <w:rPr>
          <w:rFonts w:ascii="Times New Roman" w:hAnsi="Times New Roman"/>
        </w:rPr>
        <w:t xml:space="preserve"> quiet and did as she was asked. Emod was allowed to stay as long as he wished </w:t>
      </w:r>
      <w:r w:rsidR="00B947C4">
        <w:rPr>
          <w:rFonts w:ascii="Times New Roman" w:hAnsi="Times New Roman"/>
        </w:rPr>
        <w:t>because</w:t>
      </w:r>
      <w:r w:rsidR="00307FBF">
        <w:rPr>
          <w:rFonts w:ascii="Times New Roman" w:hAnsi="Times New Roman"/>
        </w:rPr>
        <w:t xml:space="preserve"> he was male. </w:t>
      </w:r>
    </w:p>
    <w:p w14:paraId="093248C3" w14:textId="77777777" w:rsidR="00CF2CB9" w:rsidRDefault="00307FBF"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sat in hard wooden chairs on both sides of Taher’s bed</w:t>
      </w:r>
      <w:r w:rsidR="00CF2CB9">
        <w:rPr>
          <w:rFonts w:ascii="Times New Roman" w:hAnsi="Times New Roman"/>
        </w:rPr>
        <w:t xml:space="preserve"> and watched him sleep most of the day. After a while, Emod opened his </w:t>
      </w:r>
      <w:r w:rsidR="00B947C4">
        <w:rPr>
          <w:rFonts w:ascii="Times New Roman" w:hAnsi="Times New Roman"/>
        </w:rPr>
        <w:t>book</w:t>
      </w:r>
      <w:r w:rsidR="00CF2CB9">
        <w:rPr>
          <w:rFonts w:ascii="Times New Roman" w:hAnsi="Times New Roman"/>
        </w:rPr>
        <w:t xml:space="preserve"> and began to read silently. After a few hours, Taher woke and said, “So, are you going to share with me or are you just going to keep the story to yourself?”</w:t>
      </w:r>
    </w:p>
    <w:p w14:paraId="691E26E5" w14:textId="77777777" w:rsidR="00852B61" w:rsidRDefault="00CF2CB9"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“Of course father. I will read it to you.” Then Emod flipped back a few pages to get to the beginning of the story he was reading. He spoke softly but his voice resonated across the open room and several patients began to listen i</w:t>
      </w:r>
      <w:r w:rsidR="00852B61">
        <w:rPr>
          <w:rFonts w:ascii="Times New Roman" w:hAnsi="Times New Roman"/>
        </w:rPr>
        <w:t xml:space="preserve">n. There were no TVs and most </w:t>
      </w:r>
      <w:r w:rsidR="00B947C4">
        <w:rPr>
          <w:rFonts w:ascii="Times New Roman" w:hAnsi="Times New Roman"/>
        </w:rPr>
        <w:t>rarely</w:t>
      </w:r>
      <w:r>
        <w:rPr>
          <w:rFonts w:ascii="Times New Roman" w:hAnsi="Times New Roman"/>
        </w:rPr>
        <w:t xml:space="preserve"> had</w:t>
      </w:r>
      <w:r w:rsidR="00852B61">
        <w:rPr>
          <w:rFonts w:ascii="Times New Roman" w:hAnsi="Times New Roman"/>
        </w:rPr>
        <w:t xml:space="preserve"> visitors</w:t>
      </w:r>
      <w:r w:rsidR="00821921">
        <w:rPr>
          <w:rFonts w:ascii="Times New Roman" w:hAnsi="Times New Roman"/>
        </w:rPr>
        <w:t xml:space="preserve"> </w:t>
      </w:r>
      <w:r w:rsidR="00852B61">
        <w:rPr>
          <w:rFonts w:ascii="Times New Roman" w:hAnsi="Times New Roman"/>
        </w:rPr>
        <w:t>s</w:t>
      </w:r>
      <w:r w:rsidR="00821921">
        <w:rPr>
          <w:rFonts w:ascii="Times New Roman" w:hAnsi="Times New Roman"/>
        </w:rPr>
        <w:t>o</w:t>
      </w:r>
      <w:r w:rsidR="00852B61">
        <w:rPr>
          <w:rFonts w:ascii="Times New Roman" w:hAnsi="Times New Roman"/>
        </w:rPr>
        <w:t xml:space="preserve"> </w:t>
      </w:r>
      <w:r w:rsidR="00821921">
        <w:rPr>
          <w:rFonts w:ascii="Times New Roman" w:hAnsi="Times New Roman"/>
        </w:rPr>
        <w:t>the reading of a s</w:t>
      </w:r>
      <w:r>
        <w:rPr>
          <w:rFonts w:ascii="Times New Roman" w:hAnsi="Times New Roman"/>
        </w:rPr>
        <w:t>tory was high value entertainment.</w:t>
      </w:r>
      <w:r w:rsidR="00821921">
        <w:rPr>
          <w:rFonts w:ascii="Times New Roman" w:hAnsi="Times New Roman"/>
        </w:rPr>
        <w:t xml:space="preserve"> </w:t>
      </w:r>
      <w:r w:rsidR="00852B61">
        <w:rPr>
          <w:rFonts w:ascii="Times New Roman" w:hAnsi="Times New Roman"/>
        </w:rPr>
        <w:t xml:space="preserve">Then the man three beds down said, “Can you read a little </w:t>
      </w:r>
      <w:r w:rsidR="00B947C4">
        <w:rPr>
          <w:rFonts w:ascii="Times New Roman" w:hAnsi="Times New Roman"/>
        </w:rPr>
        <w:t>louder</w:t>
      </w:r>
      <w:r w:rsidR="00852B61">
        <w:rPr>
          <w:rFonts w:ascii="Times New Roman" w:hAnsi="Times New Roman"/>
        </w:rPr>
        <w:t>?”</w:t>
      </w:r>
    </w:p>
    <w:p w14:paraId="44C71906" w14:textId="77777777" w:rsidR="00852B61" w:rsidRDefault="00852B6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was startled and did not know anyone else was </w:t>
      </w:r>
      <w:r w:rsidR="00B947C4">
        <w:rPr>
          <w:rFonts w:ascii="Times New Roman" w:hAnsi="Times New Roman"/>
        </w:rPr>
        <w:t>listening</w:t>
      </w:r>
      <w:r>
        <w:rPr>
          <w:rFonts w:ascii="Times New Roman" w:hAnsi="Times New Roman"/>
        </w:rPr>
        <w:t xml:space="preserve">. “Sure,” he </w:t>
      </w:r>
      <w:r w:rsidR="00B947C4">
        <w:rPr>
          <w:rFonts w:ascii="Times New Roman" w:hAnsi="Times New Roman"/>
        </w:rPr>
        <w:t>answered</w:t>
      </w:r>
      <w:r>
        <w:rPr>
          <w:rFonts w:ascii="Times New Roman" w:hAnsi="Times New Roman"/>
        </w:rPr>
        <w:t xml:space="preserve"> and took a deep breath before reading the next line. Other than Emod’s voice, nothing else could be heard through the ward. Even the </w:t>
      </w:r>
      <w:r w:rsidR="00B947C4">
        <w:rPr>
          <w:rFonts w:ascii="Times New Roman" w:hAnsi="Times New Roman"/>
        </w:rPr>
        <w:t>nurse’s</w:t>
      </w:r>
      <w:r>
        <w:rPr>
          <w:rFonts w:ascii="Times New Roman" w:hAnsi="Times New Roman"/>
        </w:rPr>
        <w:t xml:space="preserve"> work </w:t>
      </w:r>
      <w:r w:rsidR="00B947C4">
        <w:rPr>
          <w:rFonts w:ascii="Times New Roman" w:hAnsi="Times New Roman"/>
        </w:rPr>
        <w:t>slowed</w:t>
      </w:r>
      <w:r>
        <w:rPr>
          <w:rFonts w:ascii="Times New Roman" w:hAnsi="Times New Roman"/>
        </w:rPr>
        <w:t xml:space="preserve"> as they were </w:t>
      </w:r>
      <w:r w:rsidR="00B947C4">
        <w:rPr>
          <w:rFonts w:ascii="Times New Roman" w:hAnsi="Times New Roman"/>
        </w:rPr>
        <w:t>distracted</w:t>
      </w:r>
      <w:r>
        <w:rPr>
          <w:rFonts w:ascii="Times New Roman" w:hAnsi="Times New Roman"/>
        </w:rPr>
        <w:t xml:space="preserve"> by the </w:t>
      </w:r>
      <w:r w:rsidR="00B947C4">
        <w:rPr>
          <w:rFonts w:ascii="Times New Roman" w:hAnsi="Times New Roman"/>
        </w:rPr>
        <w:t>audible</w:t>
      </w:r>
      <w:r>
        <w:rPr>
          <w:rFonts w:ascii="Times New Roman" w:hAnsi="Times New Roman"/>
        </w:rPr>
        <w:t xml:space="preserve"> story.</w:t>
      </w:r>
    </w:p>
    <w:p w14:paraId="2517E25C" w14:textId="77777777" w:rsidR="00476931" w:rsidRDefault="00852B6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an hour or so, Taher began to get </w:t>
      </w:r>
      <w:r w:rsidR="00B947C4">
        <w:rPr>
          <w:rFonts w:ascii="Times New Roman" w:hAnsi="Times New Roman"/>
        </w:rPr>
        <w:t>tried</w:t>
      </w:r>
      <w:r>
        <w:rPr>
          <w:rFonts w:ascii="Times New Roman" w:hAnsi="Times New Roman"/>
        </w:rPr>
        <w:t xml:space="preserve"> and he had trouble holding his eyes open. Emod decided to stop at the end of the second story so his father would allow himself to get the rest he </w:t>
      </w:r>
      <w:r w:rsidR="00B947C4">
        <w:rPr>
          <w:rFonts w:ascii="Times New Roman" w:hAnsi="Times New Roman"/>
        </w:rPr>
        <w:t>desperately</w:t>
      </w:r>
      <w:r>
        <w:rPr>
          <w:rFonts w:ascii="Times New Roman" w:hAnsi="Times New Roman"/>
        </w:rPr>
        <w:t xml:space="preserve"> needed.</w:t>
      </w:r>
      <w:r w:rsidR="00476931">
        <w:rPr>
          <w:rFonts w:ascii="Times New Roman" w:hAnsi="Times New Roman"/>
        </w:rPr>
        <w:t xml:space="preserve"> The other patients were disappointed for the reading to stop but thanked Emod and then returned to their day of resting in their beds.</w:t>
      </w:r>
    </w:p>
    <w:p w14:paraId="20539B78" w14:textId="77777777" w:rsidR="00476931" w:rsidRDefault="0047693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night, Emod and his mother decided to sleep at home and would return the next day. They both slept well and the following morning Emod got up early to go the library. This time it was not to study but for a greater purpose. He was going to try </w:t>
      </w:r>
      <w:r w:rsidR="00394114">
        <w:rPr>
          <w:rFonts w:ascii="Times New Roman" w:hAnsi="Times New Roman"/>
        </w:rPr>
        <w:t>and</w:t>
      </w:r>
      <w:r>
        <w:rPr>
          <w:rFonts w:ascii="Times New Roman" w:hAnsi="Times New Roman"/>
        </w:rPr>
        <w:t xml:space="preserve"> find his father a kidney. The library had </w:t>
      </w:r>
      <w:r w:rsidR="00394114">
        <w:rPr>
          <w:rFonts w:ascii="Times New Roman" w:hAnsi="Times New Roman"/>
        </w:rPr>
        <w:t>Internet</w:t>
      </w:r>
      <w:r>
        <w:rPr>
          <w:rFonts w:ascii="Times New Roman" w:hAnsi="Times New Roman"/>
        </w:rPr>
        <w:t xml:space="preserve"> access on a few older computers donated by foreign </w:t>
      </w:r>
      <w:r w:rsidR="00394114">
        <w:rPr>
          <w:rFonts w:ascii="Times New Roman" w:hAnsi="Times New Roman"/>
        </w:rPr>
        <w:t>businesses</w:t>
      </w:r>
      <w:r>
        <w:rPr>
          <w:rFonts w:ascii="Times New Roman" w:hAnsi="Times New Roman"/>
        </w:rPr>
        <w:t xml:space="preserve"> after they were finished with them.</w:t>
      </w:r>
    </w:p>
    <w:p w14:paraId="42801F56" w14:textId="3F5AA27A" w:rsidR="00FF538D" w:rsidRDefault="0047693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searched for hours trying to find some way fo</w:t>
      </w:r>
      <w:r w:rsidR="00CD0F26">
        <w:rPr>
          <w:rFonts w:ascii="Times New Roman" w:hAnsi="Times New Roman"/>
        </w:rPr>
        <w:t>r his father to get a kidney. If</w:t>
      </w:r>
      <w:r>
        <w:rPr>
          <w:rFonts w:ascii="Times New Roman" w:hAnsi="Times New Roman"/>
        </w:rPr>
        <w:t xml:space="preserve"> he found one he knew he would also need to find a way to pay for the </w:t>
      </w:r>
      <w:r w:rsidR="00394114">
        <w:rPr>
          <w:rFonts w:ascii="Times New Roman" w:hAnsi="Times New Roman"/>
        </w:rPr>
        <w:t>surgery</w:t>
      </w:r>
      <w:r>
        <w:rPr>
          <w:rFonts w:ascii="Times New Roman" w:hAnsi="Times New Roman"/>
        </w:rPr>
        <w:t>. Emod had found a way to pay for his</w:t>
      </w:r>
      <w:r w:rsidR="00FF538D">
        <w:rPr>
          <w:rFonts w:ascii="Times New Roman" w:hAnsi="Times New Roman"/>
        </w:rPr>
        <w:t xml:space="preserve"> college education through the I</w:t>
      </w:r>
      <w:r>
        <w:rPr>
          <w:rFonts w:ascii="Times New Roman" w:hAnsi="Times New Roman"/>
        </w:rPr>
        <w:t>nternet and he had faith he would find help for his father.</w:t>
      </w:r>
    </w:p>
    <w:p w14:paraId="483F10CA"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Mrs. </w:t>
      </w:r>
      <w:r w:rsidRPr="006D440A">
        <w:rPr>
          <w:rFonts w:ascii="Times New Roman" w:hAnsi="Times New Roman"/>
        </w:rPr>
        <w:t>Vaziri</w:t>
      </w:r>
      <w:r>
        <w:rPr>
          <w:rFonts w:ascii="Times New Roman" w:hAnsi="Times New Roman"/>
        </w:rPr>
        <w:t xml:space="preserve">, the research </w:t>
      </w:r>
      <w:r w:rsidR="00394114">
        <w:rPr>
          <w:rFonts w:ascii="Times New Roman" w:hAnsi="Times New Roman"/>
        </w:rPr>
        <w:t>librarian</w:t>
      </w:r>
      <w:r>
        <w:rPr>
          <w:rFonts w:ascii="Times New Roman" w:hAnsi="Times New Roman"/>
        </w:rPr>
        <w:t xml:space="preserve"> walked by to check on him after he worked through </w:t>
      </w:r>
      <w:r w:rsidR="00394114">
        <w:rPr>
          <w:rFonts w:ascii="Times New Roman" w:hAnsi="Times New Roman"/>
        </w:rPr>
        <w:t>lunchtime</w:t>
      </w:r>
      <w:r>
        <w:rPr>
          <w:rFonts w:ascii="Times New Roman" w:hAnsi="Times New Roman"/>
        </w:rPr>
        <w:t>. “I did not expect to see you here today,” she whispered from behind him. “How did your test go?’</w:t>
      </w:r>
    </w:p>
    <w:p w14:paraId="3673FA76"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went very well,” he answered.</w:t>
      </w:r>
    </w:p>
    <w:p w14:paraId="1A5C5BFC"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why are you here today? You should take at least one day off for a break after weeks of studying.”</w:t>
      </w:r>
    </w:p>
    <w:p w14:paraId="6441813A"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father is very sick and I need to find some help for him,” said Emod as he turned back to the computer screen.</w:t>
      </w:r>
    </w:p>
    <w:p w14:paraId="40076E21"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 sorry to hear that,” she said as she walked on.</w:t>
      </w:r>
    </w:p>
    <w:p w14:paraId="7818BC94" w14:textId="5B09A55C"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continued his work and eventually stumbled on an article about group transplants. He read about a story in Chicago where four people needed a </w:t>
      </w:r>
      <w:r w:rsidR="00394114">
        <w:rPr>
          <w:rFonts w:ascii="Times New Roman" w:hAnsi="Times New Roman"/>
        </w:rPr>
        <w:t>transplant</w:t>
      </w:r>
      <w:r>
        <w:rPr>
          <w:rFonts w:ascii="Times New Roman" w:hAnsi="Times New Roman"/>
        </w:rPr>
        <w:t xml:space="preserve"> and their loved ones were willing to give but they were not a match</w:t>
      </w:r>
      <w:r w:rsidR="00CD0F26">
        <w:rPr>
          <w:rFonts w:ascii="Times New Roman" w:hAnsi="Times New Roman"/>
        </w:rPr>
        <w:t xml:space="preserve"> for their loved one</w:t>
      </w:r>
      <w:r>
        <w:rPr>
          <w:rFonts w:ascii="Times New Roman" w:hAnsi="Times New Roman"/>
        </w:rPr>
        <w:t xml:space="preserve">. The hospital worked it out and basically </w:t>
      </w:r>
      <w:r w:rsidR="00394114">
        <w:rPr>
          <w:rFonts w:ascii="Times New Roman" w:hAnsi="Times New Roman"/>
        </w:rPr>
        <w:t>traded the</w:t>
      </w:r>
      <w:r>
        <w:rPr>
          <w:rFonts w:ascii="Times New Roman" w:hAnsi="Times New Roman"/>
        </w:rPr>
        <w:t xml:space="preserve"> kidneys so tha</w:t>
      </w:r>
      <w:r w:rsidR="00CD0F26">
        <w:rPr>
          <w:rFonts w:ascii="Times New Roman" w:hAnsi="Times New Roman"/>
        </w:rPr>
        <w:t>t each patient could receive a</w:t>
      </w:r>
      <w:r>
        <w:rPr>
          <w:rFonts w:ascii="Times New Roman" w:hAnsi="Times New Roman"/>
        </w:rPr>
        <w:t xml:space="preserve"> matching kidney given by someone else’s family member. Emod’s face lit up. </w:t>
      </w:r>
      <w:r w:rsidR="00394114">
        <w:rPr>
          <w:rFonts w:ascii="Times New Roman" w:hAnsi="Times New Roman"/>
        </w:rPr>
        <w:t>There</w:t>
      </w:r>
      <w:r>
        <w:rPr>
          <w:rFonts w:ascii="Times New Roman" w:hAnsi="Times New Roman"/>
        </w:rPr>
        <w:t xml:space="preserve"> was hope. He was willing to give and started researching how to get his father on the international register. </w:t>
      </w:r>
    </w:p>
    <w:p w14:paraId="68077CBD" w14:textId="77777777" w:rsidR="0089211C"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With answers in hand, he quickly made his way acro</w:t>
      </w:r>
      <w:r w:rsidR="0089211C">
        <w:rPr>
          <w:rFonts w:ascii="Times New Roman" w:hAnsi="Times New Roman"/>
        </w:rPr>
        <w:t>ss town to the hospital to ask his father’s doctor for help.</w:t>
      </w:r>
    </w:p>
    <w:p w14:paraId="02494BFC" w14:textId="1B9628CF" w:rsidR="0089211C" w:rsidRDefault="00CD0F26"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When h</w:t>
      </w:r>
      <w:r w:rsidR="0089211C">
        <w:rPr>
          <w:rFonts w:ascii="Times New Roman" w:hAnsi="Times New Roman"/>
        </w:rPr>
        <w:t xml:space="preserve">e walked in the ward, his father was awake and sipping on some water. His mother was there by her husband’s side. “How are you feeling today?” Emod asked. </w:t>
      </w:r>
    </w:p>
    <w:p w14:paraId="50F4B68C"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“Better today but I am still weak.”</w:t>
      </w:r>
    </w:p>
    <w:p w14:paraId="570BF4F3"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news to hear,” said Emod. I have found some information and I want to talk to your doctor. Have you seen him?”</w:t>
      </w:r>
    </w:p>
    <w:p w14:paraId="00C0E1D4"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has not come by this afternoon yet?”</w:t>
      </w:r>
    </w:p>
    <w:p w14:paraId="02A42370"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I will wait for him here,” said Emod.</w:t>
      </w:r>
    </w:p>
    <w:p w14:paraId="6DF0339D" w14:textId="77777777" w:rsidR="00EE759D"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should read some more,” his father requested motioning to the book on the eating table.</w:t>
      </w:r>
    </w:p>
    <w:p w14:paraId="32F8EEA7" w14:textId="5ED7804F"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“Sure,” said Emod as he flipped to where he left off the first day. He </w:t>
      </w:r>
      <w:r w:rsidR="00394114">
        <w:rPr>
          <w:rFonts w:ascii="Times New Roman" w:hAnsi="Times New Roman"/>
        </w:rPr>
        <w:t>cleared</w:t>
      </w:r>
      <w:r>
        <w:rPr>
          <w:rFonts w:ascii="Times New Roman" w:hAnsi="Times New Roman"/>
        </w:rPr>
        <w:t xml:space="preserve"> his throat and began to read to his father but </w:t>
      </w:r>
      <w:r w:rsidR="00394114">
        <w:rPr>
          <w:rFonts w:ascii="Times New Roman" w:hAnsi="Times New Roman"/>
        </w:rPr>
        <w:t>loud</w:t>
      </w:r>
      <w:r>
        <w:rPr>
          <w:rFonts w:ascii="Times New Roman" w:hAnsi="Times New Roman"/>
        </w:rPr>
        <w:t xml:space="preserve"> enough fo</w:t>
      </w:r>
      <w:r w:rsidR="00CD0F26">
        <w:rPr>
          <w:rFonts w:ascii="Times New Roman" w:hAnsi="Times New Roman"/>
        </w:rPr>
        <w:t>r the rest of the room to hear i</w:t>
      </w:r>
      <w:r>
        <w:rPr>
          <w:rFonts w:ascii="Times New Roman" w:hAnsi="Times New Roman"/>
        </w:rPr>
        <w:t xml:space="preserve">f they wanted to listen. Those </w:t>
      </w:r>
      <w:r w:rsidR="00394114">
        <w:rPr>
          <w:rFonts w:ascii="Times New Roman" w:hAnsi="Times New Roman"/>
        </w:rPr>
        <w:t>patients</w:t>
      </w:r>
      <w:r>
        <w:rPr>
          <w:rFonts w:ascii="Times New Roman" w:hAnsi="Times New Roman"/>
        </w:rPr>
        <w:t xml:space="preserve"> in the ward who could ge</w:t>
      </w:r>
      <w:r w:rsidR="00CD0F26">
        <w:rPr>
          <w:rFonts w:ascii="Times New Roman" w:hAnsi="Times New Roman"/>
        </w:rPr>
        <w:t>t out of bed moved chairs close</w:t>
      </w:r>
      <w:r>
        <w:rPr>
          <w:rFonts w:ascii="Times New Roman" w:hAnsi="Times New Roman"/>
        </w:rPr>
        <w:t xml:space="preserve"> and gather</w:t>
      </w:r>
      <w:r w:rsidR="00CD0F26">
        <w:rPr>
          <w:rFonts w:ascii="Times New Roman" w:hAnsi="Times New Roman"/>
        </w:rPr>
        <w:t>ed</w:t>
      </w:r>
      <w:r>
        <w:rPr>
          <w:rFonts w:ascii="Times New Roman" w:hAnsi="Times New Roman"/>
        </w:rPr>
        <w:t xml:space="preserve"> around Taher’s bed.  For hours he told stories of gre</w:t>
      </w:r>
      <w:r w:rsidR="00CD0F26">
        <w:rPr>
          <w:rFonts w:ascii="Times New Roman" w:hAnsi="Times New Roman"/>
        </w:rPr>
        <w:t>at king</w:t>
      </w:r>
      <w:r>
        <w:rPr>
          <w:rFonts w:ascii="Times New Roman" w:hAnsi="Times New Roman"/>
        </w:rPr>
        <w:t xml:space="preserve">s and fallen empires, of grace and justice and love and wars. </w:t>
      </w:r>
    </w:p>
    <w:p w14:paraId="12E85B75"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stories were a </w:t>
      </w:r>
      <w:r w:rsidR="00394114">
        <w:rPr>
          <w:rFonts w:ascii="Times New Roman" w:hAnsi="Times New Roman"/>
        </w:rPr>
        <w:t>distraction</w:t>
      </w:r>
      <w:r>
        <w:rPr>
          <w:rFonts w:ascii="Times New Roman" w:hAnsi="Times New Roman"/>
        </w:rPr>
        <w:t xml:space="preserve"> and a comfort not only to the patients but also to Nadia as she firmly held her husband’s hand.  </w:t>
      </w:r>
    </w:p>
    <w:p w14:paraId="7709425C" w14:textId="0C623124"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Soon, the doctor cam</w:t>
      </w:r>
      <w:r w:rsidR="00CD0F26">
        <w:rPr>
          <w:rFonts w:ascii="Times New Roman" w:hAnsi="Times New Roman"/>
        </w:rPr>
        <w:t>e</w:t>
      </w:r>
      <w:r>
        <w:rPr>
          <w:rFonts w:ascii="Times New Roman" w:hAnsi="Times New Roman"/>
        </w:rPr>
        <w:t xml:space="preserve"> in and the men returned to their beds for consultation with him. </w:t>
      </w:r>
      <w:r w:rsidR="00394114">
        <w:rPr>
          <w:rFonts w:ascii="Times New Roman" w:hAnsi="Times New Roman"/>
        </w:rPr>
        <w:t xml:space="preserve">Taher was the third bed on the right and it did not take long for the doctor to reach him. </w:t>
      </w:r>
    </w:p>
    <w:p w14:paraId="3943BFBB"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“Doctor, I was reading about multiple patient </w:t>
      </w:r>
      <w:r w:rsidR="00394114">
        <w:rPr>
          <w:rFonts w:ascii="Times New Roman" w:hAnsi="Times New Roman"/>
        </w:rPr>
        <w:t>transplants</w:t>
      </w:r>
      <w:r>
        <w:rPr>
          <w:rFonts w:ascii="Times New Roman" w:hAnsi="Times New Roman"/>
        </w:rPr>
        <w:t>. Is that an option for my father,” asked Emod.</w:t>
      </w:r>
    </w:p>
    <w:p w14:paraId="771F2998"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w:t>
      </w:r>
      <w:r w:rsidR="00394114">
        <w:rPr>
          <w:rFonts w:ascii="Times New Roman" w:hAnsi="Times New Roman"/>
        </w:rPr>
        <w:t>read</w:t>
      </w:r>
      <w:r>
        <w:rPr>
          <w:rFonts w:ascii="Times New Roman" w:hAnsi="Times New Roman"/>
        </w:rPr>
        <w:t xml:space="preserve"> about that in other countries but we do not have a national network of information here in Iran like those in the States and Europe.</w:t>
      </w:r>
    </w:p>
    <w:p w14:paraId="018BA30F" w14:textId="67EBDA59"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“Anyone can be put on the int</w:t>
      </w:r>
      <w:r w:rsidR="00CD0F26">
        <w:rPr>
          <w:rFonts w:ascii="Times New Roman" w:hAnsi="Times New Roman"/>
        </w:rPr>
        <w:t>ernational registry, would you f</w:t>
      </w:r>
      <w:r>
        <w:rPr>
          <w:rFonts w:ascii="Times New Roman" w:hAnsi="Times New Roman"/>
        </w:rPr>
        <w:t xml:space="preserve">ill out the paper </w:t>
      </w:r>
      <w:r w:rsidR="00394114">
        <w:rPr>
          <w:rFonts w:ascii="Times New Roman" w:hAnsi="Times New Roman"/>
        </w:rPr>
        <w:t>worked</w:t>
      </w:r>
      <w:r>
        <w:rPr>
          <w:rFonts w:ascii="Times New Roman" w:hAnsi="Times New Roman"/>
        </w:rPr>
        <w:t xml:space="preserve"> to get </w:t>
      </w:r>
      <w:r w:rsidR="00394114">
        <w:rPr>
          <w:rFonts w:ascii="Times New Roman" w:hAnsi="Times New Roman"/>
        </w:rPr>
        <w:t>him</w:t>
      </w:r>
      <w:r>
        <w:rPr>
          <w:rFonts w:ascii="Times New Roman" w:hAnsi="Times New Roman"/>
        </w:rPr>
        <w:t xml:space="preserve"> entered into the network in Europe?”</w:t>
      </w:r>
    </w:p>
    <w:p w14:paraId="64FB2D38" w14:textId="77777777" w:rsidR="00EE759D" w:rsidRDefault="00394114"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will you pay for such a surgery in another country and their travel expense?”</w:t>
      </w:r>
    </w:p>
    <w:p w14:paraId="1302B515" w14:textId="77777777" w:rsidR="00F7615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know yet but I have faith if we find a kidney, we will find the money. There is a lot more money than kidneys so that should be the easy part!” said Emod.</w:t>
      </w:r>
    </w:p>
    <w:p w14:paraId="69E9AF9B" w14:textId="77777777" w:rsidR="00F7615D" w:rsidRDefault="00F7615D"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doctor paused for a few moments thinking about what Emod had presented. After a moment or two, the doctor said, “I will complete the necessary </w:t>
      </w:r>
      <w:r w:rsidR="00394114">
        <w:rPr>
          <w:rFonts w:ascii="Times New Roman" w:hAnsi="Times New Roman"/>
        </w:rPr>
        <w:t>paperwork</w:t>
      </w:r>
      <w:r>
        <w:rPr>
          <w:rFonts w:ascii="Times New Roman" w:hAnsi="Times New Roman"/>
        </w:rPr>
        <w:t xml:space="preserve"> but the chances are 1 in a million that your father will find a match, be able to afford the </w:t>
      </w:r>
      <w:r w:rsidR="00394114">
        <w:rPr>
          <w:rFonts w:ascii="Times New Roman" w:hAnsi="Times New Roman"/>
        </w:rPr>
        <w:t>procedure</w:t>
      </w:r>
      <w:r>
        <w:rPr>
          <w:rFonts w:ascii="Times New Roman" w:hAnsi="Times New Roman"/>
        </w:rPr>
        <w:t xml:space="preserve">, and survive the travel and </w:t>
      </w:r>
      <w:r w:rsidR="00C42079">
        <w:rPr>
          <w:rFonts w:ascii="Times New Roman" w:hAnsi="Times New Roman"/>
        </w:rPr>
        <w:t>surgery</w:t>
      </w:r>
      <w:r>
        <w:rPr>
          <w:rFonts w:ascii="Times New Roman" w:hAnsi="Times New Roman"/>
        </w:rPr>
        <w:t xml:space="preserve">. It will take a </w:t>
      </w:r>
      <w:r w:rsidR="00394114">
        <w:rPr>
          <w:rFonts w:ascii="Times New Roman" w:hAnsi="Times New Roman"/>
        </w:rPr>
        <w:t>miracle</w:t>
      </w:r>
      <w:r>
        <w:rPr>
          <w:rFonts w:ascii="Times New Roman" w:hAnsi="Times New Roman"/>
        </w:rPr>
        <w:t>.”</w:t>
      </w:r>
    </w:p>
    <w:p w14:paraId="4502CA5D" w14:textId="3131E6F6" w:rsidR="00D0585E" w:rsidRDefault="00F7615D"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CD0F26">
        <w:rPr>
          <w:rFonts w:ascii="Times New Roman" w:hAnsi="Times New Roman"/>
        </w:rPr>
        <w:t>A miracle is</w:t>
      </w:r>
      <w:r>
        <w:rPr>
          <w:rFonts w:ascii="Times New Roman" w:hAnsi="Times New Roman"/>
        </w:rPr>
        <w:t xml:space="preserve"> what I am praying for,” said Emod.</w:t>
      </w:r>
    </w:p>
    <w:p w14:paraId="171A31B2" w14:textId="6276261C" w:rsidR="00D0585E" w:rsidRDefault="00D0585E"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w:t>
      </w:r>
      <w:r w:rsidR="00394114">
        <w:rPr>
          <w:rFonts w:ascii="Times New Roman" w:hAnsi="Times New Roman"/>
        </w:rPr>
        <w:t>several</w:t>
      </w:r>
      <w:r>
        <w:rPr>
          <w:rFonts w:ascii="Times New Roman" w:hAnsi="Times New Roman"/>
        </w:rPr>
        <w:t xml:space="preserve"> weeks in the ward and dialoasis treatments, the doctor finally allowed Taher to go home but he would have to travel to the </w:t>
      </w:r>
      <w:r w:rsidR="00394114">
        <w:rPr>
          <w:rFonts w:ascii="Times New Roman" w:hAnsi="Times New Roman"/>
        </w:rPr>
        <w:t>hospital</w:t>
      </w:r>
      <w:r>
        <w:rPr>
          <w:rFonts w:ascii="Times New Roman" w:hAnsi="Times New Roman"/>
        </w:rPr>
        <w:t xml:space="preserve"> each day for his treatments. Emod was thankful to be out of school and he had the time and ability to car</w:t>
      </w:r>
      <w:r w:rsidR="00CD0F26">
        <w:rPr>
          <w:rFonts w:ascii="Times New Roman" w:hAnsi="Times New Roman"/>
        </w:rPr>
        <w:t>e</w:t>
      </w:r>
      <w:r>
        <w:rPr>
          <w:rFonts w:ascii="Times New Roman" w:hAnsi="Times New Roman"/>
        </w:rPr>
        <w:t xml:space="preserve"> for his father while his mother was able to work.</w:t>
      </w:r>
    </w:p>
    <w:p w14:paraId="62F14052" w14:textId="77777777" w:rsidR="004119A6" w:rsidRDefault="00D0585E"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Each day, on their way back from morning dialysis treatments, Emod stop</w:t>
      </w:r>
      <w:r w:rsidR="00FE69F3">
        <w:rPr>
          <w:rFonts w:ascii="Times New Roman" w:hAnsi="Times New Roman"/>
        </w:rPr>
        <w:t>ped at the post office in hopes</w:t>
      </w:r>
      <w:r>
        <w:rPr>
          <w:rFonts w:ascii="Times New Roman" w:hAnsi="Times New Roman"/>
        </w:rPr>
        <w:t xml:space="preserve"> to receive a letter from one of the six schools he had applie</w:t>
      </w:r>
      <w:r w:rsidR="00624699">
        <w:rPr>
          <w:rFonts w:ascii="Times New Roman" w:hAnsi="Times New Roman"/>
        </w:rPr>
        <w:t>d</w:t>
      </w:r>
      <w:r>
        <w:rPr>
          <w:rFonts w:ascii="Times New Roman" w:hAnsi="Times New Roman"/>
        </w:rPr>
        <w:t xml:space="preserve"> for. Finally, after numerous days in a row with no word, a letter finally arrived</w:t>
      </w:r>
      <w:r w:rsidR="00624699">
        <w:rPr>
          <w:rFonts w:ascii="Times New Roman" w:hAnsi="Times New Roman"/>
        </w:rPr>
        <w:t xml:space="preserve"> from Greece</w:t>
      </w:r>
      <w:r>
        <w:rPr>
          <w:rFonts w:ascii="Times New Roman" w:hAnsi="Times New Roman"/>
        </w:rPr>
        <w:t>.</w:t>
      </w:r>
      <w:r w:rsidR="00624699">
        <w:rPr>
          <w:rFonts w:ascii="Times New Roman" w:hAnsi="Times New Roman"/>
        </w:rPr>
        <w:t xml:space="preserve"> </w:t>
      </w:r>
    </w:p>
    <w:p w14:paraId="5C3D6EA4" w14:textId="77777777" w:rsidR="004119A6" w:rsidRPr="00CD0F2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i/>
        </w:rPr>
      </w:pPr>
      <w:r>
        <w:rPr>
          <w:rFonts w:ascii="Times New Roman" w:hAnsi="Times New Roman"/>
        </w:rPr>
        <w:t xml:space="preserve">The letter read: </w:t>
      </w:r>
      <w:r w:rsidRPr="00CD0F26">
        <w:rPr>
          <w:rFonts w:ascii="Times New Roman" w:hAnsi="Times New Roman"/>
          <w:i/>
        </w:rPr>
        <w:t xml:space="preserve">Dear Mr. Kattar; It is with great excitement that I </w:t>
      </w:r>
      <w:r w:rsidR="00394114" w:rsidRPr="00CD0F26">
        <w:rPr>
          <w:rFonts w:ascii="Times New Roman" w:hAnsi="Times New Roman"/>
          <w:i/>
        </w:rPr>
        <w:t>congratulate</w:t>
      </w:r>
      <w:r w:rsidRPr="00CD0F26">
        <w:rPr>
          <w:rFonts w:ascii="Times New Roman" w:hAnsi="Times New Roman"/>
          <w:i/>
        </w:rPr>
        <w:t xml:space="preserve"> you on your acceptance at the University of Athens. We would like to offer you a full </w:t>
      </w:r>
      <w:r w:rsidR="00394114" w:rsidRPr="00CD0F26">
        <w:rPr>
          <w:rFonts w:ascii="Times New Roman" w:hAnsi="Times New Roman"/>
          <w:i/>
        </w:rPr>
        <w:t>academic</w:t>
      </w:r>
      <w:r w:rsidRPr="00CD0F26">
        <w:rPr>
          <w:rFonts w:ascii="Times New Roman" w:hAnsi="Times New Roman"/>
          <w:i/>
        </w:rPr>
        <w:t xml:space="preserve"> </w:t>
      </w:r>
      <w:r w:rsidR="00394114" w:rsidRPr="00CD0F26">
        <w:rPr>
          <w:rFonts w:ascii="Times New Roman" w:hAnsi="Times New Roman"/>
          <w:i/>
        </w:rPr>
        <w:t>scholarship</w:t>
      </w:r>
      <w:r w:rsidRPr="00CD0F26">
        <w:rPr>
          <w:rFonts w:ascii="Times New Roman" w:hAnsi="Times New Roman"/>
          <w:i/>
        </w:rPr>
        <w:t xml:space="preserve"> that includes room and board, </w:t>
      </w:r>
      <w:r w:rsidR="00394114" w:rsidRPr="00CD0F26">
        <w:rPr>
          <w:rFonts w:ascii="Times New Roman" w:hAnsi="Times New Roman"/>
          <w:i/>
        </w:rPr>
        <w:t>contingent</w:t>
      </w:r>
      <w:r w:rsidRPr="00CD0F26">
        <w:rPr>
          <w:rFonts w:ascii="Times New Roman" w:hAnsi="Times New Roman"/>
          <w:i/>
        </w:rPr>
        <w:t xml:space="preserve"> on your success at the University of Athens. You will also be asked to work 15 hours per week on campus. </w:t>
      </w:r>
    </w:p>
    <w:p w14:paraId="3BCA7626" w14:textId="77777777" w:rsidR="004119A6" w:rsidRPr="00CD0F2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i/>
        </w:rPr>
      </w:pPr>
      <w:r w:rsidRPr="00CD0F26">
        <w:rPr>
          <w:rFonts w:ascii="Times New Roman" w:hAnsi="Times New Roman"/>
          <w:i/>
        </w:rPr>
        <w:t xml:space="preserve">Please begin the visa process by completing the attached form and sending it to the Greek </w:t>
      </w:r>
      <w:r w:rsidR="00394114" w:rsidRPr="00CD0F26">
        <w:rPr>
          <w:rFonts w:ascii="Times New Roman" w:hAnsi="Times New Roman"/>
          <w:i/>
        </w:rPr>
        <w:t>embassy</w:t>
      </w:r>
      <w:r w:rsidRPr="00CD0F26">
        <w:rPr>
          <w:rFonts w:ascii="Times New Roman" w:hAnsi="Times New Roman"/>
          <w:i/>
        </w:rPr>
        <w:t xml:space="preserve"> in </w:t>
      </w:r>
      <w:r w:rsidR="00394114" w:rsidRPr="00CD0F26">
        <w:rPr>
          <w:rFonts w:ascii="Times New Roman" w:hAnsi="Times New Roman"/>
          <w:i/>
        </w:rPr>
        <w:t>Tehran</w:t>
      </w:r>
      <w:r w:rsidRPr="00CD0F26">
        <w:rPr>
          <w:rFonts w:ascii="Times New Roman" w:hAnsi="Times New Roman"/>
          <w:i/>
        </w:rPr>
        <w:t>, Iran.</w:t>
      </w:r>
    </w:p>
    <w:p w14:paraId="61237136" w14:textId="69A0E998" w:rsidR="004119A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could not contain his excitement as he ran outside</w:t>
      </w:r>
      <w:r w:rsidR="00CD0F26">
        <w:rPr>
          <w:rFonts w:ascii="Times New Roman" w:hAnsi="Times New Roman"/>
        </w:rPr>
        <w:t xml:space="preserve"> the post office</w:t>
      </w:r>
      <w:r>
        <w:rPr>
          <w:rFonts w:ascii="Times New Roman" w:hAnsi="Times New Roman"/>
        </w:rPr>
        <w:t xml:space="preserve"> to tell his father seated on a bench by the road.</w:t>
      </w:r>
    </w:p>
    <w:p w14:paraId="27BB038E" w14:textId="77777777" w:rsidR="003B0EC2"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“Father! I have been accepted to the University of Athens in Greece with a full </w:t>
      </w:r>
      <w:r w:rsidR="00394114">
        <w:rPr>
          <w:rFonts w:ascii="Times New Roman" w:hAnsi="Times New Roman"/>
        </w:rPr>
        <w:t>scholarship</w:t>
      </w:r>
      <w:r>
        <w:rPr>
          <w:rFonts w:ascii="Times New Roman" w:hAnsi="Times New Roman"/>
        </w:rPr>
        <w:t>!”</w:t>
      </w:r>
    </w:p>
    <w:p w14:paraId="4C841762" w14:textId="77777777"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proud smile </w:t>
      </w:r>
      <w:r w:rsidR="00394114">
        <w:rPr>
          <w:rFonts w:ascii="Times New Roman" w:hAnsi="Times New Roman"/>
        </w:rPr>
        <w:t>came</w:t>
      </w:r>
      <w:r>
        <w:rPr>
          <w:rFonts w:ascii="Times New Roman" w:hAnsi="Times New Roman"/>
        </w:rPr>
        <w:t xml:space="preserve"> over Mr. Kattar and he raised his posture and said, “I am so proud of you son.” </w:t>
      </w:r>
    </w:p>
    <w:p w14:paraId="0281D84E" w14:textId="77777777"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talked about the details as they walked home to the apartment. They would have to wait several hours for Emod’s mother to arrive home from work </w:t>
      </w:r>
      <w:r w:rsidR="00394114">
        <w:rPr>
          <w:rFonts w:ascii="Times New Roman" w:hAnsi="Times New Roman"/>
        </w:rPr>
        <w:t>before</w:t>
      </w:r>
      <w:r>
        <w:rPr>
          <w:rFonts w:ascii="Times New Roman" w:hAnsi="Times New Roman"/>
        </w:rPr>
        <w:t xml:space="preserve"> they could tell her so there was no rush home. They both enjoyed the walks together and Emod hoped his father would be able to continue walking each day </w:t>
      </w:r>
      <w:r w:rsidR="00394114">
        <w:rPr>
          <w:rFonts w:ascii="Times New Roman" w:hAnsi="Times New Roman"/>
        </w:rPr>
        <w:t>because</w:t>
      </w:r>
      <w:r>
        <w:rPr>
          <w:rFonts w:ascii="Times New Roman" w:hAnsi="Times New Roman"/>
        </w:rPr>
        <w:t xml:space="preserve"> he was learning so much through the conversations.</w:t>
      </w:r>
    </w:p>
    <w:p w14:paraId="4A53E9AC" w14:textId="77777777"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p>
    <w:p w14:paraId="10385451" w14:textId="77777777" w:rsidR="00485025"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Three days later while walking back from the daily </w:t>
      </w:r>
      <w:r w:rsidR="00394114">
        <w:rPr>
          <w:rFonts w:ascii="Times New Roman" w:hAnsi="Times New Roman"/>
        </w:rPr>
        <w:t>treatments</w:t>
      </w:r>
      <w:r>
        <w:rPr>
          <w:rFonts w:ascii="Times New Roman" w:hAnsi="Times New Roman"/>
        </w:rPr>
        <w:t>, Emod received a similar letter. This time from the Uni</w:t>
      </w:r>
      <w:r w:rsidR="00485025">
        <w:rPr>
          <w:rFonts w:ascii="Times New Roman" w:hAnsi="Times New Roman"/>
        </w:rPr>
        <w:t>versity of Liverpool in the United Kingdom.</w:t>
      </w:r>
    </w:p>
    <w:p w14:paraId="5C074FF6" w14:textId="77777777" w:rsidR="00485025" w:rsidRDefault="0048502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this is a good </w:t>
      </w:r>
      <w:r w:rsidR="00394114">
        <w:rPr>
          <w:rFonts w:ascii="Times New Roman" w:hAnsi="Times New Roman"/>
        </w:rPr>
        <w:t>dilemma</w:t>
      </w:r>
      <w:r>
        <w:rPr>
          <w:rFonts w:ascii="Times New Roman" w:hAnsi="Times New Roman"/>
        </w:rPr>
        <w:t xml:space="preserve"> to be in,” said his father seated on the bench. </w:t>
      </w:r>
    </w:p>
    <w:p w14:paraId="1F937479"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w:t>
      </w:r>
      <w:r w:rsidR="00394114">
        <w:rPr>
          <w:rFonts w:ascii="Times New Roman" w:hAnsi="Times New Roman"/>
        </w:rPr>
        <w:t>dilemma</w:t>
      </w:r>
      <w:r>
        <w:rPr>
          <w:rFonts w:ascii="Times New Roman" w:hAnsi="Times New Roman"/>
        </w:rPr>
        <w:t xml:space="preserve">?” asked </w:t>
      </w:r>
      <w:r w:rsidR="00C42079">
        <w:rPr>
          <w:rFonts w:ascii="Times New Roman" w:hAnsi="Times New Roman"/>
        </w:rPr>
        <w:t>Emod?</w:t>
      </w:r>
    </w:p>
    <w:p w14:paraId="76E81334"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school to attend.”</w:t>
      </w:r>
    </w:p>
    <w:p w14:paraId="4035BC82"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this is a very tough decision. I hope it is reveled to me which school I should attend not just which one I want to go to.</w:t>
      </w:r>
    </w:p>
    <w:p w14:paraId="688DA290"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which one do you want to go to?” asked his father.</w:t>
      </w:r>
    </w:p>
    <w:p w14:paraId="1CA25843"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really know,” said Emod as he stood up and began to walk home.</w:t>
      </w:r>
    </w:p>
    <w:p w14:paraId="1B20D60A" w14:textId="09655A60"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daily walks to the </w:t>
      </w:r>
      <w:r w:rsidR="00394114">
        <w:rPr>
          <w:rFonts w:ascii="Times New Roman" w:hAnsi="Times New Roman"/>
        </w:rPr>
        <w:t>hospital</w:t>
      </w:r>
      <w:r>
        <w:rPr>
          <w:rFonts w:ascii="Times New Roman" w:hAnsi="Times New Roman"/>
        </w:rPr>
        <w:t xml:space="preserve"> for treatments only continued for another week or so before Taher got too weak. </w:t>
      </w:r>
      <w:r w:rsidR="002D5686">
        <w:rPr>
          <w:rFonts w:ascii="Times New Roman" w:hAnsi="Times New Roman"/>
        </w:rPr>
        <w:t xml:space="preserve">Their taxi driver friend </w:t>
      </w:r>
      <w:r>
        <w:rPr>
          <w:rFonts w:ascii="Times New Roman" w:hAnsi="Times New Roman"/>
        </w:rPr>
        <w:t xml:space="preserve">Javeed was happy to help </w:t>
      </w:r>
      <w:r w:rsidR="00394114">
        <w:rPr>
          <w:rFonts w:ascii="Times New Roman" w:hAnsi="Times New Roman"/>
        </w:rPr>
        <w:t>and</w:t>
      </w:r>
      <w:r>
        <w:rPr>
          <w:rFonts w:ascii="Times New Roman" w:hAnsi="Times New Roman"/>
        </w:rPr>
        <w:t xml:space="preserve"> they </w:t>
      </w:r>
      <w:r w:rsidR="00394114">
        <w:rPr>
          <w:rFonts w:ascii="Times New Roman" w:hAnsi="Times New Roman"/>
        </w:rPr>
        <w:t>agreed</w:t>
      </w:r>
      <w:r>
        <w:rPr>
          <w:rFonts w:ascii="Times New Roman" w:hAnsi="Times New Roman"/>
        </w:rPr>
        <w:t xml:space="preserve"> on a fair price to take him each day.</w:t>
      </w:r>
    </w:p>
    <w:p w14:paraId="55BFECFD"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also got a job working at the local western hotel as a bellmen. He was able to </w:t>
      </w:r>
      <w:r w:rsidR="00394114">
        <w:rPr>
          <w:rFonts w:ascii="Times New Roman" w:hAnsi="Times New Roman"/>
        </w:rPr>
        <w:t>practice</w:t>
      </w:r>
      <w:r>
        <w:rPr>
          <w:rFonts w:ascii="Times New Roman" w:hAnsi="Times New Roman"/>
        </w:rPr>
        <w:t xml:space="preserve"> his English with the customers and earn extra money for his family to help pay for the treatments. </w:t>
      </w:r>
      <w:r w:rsidR="00394114">
        <w:rPr>
          <w:rFonts w:ascii="Times New Roman" w:hAnsi="Times New Roman"/>
        </w:rPr>
        <w:t>Taher</w:t>
      </w:r>
      <w:r>
        <w:rPr>
          <w:rFonts w:ascii="Times New Roman" w:hAnsi="Times New Roman"/>
        </w:rPr>
        <w:t xml:space="preserve"> was proud of his son but was </w:t>
      </w:r>
      <w:r w:rsidR="00394114">
        <w:rPr>
          <w:rFonts w:ascii="Times New Roman" w:hAnsi="Times New Roman"/>
        </w:rPr>
        <w:t>ashamed</w:t>
      </w:r>
      <w:r>
        <w:rPr>
          <w:rFonts w:ascii="Times New Roman" w:hAnsi="Times New Roman"/>
        </w:rPr>
        <w:t xml:space="preserve"> that both his wife and son had to work to provide for him when he should be providing for them.</w:t>
      </w:r>
    </w:p>
    <w:p w14:paraId="3EF377F5"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deadline for both schools was fast approaching. It was time to make a decision. Emod sat down on his father’s couch with both letters and asked his father’s advice.</w:t>
      </w:r>
    </w:p>
    <w:p w14:paraId="1D4DC7E0"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“Which one should I choose?”</w:t>
      </w:r>
    </w:p>
    <w:p w14:paraId="4BF995FF"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“Which one do you want to go to the most?” asked his father.</w:t>
      </w:r>
    </w:p>
    <w:p w14:paraId="40FC2543"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think the University of </w:t>
      </w:r>
      <w:r w:rsidR="00394114">
        <w:rPr>
          <w:rFonts w:ascii="Times New Roman" w:hAnsi="Times New Roman"/>
        </w:rPr>
        <w:t>Liverpool’s</w:t>
      </w:r>
      <w:r>
        <w:rPr>
          <w:rFonts w:ascii="Times New Roman" w:hAnsi="Times New Roman"/>
        </w:rPr>
        <w:t xml:space="preserve"> is the best school but if I go to Athens, it will cost less and I can learn Greek.</w:t>
      </w:r>
    </w:p>
    <w:p w14:paraId="242E5C13" w14:textId="77777777" w:rsidR="003A4BF1"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“If God has </w:t>
      </w:r>
      <w:r w:rsidR="00394114">
        <w:rPr>
          <w:rFonts w:ascii="Times New Roman" w:hAnsi="Times New Roman"/>
        </w:rPr>
        <w:t>not told</w:t>
      </w:r>
      <w:r>
        <w:rPr>
          <w:rFonts w:ascii="Times New Roman" w:hAnsi="Times New Roman"/>
        </w:rPr>
        <w:t xml:space="preserve"> you of his specific will, and your top choice does not go against his commands, then go with your heart and ask God to</w:t>
      </w:r>
      <w:r w:rsidR="003A4BF1">
        <w:rPr>
          <w:rFonts w:ascii="Times New Roman" w:hAnsi="Times New Roman"/>
        </w:rPr>
        <w:t xml:space="preserve"> bless that decision.”</w:t>
      </w:r>
    </w:p>
    <w:p w14:paraId="218F0B7D" w14:textId="77777777" w:rsidR="002301A1" w:rsidRDefault="003A4BF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sat and pondered those words for a </w:t>
      </w:r>
      <w:r w:rsidR="00394114">
        <w:rPr>
          <w:rFonts w:ascii="Times New Roman" w:hAnsi="Times New Roman"/>
        </w:rPr>
        <w:t>moment</w:t>
      </w:r>
      <w:r>
        <w:rPr>
          <w:rFonts w:ascii="Times New Roman" w:hAnsi="Times New Roman"/>
        </w:rPr>
        <w:t xml:space="preserve"> and shuffled through the letters moving Athens to the top of the stack. He thought about it for another minute and prayed, “Ali, show me your will and </w:t>
      </w:r>
      <w:r w:rsidR="002301A1">
        <w:rPr>
          <w:rFonts w:ascii="Times New Roman" w:hAnsi="Times New Roman"/>
        </w:rPr>
        <w:t xml:space="preserve">please </w:t>
      </w:r>
      <w:r w:rsidR="00394114">
        <w:rPr>
          <w:rFonts w:ascii="Times New Roman" w:hAnsi="Times New Roman"/>
        </w:rPr>
        <w:t>bless</w:t>
      </w:r>
      <w:r w:rsidR="002301A1">
        <w:rPr>
          <w:rFonts w:ascii="Times New Roman" w:hAnsi="Times New Roman"/>
        </w:rPr>
        <w:t xml:space="preserve"> my decision to follow it.”</w:t>
      </w:r>
    </w:p>
    <w:p w14:paraId="07B871F0" w14:textId="522CC286" w:rsidR="002301A1" w:rsidRDefault="002301A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w:t>
      </w:r>
      <w:r w:rsidR="002D5686">
        <w:rPr>
          <w:rFonts w:ascii="Times New Roman" w:hAnsi="Times New Roman"/>
        </w:rPr>
        <w:t>sat in silence and with resolve</w:t>
      </w:r>
      <w:r>
        <w:rPr>
          <w:rFonts w:ascii="Times New Roman" w:hAnsi="Times New Roman"/>
        </w:rPr>
        <w:t xml:space="preserve"> stood up and said, “Father, I am going to attend the University of Athens!”</w:t>
      </w:r>
    </w:p>
    <w:p w14:paraId="49F7A827" w14:textId="77777777" w:rsidR="00C401A1" w:rsidRDefault="00394114"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“May it be Ali’s will!”</w:t>
      </w:r>
    </w:p>
    <w:p w14:paraId="3CFAC133" w14:textId="1A2F6BD1" w:rsidR="00C401A1" w:rsidRDefault="00C401A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began </w:t>
      </w:r>
      <w:r w:rsidR="00394114">
        <w:rPr>
          <w:rFonts w:ascii="Times New Roman" w:hAnsi="Times New Roman"/>
        </w:rPr>
        <w:t>filling</w:t>
      </w:r>
      <w:r>
        <w:rPr>
          <w:rFonts w:ascii="Times New Roman" w:hAnsi="Times New Roman"/>
        </w:rPr>
        <w:t xml:space="preserve"> out the required forms and prepared the documents</w:t>
      </w:r>
      <w:r w:rsidR="002D5686">
        <w:rPr>
          <w:rFonts w:ascii="Times New Roman" w:hAnsi="Times New Roman"/>
        </w:rPr>
        <w:t>.</w:t>
      </w:r>
      <w:r>
        <w:rPr>
          <w:rFonts w:ascii="Times New Roman" w:hAnsi="Times New Roman"/>
        </w:rPr>
        <w:t xml:space="preserve"> He diligently checked and rechecked each blank several times over before placing everything in the large white envelope. </w:t>
      </w:r>
    </w:p>
    <w:p w14:paraId="7AD2A3FB" w14:textId="6D8D017D" w:rsidR="00C401A1" w:rsidRDefault="00C401A1" w:rsidP="00C401A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on his way to work at the Hotel, he stopped by the post office to mail the package and check the family </w:t>
      </w:r>
      <w:r w:rsidR="002D5686">
        <w:rPr>
          <w:rFonts w:ascii="Times New Roman" w:hAnsi="Times New Roman"/>
        </w:rPr>
        <w:t xml:space="preserve">mail </w:t>
      </w:r>
      <w:r>
        <w:rPr>
          <w:rFonts w:ascii="Times New Roman" w:hAnsi="Times New Roman"/>
        </w:rPr>
        <w:t>box. First, he paid the postage at the counter and went to the box and turned the key. He grabbed the few letter</w:t>
      </w:r>
      <w:r w:rsidR="002D5686">
        <w:rPr>
          <w:rFonts w:ascii="Times New Roman" w:hAnsi="Times New Roman"/>
        </w:rPr>
        <w:t>s</w:t>
      </w:r>
      <w:r>
        <w:rPr>
          <w:rFonts w:ascii="Times New Roman" w:hAnsi="Times New Roman"/>
        </w:rPr>
        <w:t xml:space="preserve"> and began walking to work. Not looking at the return address he </w:t>
      </w:r>
      <w:r w:rsidR="00394114">
        <w:rPr>
          <w:rFonts w:ascii="Times New Roman" w:hAnsi="Times New Roman"/>
        </w:rPr>
        <w:t>opened</w:t>
      </w:r>
      <w:r>
        <w:rPr>
          <w:rFonts w:ascii="Times New Roman" w:hAnsi="Times New Roman"/>
        </w:rPr>
        <w:t xml:space="preserve"> a </w:t>
      </w:r>
      <w:r w:rsidR="00394114">
        <w:rPr>
          <w:rFonts w:ascii="Times New Roman" w:hAnsi="Times New Roman"/>
        </w:rPr>
        <w:t>letter</w:t>
      </w:r>
      <w:r>
        <w:rPr>
          <w:rFonts w:ascii="Times New Roman" w:hAnsi="Times New Roman"/>
        </w:rPr>
        <w:t xml:space="preserve"> as he walked and began to read. </w:t>
      </w:r>
      <w:r w:rsidR="00394114">
        <w:rPr>
          <w:rFonts w:ascii="Times New Roman" w:hAnsi="Times New Roman"/>
        </w:rPr>
        <w:t xml:space="preserve">When he noticed the letterhead he stopped in his tracks as people passed him by. </w:t>
      </w:r>
      <w:r>
        <w:rPr>
          <w:rFonts w:ascii="Times New Roman" w:hAnsi="Times New Roman"/>
        </w:rPr>
        <w:t xml:space="preserve">Athens International Hospital! </w:t>
      </w:r>
      <w:r w:rsidR="00624699">
        <w:rPr>
          <w:rFonts w:ascii="Times New Roman" w:hAnsi="Times New Roman"/>
        </w:rPr>
        <w:t xml:space="preserve">His heart was beating fast and a lump filled his throat. He read the first paragraph and </w:t>
      </w:r>
      <w:r w:rsidR="00394114">
        <w:rPr>
          <w:rFonts w:ascii="Times New Roman" w:hAnsi="Times New Roman"/>
        </w:rPr>
        <w:t>stopped</w:t>
      </w:r>
      <w:r w:rsidR="00624699">
        <w:rPr>
          <w:rFonts w:ascii="Times New Roman" w:hAnsi="Times New Roman"/>
        </w:rPr>
        <w:t>. It was not the letter he expected.  He could not believe what he had just read!</w:t>
      </w:r>
      <w:r>
        <w:rPr>
          <w:rFonts w:ascii="Times New Roman" w:hAnsi="Times New Roman"/>
        </w:rPr>
        <w:t xml:space="preserve"> Emod did an about face and ran back home as fast as he could forgetting his job.</w:t>
      </w:r>
    </w:p>
    <w:p w14:paraId="7DE9C7F2" w14:textId="77777777" w:rsidR="007C46B2" w:rsidRDefault="00624699" w:rsidP="00C401A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“Father! Father! Listen!</w:t>
      </w:r>
      <w:r w:rsidR="007C46B2">
        <w:rPr>
          <w:rFonts w:ascii="Times New Roman" w:hAnsi="Times New Roman"/>
        </w:rPr>
        <w:t xml:space="preserve"> </w:t>
      </w:r>
    </w:p>
    <w:p w14:paraId="0CA8812F" w14:textId="77777777" w:rsidR="007C46B2" w:rsidRDefault="00624699" w:rsidP="007C46B2">
      <w:pPr>
        <w:pBdr>
          <w:bottom w:val="thinThickThinMediumGap" w:sz="18" w:space="1" w:color="auto"/>
        </w:pBdr>
        <w:tabs>
          <w:tab w:val="left" w:pos="5040"/>
          <w:tab w:val="left" w:pos="6120"/>
        </w:tabs>
        <w:spacing w:line="480" w:lineRule="auto"/>
        <w:ind w:firstLine="720"/>
        <w:rPr>
          <w:rFonts w:ascii="Times New Roman" w:hAnsi="Times New Roman"/>
        </w:rPr>
      </w:pPr>
      <w:r w:rsidRPr="002D5686">
        <w:rPr>
          <w:rFonts w:ascii="Times New Roman" w:hAnsi="Times New Roman"/>
          <w:i/>
        </w:rPr>
        <w:t>“Dear Mr. Kattar</w:t>
      </w:r>
      <w:r w:rsidR="007C46B2" w:rsidRPr="002D5686">
        <w:rPr>
          <w:rFonts w:ascii="Times New Roman" w:hAnsi="Times New Roman"/>
          <w:i/>
        </w:rPr>
        <w:t xml:space="preserve">. </w:t>
      </w:r>
      <w:r w:rsidRPr="002D5686">
        <w:rPr>
          <w:rFonts w:ascii="Times New Roman" w:hAnsi="Times New Roman"/>
          <w:i/>
        </w:rPr>
        <w:t>You have been selected t</w:t>
      </w:r>
      <w:r w:rsidR="007C46B2" w:rsidRPr="002D5686">
        <w:rPr>
          <w:rFonts w:ascii="Times New Roman" w:hAnsi="Times New Roman"/>
          <w:i/>
        </w:rPr>
        <w:t xml:space="preserve">o </w:t>
      </w:r>
      <w:r w:rsidR="00394114" w:rsidRPr="002D5686">
        <w:rPr>
          <w:rFonts w:ascii="Times New Roman" w:hAnsi="Times New Roman"/>
          <w:i/>
        </w:rPr>
        <w:t>participate</w:t>
      </w:r>
      <w:r w:rsidR="007C46B2" w:rsidRPr="002D5686">
        <w:rPr>
          <w:rFonts w:ascii="Times New Roman" w:hAnsi="Times New Roman"/>
          <w:i/>
        </w:rPr>
        <w:t xml:space="preserve"> in an experimental </w:t>
      </w:r>
      <w:r w:rsidRPr="002D5686">
        <w:rPr>
          <w:rFonts w:ascii="Times New Roman" w:hAnsi="Times New Roman"/>
          <w:i/>
        </w:rPr>
        <w:t xml:space="preserve">transplant </w:t>
      </w:r>
      <w:r w:rsidR="00394114" w:rsidRPr="002D5686">
        <w:rPr>
          <w:rFonts w:ascii="Times New Roman" w:hAnsi="Times New Roman"/>
          <w:i/>
        </w:rPr>
        <w:t>surgery</w:t>
      </w:r>
      <w:r w:rsidRPr="002D5686">
        <w:rPr>
          <w:rFonts w:ascii="Times New Roman" w:hAnsi="Times New Roman"/>
          <w:i/>
        </w:rPr>
        <w:t xml:space="preserve"> along with three other </w:t>
      </w:r>
      <w:r w:rsidR="00394114" w:rsidRPr="002D5686">
        <w:rPr>
          <w:rFonts w:ascii="Times New Roman" w:hAnsi="Times New Roman"/>
          <w:i/>
        </w:rPr>
        <w:t>patients</w:t>
      </w:r>
      <w:r w:rsidRPr="002D5686">
        <w:rPr>
          <w:rFonts w:ascii="Times New Roman" w:hAnsi="Times New Roman"/>
          <w:i/>
        </w:rPr>
        <w:t>.</w:t>
      </w:r>
      <w:r w:rsidR="007C46B2" w:rsidRPr="002D5686">
        <w:rPr>
          <w:rFonts w:ascii="Times New Roman" w:hAnsi="Times New Roman"/>
          <w:i/>
        </w:rPr>
        <w:t>”</w:t>
      </w:r>
      <w:r w:rsidR="007C46B2">
        <w:rPr>
          <w:rFonts w:ascii="Times New Roman" w:hAnsi="Times New Roman"/>
        </w:rPr>
        <w:t xml:space="preserve"> Emod </w:t>
      </w:r>
      <w:r w:rsidR="00394114">
        <w:rPr>
          <w:rFonts w:ascii="Times New Roman" w:hAnsi="Times New Roman"/>
        </w:rPr>
        <w:t>stopped</w:t>
      </w:r>
      <w:r w:rsidR="007C46B2">
        <w:rPr>
          <w:rFonts w:ascii="Times New Roman" w:hAnsi="Times New Roman"/>
        </w:rPr>
        <w:t xml:space="preserve"> there. “Father, do you know what this means?”</w:t>
      </w:r>
    </w:p>
    <w:p w14:paraId="37709BB3"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means I am blessed,” he said with a smile on his face. </w:t>
      </w:r>
    </w:p>
    <w:p w14:paraId="761201A2"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screamed, “Yes, Yes! Everything is going to be ok!”</w:t>
      </w:r>
    </w:p>
    <w:p w14:paraId="2BD59B5D" w14:textId="2CFAE405" w:rsidR="001B178A"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Tears </w:t>
      </w:r>
      <w:r w:rsidR="00394114">
        <w:rPr>
          <w:rFonts w:ascii="Times New Roman" w:hAnsi="Times New Roman"/>
        </w:rPr>
        <w:t>began</w:t>
      </w:r>
      <w:r>
        <w:rPr>
          <w:rFonts w:ascii="Times New Roman" w:hAnsi="Times New Roman"/>
        </w:rPr>
        <w:t xml:space="preserve"> to come down Emod’s face and he could not </w:t>
      </w:r>
      <w:r w:rsidR="00394114">
        <w:rPr>
          <w:rFonts w:ascii="Times New Roman" w:hAnsi="Times New Roman"/>
        </w:rPr>
        <w:t>control</w:t>
      </w:r>
      <w:r>
        <w:rPr>
          <w:rFonts w:ascii="Times New Roman" w:hAnsi="Times New Roman"/>
        </w:rPr>
        <w:t xml:space="preserve"> his crying. “We have to go tell mom,” he said. The two</w:t>
      </w:r>
      <w:r w:rsidR="00126299">
        <w:rPr>
          <w:rFonts w:ascii="Times New Roman" w:hAnsi="Times New Roman"/>
        </w:rPr>
        <w:t xml:space="preserve"> left the apartment and</w:t>
      </w:r>
      <w:r>
        <w:rPr>
          <w:rFonts w:ascii="Times New Roman" w:hAnsi="Times New Roman"/>
        </w:rPr>
        <w:t xml:space="preserve"> walked </w:t>
      </w:r>
      <w:r w:rsidR="00126299">
        <w:rPr>
          <w:rFonts w:ascii="Times New Roman" w:hAnsi="Times New Roman"/>
        </w:rPr>
        <w:t xml:space="preserve">to </w:t>
      </w:r>
      <w:r w:rsidR="00394114">
        <w:rPr>
          <w:rFonts w:ascii="Times New Roman" w:hAnsi="Times New Roman"/>
        </w:rPr>
        <w:t>where</w:t>
      </w:r>
      <w:r w:rsidR="00126299">
        <w:rPr>
          <w:rFonts w:ascii="Times New Roman" w:hAnsi="Times New Roman"/>
        </w:rPr>
        <w:t xml:space="preserve"> Nadia was working. The</w:t>
      </w:r>
      <w:r w:rsidR="002D5686">
        <w:rPr>
          <w:rFonts w:ascii="Times New Roman" w:hAnsi="Times New Roman"/>
        </w:rPr>
        <w:t>y</w:t>
      </w:r>
      <w:r w:rsidR="00126299">
        <w:rPr>
          <w:rFonts w:ascii="Times New Roman" w:hAnsi="Times New Roman"/>
        </w:rPr>
        <w:t xml:space="preserve"> walked </w:t>
      </w:r>
      <w:r>
        <w:rPr>
          <w:rFonts w:ascii="Times New Roman" w:hAnsi="Times New Roman"/>
        </w:rPr>
        <w:t>as quickly as Taher could walk</w:t>
      </w:r>
      <w:r w:rsidR="00126299">
        <w:rPr>
          <w:rFonts w:ascii="Times New Roman" w:hAnsi="Times New Roman"/>
        </w:rPr>
        <w:t xml:space="preserve"> which to Emod seemed to take forever</w:t>
      </w:r>
      <w:r>
        <w:rPr>
          <w:rFonts w:ascii="Times New Roman" w:hAnsi="Times New Roman"/>
        </w:rPr>
        <w:t xml:space="preserve">. </w:t>
      </w:r>
      <w:r w:rsidR="001B178A">
        <w:rPr>
          <w:rFonts w:ascii="Times New Roman" w:hAnsi="Times New Roman"/>
        </w:rPr>
        <w:t xml:space="preserve">Wearing his uniform for the </w:t>
      </w:r>
      <w:r w:rsidR="00394114">
        <w:rPr>
          <w:rFonts w:ascii="Times New Roman" w:hAnsi="Times New Roman"/>
        </w:rPr>
        <w:t>competitor</w:t>
      </w:r>
      <w:r w:rsidR="001B178A">
        <w:rPr>
          <w:rFonts w:ascii="Times New Roman" w:hAnsi="Times New Roman"/>
        </w:rPr>
        <w:t xml:space="preserve"> hotel, </w:t>
      </w:r>
      <w:r w:rsidR="00394114">
        <w:rPr>
          <w:rFonts w:ascii="Times New Roman" w:hAnsi="Times New Roman"/>
        </w:rPr>
        <w:t>Emod</w:t>
      </w:r>
      <w:r w:rsidR="001B178A">
        <w:rPr>
          <w:rFonts w:ascii="Times New Roman" w:hAnsi="Times New Roman"/>
        </w:rPr>
        <w:t xml:space="preserve"> walked into the lobby and to the back halls without question. His father followed close. He found his mother in the laundry room washing towels. “What are you doing here?” she asked looking around to see </w:t>
      </w:r>
      <w:r w:rsidR="002D5686">
        <w:rPr>
          <w:rFonts w:ascii="Times New Roman" w:hAnsi="Times New Roman"/>
        </w:rPr>
        <w:t>who</w:t>
      </w:r>
      <w:r w:rsidR="001B178A">
        <w:rPr>
          <w:rFonts w:ascii="Times New Roman" w:hAnsi="Times New Roman"/>
        </w:rPr>
        <w:t xml:space="preserve"> had noticed. </w:t>
      </w:r>
    </w:p>
    <w:p w14:paraId="3CB60DD6" w14:textId="77777777"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have something important to tell you,” said Emod. Then she noticed her husband</w:t>
      </w:r>
      <w:r w:rsidR="007C46B2">
        <w:rPr>
          <w:rFonts w:ascii="Times New Roman" w:hAnsi="Times New Roman"/>
        </w:rPr>
        <w:t xml:space="preserve"> </w:t>
      </w:r>
      <w:r>
        <w:rPr>
          <w:rFonts w:ascii="Times New Roman" w:hAnsi="Times New Roman"/>
        </w:rPr>
        <w:t>walk</w:t>
      </w:r>
      <w:r w:rsidR="007C46B2">
        <w:rPr>
          <w:rFonts w:ascii="Times New Roman" w:hAnsi="Times New Roman"/>
        </w:rPr>
        <w:t xml:space="preserve"> thro</w:t>
      </w:r>
      <w:r>
        <w:rPr>
          <w:rFonts w:ascii="Times New Roman" w:hAnsi="Times New Roman"/>
        </w:rPr>
        <w:t>ugh the door.</w:t>
      </w:r>
    </w:p>
    <w:p w14:paraId="2F3D966C"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“Dad is getting a new kidney! He is going to get a transplant!”</w:t>
      </w:r>
    </w:p>
    <w:p w14:paraId="68C0723E"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are you talking about?</w:t>
      </w:r>
      <w:r w:rsidR="001B178A">
        <w:rPr>
          <w:rFonts w:ascii="Times New Roman" w:hAnsi="Times New Roman"/>
        </w:rPr>
        <w:t xml:space="preserve">” she asked wiping her hands on her </w:t>
      </w:r>
      <w:r w:rsidR="00394114">
        <w:rPr>
          <w:rFonts w:ascii="Times New Roman" w:hAnsi="Times New Roman"/>
        </w:rPr>
        <w:t>apron</w:t>
      </w:r>
      <w:r>
        <w:rPr>
          <w:rFonts w:ascii="Times New Roman" w:hAnsi="Times New Roman"/>
        </w:rPr>
        <w:t>.</w:t>
      </w:r>
    </w:p>
    <w:p w14:paraId="39EB9987"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“There is a match for him in Europe and I will give my kidney to someone else and I think someone else will give a kidney to dad!” Nadia walked over to her husband and hugged him as she joined him in crying. All three of them </w:t>
      </w:r>
      <w:r w:rsidR="001B178A">
        <w:rPr>
          <w:rFonts w:ascii="Times New Roman" w:hAnsi="Times New Roman"/>
        </w:rPr>
        <w:t>let their emotions show right there in the laundry room with Nadia’s co-workers watching</w:t>
      </w:r>
      <w:r>
        <w:rPr>
          <w:rFonts w:ascii="Times New Roman" w:hAnsi="Times New Roman"/>
        </w:rPr>
        <w:t>. Emod was mostly excited and Nadia and Taher were relived and filled with joy.</w:t>
      </w:r>
    </w:p>
    <w:p w14:paraId="1E6DA431" w14:textId="77777777" w:rsidR="00161785"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Nadia asked to take the rest of the day off and as they walked home together as a family, </w:t>
      </w:r>
      <w:r w:rsidR="007C46B2">
        <w:rPr>
          <w:rFonts w:ascii="Times New Roman" w:hAnsi="Times New Roman"/>
        </w:rPr>
        <w:t xml:space="preserve">Emod re-read the letter to make sure he completely understood the details. “It says that you will have to be in Athens, Greece for about three months; a week before the </w:t>
      </w:r>
      <w:r w:rsidR="00394114">
        <w:rPr>
          <w:rFonts w:ascii="Times New Roman" w:hAnsi="Times New Roman"/>
        </w:rPr>
        <w:t>surgery</w:t>
      </w:r>
      <w:r w:rsidR="007C46B2">
        <w:rPr>
          <w:rFonts w:ascii="Times New Roman" w:hAnsi="Times New Roman"/>
        </w:rPr>
        <w:t xml:space="preserve"> for some tests and the rest of the time to recover. The </w:t>
      </w:r>
      <w:r w:rsidR="00394114">
        <w:rPr>
          <w:rFonts w:ascii="Times New Roman" w:hAnsi="Times New Roman"/>
        </w:rPr>
        <w:t>hospital</w:t>
      </w:r>
      <w:r w:rsidR="007C46B2">
        <w:rPr>
          <w:rFonts w:ascii="Times New Roman" w:hAnsi="Times New Roman"/>
        </w:rPr>
        <w:t xml:space="preserve"> is going to pay for the donor and </w:t>
      </w:r>
      <w:r w:rsidR="00394114">
        <w:rPr>
          <w:rFonts w:ascii="Times New Roman" w:hAnsi="Times New Roman"/>
        </w:rPr>
        <w:t>recipient’s</w:t>
      </w:r>
      <w:r w:rsidR="007C46B2">
        <w:rPr>
          <w:rFonts w:ascii="Times New Roman" w:hAnsi="Times New Roman"/>
        </w:rPr>
        <w:t xml:space="preserve"> plane tickets, the </w:t>
      </w:r>
      <w:r w:rsidR="00394114">
        <w:rPr>
          <w:rFonts w:ascii="Times New Roman" w:hAnsi="Times New Roman"/>
        </w:rPr>
        <w:t>procedure</w:t>
      </w:r>
      <w:r w:rsidR="007C46B2">
        <w:rPr>
          <w:rFonts w:ascii="Times New Roman" w:hAnsi="Times New Roman"/>
        </w:rPr>
        <w:t xml:space="preserve"> and a place to stay!”</w:t>
      </w:r>
    </w:p>
    <w:p w14:paraId="6F409E99"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“This is unbelievable,” Taher said softly as he continued to hold his wife. </w:t>
      </w:r>
    </w:p>
    <w:p w14:paraId="1D1159A2"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is just like the story in the book. We just had to have faith!” said Emod.</w:t>
      </w:r>
    </w:p>
    <w:p w14:paraId="3DA84DAE"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just like the book.”</w:t>
      </w:r>
    </w:p>
    <w:p w14:paraId="7CB8DE07"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p>
    <w:p w14:paraId="5B2AC03B" w14:textId="1321C52F"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was t</w:t>
      </w:r>
      <w:r w:rsidR="00161785">
        <w:rPr>
          <w:rFonts w:ascii="Times New Roman" w:hAnsi="Times New Roman"/>
        </w:rPr>
        <w:t xml:space="preserve">wo month before school </w:t>
      </w:r>
      <w:r>
        <w:rPr>
          <w:rFonts w:ascii="Times New Roman" w:hAnsi="Times New Roman"/>
        </w:rPr>
        <w:t xml:space="preserve">was scheduled to start and time to fly to Athens for the </w:t>
      </w:r>
      <w:r w:rsidR="00394114">
        <w:rPr>
          <w:rFonts w:ascii="Times New Roman" w:hAnsi="Times New Roman"/>
        </w:rPr>
        <w:t>surgery</w:t>
      </w:r>
      <w:r>
        <w:rPr>
          <w:rFonts w:ascii="Times New Roman" w:hAnsi="Times New Roman"/>
        </w:rPr>
        <w:t>. Javeed pulled up outside the apartment building</w:t>
      </w:r>
      <w:r w:rsidR="002D5686">
        <w:rPr>
          <w:rFonts w:ascii="Times New Roman" w:hAnsi="Times New Roman"/>
        </w:rPr>
        <w:t xml:space="preserve"> in his dusty taxi</w:t>
      </w:r>
      <w:r>
        <w:rPr>
          <w:rFonts w:ascii="Times New Roman" w:hAnsi="Times New Roman"/>
        </w:rPr>
        <w:t xml:space="preserve"> as he had now done many times but this time he was to take Mr. Kattar and his son to the airport, not the hospital. They could not afford </w:t>
      </w:r>
      <w:r w:rsidR="002D5686">
        <w:rPr>
          <w:rFonts w:ascii="Times New Roman" w:hAnsi="Times New Roman"/>
        </w:rPr>
        <w:t>for</w:t>
      </w:r>
      <w:r>
        <w:rPr>
          <w:rFonts w:ascii="Times New Roman" w:hAnsi="Times New Roman"/>
        </w:rPr>
        <w:t xml:space="preserve"> Nadia to go and she had to stay and work</w:t>
      </w:r>
      <w:r w:rsidR="002D5686">
        <w:rPr>
          <w:rFonts w:ascii="Times New Roman" w:hAnsi="Times New Roman"/>
        </w:rPr>
        <w:t>. They</w:t>
      </w:r>
      <w:r>
        <w:rPr>
          <w:rFonts w:ascii="Times New Roman" w:hAnsi="Times New Roman"/>
        </w:rPr>
        <w:t xml:space="preserve"> all were disappointed to leave her behind but it was the only way.</w:t>
      </w:r>
    </w:p>
    <w:p w14:paraId="121D83DC" w14:textId="77777777"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said their </w:t>
      </w:r>
      <w:r w:rsidR="00394114">
        <w:rPr>
          <w:rFonts w:ascii="Times New Roman" w:hAnsi="Times New Roman"/>
        </w:rPr>
        <w:t>tearful</w:t>
      </w:r>
      <w:r>
        <w:rPr>
          <w:rFonts w:ascii="Times New Roman" w:hAnsi="Times New Roman"/>
        </w:rPr>
        <w:t xml:space="preserve"> goodbyes but </w:t>
      </w:r>
      <w:r w:rsidR="00394114">
        <w:rPr>
          <w:rFonts w:ascii="Times New Roman" w:hAnsi="Times New Roman"/>
        </w:rPr>
        <w:t>everyone</w:t>
      </w:r>
      <w:r>
        <w:rPr>
          <w:rFonts w:ascii="Times New Roman" w:hAnsi="Times New Roman"/>
        </w:rPr>
        <w:t xml:space="preserve"> was excited for the opportunity ahead of them even if they were to be separated for three months. </w:t>
      </w:r>
    </w:p>
    <w:p w14:paraId="11583C08" w14:textId="77777777" w:rsidR="00CA2D5E"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take care of your father and do well in school. I am so proud of you!” she said hugging her son. She also knew that something horrible could go wrong and this could be the last time she would ever see her husband again. She held him with every muscle in her body clenched around him not wanting to let go.</w:t>
      </w:r>
    </w:p>
    <w:p w14:paraId="0103BFB9" w14:textId="77777777" w:rsidR="001B178A" w:rsidRDefault="00CA2D5E"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“Have faith my dear,” whispered Taher to his crying wife. They kissed and he got inside the taxi. She fell to the dirt as the taxi drove away taking her son away to college and her husband to a life-</w:t>
      </w:r>
      <w:r w:rsidR="00394114">
        <w:rPr>
          <w:rFonts w:ascii="Times New Roman" w:hAnsi="Times New Roman"/>
        </w:rPr>
        <w:t>threaten</w:t>
      </w:r>
      <w:r>
        <w:rPr>
          <w:rFonts w:ascii="Times New Roman" w:hAnsi="Times New Roman"/>
        </w:rPr>
        <w:t xml:space="preserve"> but life-changing </w:t>
      </w:r>
      <w:r w:rsidR="00394114">
        <w:rPr>
          <w:rFonts w:ascii="Times New Roman" w:hAnsi="Times New Roman"/>
        </w:rPr>
        <w:t>surgery</w:t>
      </w:r>
      <w:r>
        <w:rPr>
          <w:rFonts w:ascii="Times New Roman" w:hAnsi="Times New Roman"/>
        </w:rPr>
        <w:t>.</w:t>
      </w:r>
    </w:p>
    <w:p w14:paraId="07DED442" w14:textId="77777777" w:rsidR="00612FFE" w:rsidRDefault="004C4BF1"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As they drove away Javeed said, </w:t>
      </w:r>
      <w:r w:rsidR="001B178A">
        <w:rPr>
          <w:rFonts w:ascii="Times New Roman" w:hAnsi="Times New Roman"/>
        </w:rPr>
        <w:t xml:space="preserve">“Don’t worry </w:t>
      </w:r>
      <w:r w:rsidR="00CA2D5E">
        <w:rPr>
          <w:rFonts w:ascii="Times New Roman" w:hAnsi="Times New Roman"/>
        </w:rPr>
        <w:t>sir, I will have my wife check on h</w:t>
      </w:r>
      <w:r>
        <w:rPr>
          <w:rFonts w:ascii="Times New Roman" w:hAnsi="Times New Roman"/>
        </w:rPr>
        <w:t>er each week while you are away</w:t>
      </w:r>
      <w:r w:rsidR="00CA2D5E">
        <w:rPr>
          <w:rFonts w:ascii="Times New Roman" w:hAnsi="Times New Roman"/>
        </w:rPr>
        <w:t>.</w:t>
      </w:r>
      <w:r>
        <w:rPr>
          <w:rFonts w:ascii="Times New Roman" w:hAnsi="Times New Roman"/>
        </w:rPr>
        <w:t>”</w:t>
      </w:r>
      <w:r w:rsidR="00CA2D5E">
        <w:rPr>
          <w:rFonts w:ascii="Times New Roman" w:hAnsi="Times New Roman"/>
        </w:rPr>
        <w:t xml:space="preserve"> And Emod knew </w:t>
      </w:r>
      <w:r w:rsidR="00612FFE">
        <w:rPr>
          <w:rFonts w:ascii="Times New Roman" w:hAnsi="Times New Roman"/>
        </w:rPr>
        <w:t>his dear friend would keep the promise</w:t>
      </w:r>
      <w:r w:rsidR="00CA2D5E">
        <w:rPr>
          <w:rFonts w:ascii="Times New Roman" w:hAnsi="Times New Roman"/>
        </w:rPr>
        <w:t>.</w:t>
      </w:r>
    </w:p>
    <w:p w14:paraId="0A81965D" w14:textId="77777777"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p>
    <w:p w14:paraId="2872171C" w14:textId="77777777"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In Athens, the two walked slowly through the international terminal. Taher was </w:t>
      </w:r>
      <w:r w:rsidR="00394114">
        <w:rPr>
          <w:rFonts w:ascii="Times New Roman" w:hAnsi="Times New Roman"/>
        </w:rPr>
        <w:t>tired</w:t>
      </w:r>
      <w:r>
        <w:rPr>
          <w:rFonts w:ascii="Times New Roman" w:hAnsi="Times New Roman"/>
        </w:rPr>
        <w:t xml:space="preserve">. The flight and travel had taken the energy from him. After passing immigration and customs they were met by three people from Athens International hospital. </w:t>
      </w:r>
    </w:p>
    <w:p w14:paraId="3BED5A89" w14:textId="4E7F4582"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 Kattar, I am here to take care of you and get you to your temporary home!” said a skinny </w:t>
      </w:r>
      <w:r w:rsidR="00394114">
        <w:rPr>
          <w:rFonts w:ascii="Times New Roman" w:hAnsi="Times New Roman"/>
        </w:rPr>
        <w:t>Greek</w:t>
      </w:r>
      <w:r>
        <w:rPr>
          <w:rFonts w:ascii="Times New Roman" w:hAnsi="Times New Roman"/>
        </w:rPr>
        <w:t xml:space="preserve"> woman with long dark hair and olive skin. “This man will take</w:t>
      </w:r>
      <w:r w:rsidR="002D5686">
        <w:rPr>
          <w:rFonts w:ascii="Times New Roman" w:hAnsi="Times New Roman"/>
        </w:rPr>
        <w:t xml:space="preserve"> you</w:t>
      </w:r>
      <w:r>
        <w:rPr>
          <w:rFonts w:ascii="Times New Roman" w:hAnsi="Times New Roman"/>
        </w:rPr>
        <w:t xml:space="preserve"> in this chair to the ambulance.” She paused, took a breath and said, “Now, when we go through those sliding doors, there will be a crowd of people and several TV and newspaper cameras. You do not have to say anything. Just smile or wave if you like. The nurse pushed Mr. Kattar through the doors while Emod walked beside him pulling the luggage. They walked into the main terminal to find a crowd of people waiting to see him. Two television </w:t>
      </w:r>
      <w:r w:rsidR="00394114">
        <w:rPr>
          <w:rFonts w:ascii="Times New Roman" w:hAnsi="Times New Roman"/>
        </w:rPr>
        <w:t>cameras</w:t>
      </w:r>
      <w:r>
        <w:rPr>
          <w:rFonts w:ascii="Times New Roman" w:hAnsi="Times New Roman"/>
        </w:rPr>
        <w:t xml:space="preserve"> with bright lights and three still photographers capture</w:t>
      </w:r>
      <w:r w:rsidR="002D5686">
        <w:rPr>
          <w:rFonts w:ascii="Times New Roman" w:hAnsi="Times New Roman"/>
        </w:rPr>
        <w:t>d</w:t>
      </w:r>
      <w:r>
        <w:rPr>
          <w:rFonts w:ascii="Times New Roman" w:hAnsi="Times New Roman"/>
        </w:rPr>
        <w:t xml:space="preserve"> every step he rolled as the crowd clapped and waved.</w:t>
      </w:r>
    </w:p>
    <w:p w14:paraId="1BB7154C" w14:textId="77777777" w:rsidR="00083A2B"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t>
      </w:r>
      <w:r w:rsidR="00394114">
        <w:rPr>
          <w:rFonts w:ascii="Times New Roman" w:hAnsi="Times New Roman"/>
        </w:rPr>
        <w:t>smiled</w:t>
      </w:r>
      <w:r>
        <w:rPr>
          <w:rFonts w:ascii="Times New Roman" w:hAnsi="Times New Roman"/>
        </w:rPr>
        <w:t xml:space="preserve"> </w:t>
      </w:r>
      <w:r w:rsidR="00394114">
        <w:rPr>
          <w:rFonts w:ascii="Times New Roman" w:hAnsi="Times New Roman"/>
        </w:rPr>
        <w:t>and waved</w:t>
      </w:r>
      <w:r>
        <w:rPr>
          <w:rFonts w:ascii="Times New Roman" w:hAnsi="Times New Roman"/>
        </w:rPr>
        <w:t xml:space="preserve"> as he had been asked to do and so did Emod. A sign written in Greek, English, Korean, </w:t>
      </w:r>
      <w:r w:rsidR="00DC430C">
        <w:rPr>
          <w:rFonts w:ascii="Times New Roman" w:hAnsi="Times New Roman"/>
        </w:rPr>
        <w:t>and Far</w:t>
      </w:r>
      <w:r w:rsidR="000D710A">
        <w:rPr>
          <w:rFonts w:ascii="Times New Roman" w:hAnsi="Times New Roman"/>
        </w:rPr>
        <w:t>si</w:t>
      </w:r>
      <w:r w:rsidR="00DC430C">
        <w:rPr>
          <w:rFonts w:ascii="Times New Roman" w:hAnsi="Times New Roman"/>
        </w:rPr>
        <w:t xml:space="preserve"> read, “Welcome International Hope Patients!” Taher and Emod were part of an in international program created by the hospital that joined six different nations together to help each other. The media, both local and international, loved the story and would be there to</w:t>
      </w:r>
      <w:r w:rsidR="00083A2B">
        <w:rPr>
          <w:rFonts w:ascii="Times New Roman" w:hAnsi="Times New Roman"/>
        </w:rPr>
        <w:t xml:space="preserve"> cover every aspect of the four-</w:t>
      </w:r>
      <w:r w:rsidR="00DC430C">
        <w:rPr>
          <w:rFonts w:ascii="Times New Roman" w:hAnsi="Times New Roman"/>
        </w:rPr>
        <w:t xml:space="preserve">way transplant. </w:t>
      </w:r>
      <w:r w:rsidR="00083A2B">
        <w:rPr>
          <w:rFonts w:ascii="Times New Roman" w:hAnsi="Times New Roman"/>
        </w:rPr>
        <w:t xml:space="preserve">The </w:t>
      </w:r>
      <w:r w:rsidR="000D710A">
        <w:rPr>
          <w:rFonts w:ascii="Times New Roman" w:hAnsi="Times New Roman"/>
        </w:rPr>
        <w:t>surgeries</w:t>
      </w:r>
      <w:r w:rsidR="00083A2B">
        <w:rPr>
          <w:rFonts w:ascii="Times New Roman" w:hAnsi="Times New Roman"/>
        </w:rPr>
        <w:t xml:space="preserve"> and all other </w:t>
      </w:r>
      <w:r w:rsidR="000D710A">
        <w:rPr>
          <w:rFonts w:ascii="Times New Roman" w:hAnsi="Times New Roman"/>
        </w:rPr>
        <w:t>expenses</w:t>
      </w:r>
      <w:r w:rsidR="00083A2B">
        <w:rPr>
          <w:rFonts w:ascii="Times New Roman" w:hAnsi="Times New Roman"/>
        </w:rPr>
        <w:t xml:space="preserve"> were paid for and the only </w:t>
      </w:r>
      <w:r w:rsidR="000D710A">
        <w:rPr>
          <w:rFonts w:ascii="Times New Roman" w:hAnsi="Times New Roman"/>
        </w:rPr>
        <w:t>requirements were</w:t>
      </w:r>
      <w:r w:rsidR="00083A2B">
        <w:rPr>
          <w:rFonts w:ascii="Times New Roman" w:hAnsi="Times New Roman"/>
        </w:rPr>
        <w:t xml:space="preserve"> to put up with the media for a while. Not a bad day’s work thought Taher.</w:t>
      </w:r>
    </w:p>
    <w:p w14:paraId="59B8C665" w14:textId="4313DF62" w:rsidR="00F65D8C" w:rsidRDefault="00083A2B"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ambulance arrived at the Athens </w:t>
      </w:r>
      <w:r w:rsidR="000D710A">
        <w:rPr>
          <w:rFonts w:ascii="Times New Roman" w:hAnsi="Times New Roman"/>
        </w:rPr>
        <w:t>Hospital</w:t>
      </w:r>
      <w:r>
        <w:rPr>
          <w:rFonts w:ascii="Times New Roman" w:hAnsi="Times New Roman"/>
        </w:rPr>
        <w:t xml:space="preserve"> and both men were amazed at how much more advanced and newer the building and equipment was over the hospital in Iran. They took him up to his private room</w:t>
      </w:r>
      <w:r w:rsidR="009A535E">
        <w:rPr>
          <w:rFonts w:ascii="Times New Roman" w:hAnsi="Times New Roman"/>
        </w:rPr>
        <w:t xml:space="preserve"> which looked more like a five-start hotel room than a hospital room complete with dim lighting, hardwood floors and plush furnature. T</w:t>
      </w:r>
      <w:r>
        <w:rPr>
          <w:rFonts w:ascii="Times New Roman" w:hAnsi="Times New Roman"/>
        </w:rPr>
        <w:t xml:space="preserve">wo female nurses were </w:t>
      </w:r>
      <w:r w:rsidR="009A535E">
        <w:rPr>
          <w:rFonts w:ascii="Times New Roman" w:hAnsi="Times New Roman"/>
        </w:rPr>
        <w:t>waiting to</w:t>
      </w:r>
      <w:r>
        <w:rPr>
          <w:rFonts w:ascii="Times New Roman" w:hAnsi="Times New Roman"/>
        </w:rPr>
        <w:t xml:space="preserve"> give him his needed dialysis treatments.</w:t>
      </w:r>
    </w:p>
    <w:p w14:paraId="209FFCF7" w14:textId="77777777" w:rsidR="00F65D8C"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my own room?” Taher asked in </w:t>
      </w:r>
      <w:r w:rsidR="000D710A">
        <w:rPr>
          <w:rFonts w:ascii="Times New Roman" w:hAnsi="Times New Roman"/>
        </w:rPr>
        <w:t>English</w:t>
      </w:r>
      <w:r>
        <w:rPr>
          <w:rFonts w:ascii="Times New Roman" w:hAnsi="Times New Roman"/>
        </w:rPr>
        <w:t xml:space="preserve"> to the Greek nurses.</w:t>
      </w:r>
    </w:p>
    <w:p w14:paraId="34B85544" w14:textId="77777777" w:rsidR="00F65D8C"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one answered. “You have just about anything you like while you are here.”</w:t>
      </w:r>
    </w:p>
    <w:p w14:paraId="1EABDAC3" w14:textId="3DA4DB67" w:rsidR="00AD51FF"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other nurse helped him into the bed and began taking his vital signs as the other prepared the dialysis machine.</w:t>
      </w:r>
      <w:r w:rsidR="00D238ED">
        <w:rPr>
          <w:rFonts w:ascii="Times New Roman" w:hAnsi="Times New Roman"/>
        </w:rPr>
        <w:t xml:space="preserve"> It typically took Taher 3-4 hours to complete the process so he laid back</w:t>
      </w:r>
      <w:r w:rsidR="009A535E">
        <w:rPr>
          <w:rFonts w:ascii="Times New Roman" w:hAnsi="Times New Roman"/>
        </w:rPr>
        <w:t xml:space="preserve"> and</w:t>
      </w:r>
      <w:r w:rsidR="00D238ED">
        <w:rPr>
          <w:rFonts w:ascii="Times New Roman" w:hAnsi="Times New Roman"/>
        </w:rPr>
        <w:t xml:space="preserve"> pulled out his leather book. After about an hour of reading during his treatment a doctor entered the room.</w:t>
      </w:r>
      <w:r>
        <w:rPr>
          <w:rFonts w:ascii="Times New Roman" w:hAnsi="Times New Roman"/>
        </w:rPr>
        <w:t xml:space="preserve"> </w:t>
      </w:r>
      <w:r w:rsidR="00D238ED">
        <w:rPr>
          <w:rFonts w:ascii="Times New Roman" w:hAnsi="Times New Roman"/>
        </w:rPr>
        <w:t xml:space="preserve">He had </w:t>
      </w:r>
      <w:r w:rsidR="00AD51FF">
        <w:rPr>
          <w:rFonts w:ascii="Times New Roman" w:hAnsi="Times New Roman"/>
        </w:rPr>
        <w:t xml:space="preserve">gray </w:t>
      </w:r>
      <w:r w:rsidR="00D238ED">
        <w:rPr>
          <w:rFonts w:ascii="Times New Roman" w:hAnsi="Times New Roman"/>
        </w:rPr>
        <w:t xml:space="preserve">hair that was a little </w:t>
      </w:r>
      <w:r w:rsidR="000D710A">
        <w:rPr>
          <w:rFonts w:ascii="Times New Roman" w:hAnsi="Times New Roman"/>
        </w:rPr>
        <w:t>wavy</w:t>
      </w:r>
      <w:r w:rsidR="009A535E">
        <w:rPr>
          <w:rFonts w:ascii="Times New Roman" w:hAnsi="Times New Roman"/>
        </w:rPr>
        <w:t>, wore</w:t>
      </w:r>
      <w:r w:rsidR="00D238ED">
        <w:rPr>
          <w:rFonts w:ascii="Times New Roman" w:hAnsi="Times New Roman"/>
        </w:rPr>
        <w:t xml:space="preserve"> glasses and a </w:t>
      </w:r>
      <w:r w:rsidR="00AD51FF">
        <w:rPr>
          <w:rFonts w:ascii="Times New Roman" w:hAnsi="Times New Roman"/>
        </w:rPr>
        <w:t xml:space="preserve">white </w:t>
      </w:r>
      <w:r w:rsidR="00D238ED">
        <w:rPr>
          <w:rFonts w:ascii="Times New Roman" w:hAnsi="Times New Roman"/>
        </w:rPr>
        <w:t xml:space="preserve">lab coat. </w:t>
      </w:r>
    </w:p>
    <w:p w14:paraId="41F42223" w14:textId="77777777" w:rsidR="00BB2996" w:rsidRDefault="00AD51FF"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 Kattar, my name is Dr. </w:t>
      </w:r>
      <w:r w:rsidR="00BB2996">
        <w:rPr>
          <w:rFonts w:ascii="Times New Roman" w:hAnsi="Times New Roman"/>
        </w:rPr>
        <w:t>Kennedy</w:t>
      </w:r>
      <w:r>
        <w:rPr>
          <w:rFonts w:ascii="Times New Roman" w:hAnsi="Times New Roman"/>
        </w:rPr>
        <w:t xml:space="preserve">. I will be performing your transplant </w:t>
      </w:r>
      <w:r w:rsidR="000D710A">
        <w:rPr>
          <w:rFonts w:ascii="Times New Roman" w:hAnsi="Times New Roman"/>
        </w:rPr>
        <w:t>surgery</w:t>
      </w:r>
      <w:r w:rsidR="00BB2996">
        <w:rPr>
          <w:rFonts w:ascii="Times New Roman" w:hAnsi="Times New Roman"/>
        </w:rPr>
        <w:t>.”</w:t>
      </w:r>
    </w:p>
    <w:p w14:paraId="4DCE7480" w14:textId="77777777" w:rsidR="009B2125" w:rsidRDefault="00BB2996" w:rsidP="00A171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is nice to meet you Dr. Kennedy,” said </w:t>
      </w:r>
      <w:r w:rsidR="009B2125">
        <w:rPr>
          <w:rFonts w:ascii="Times New Roman" w:hAnsi="Times New Roman"/>
        </w:rPr>
        <w:t>Taher as he shook his hand with the hand free from tubes.</w:t>
      </w:r>
    </w:p>
    <w:p w14:paraId="04583FE6" w14:textId="58DD98A4" w:rsidR="008A2A15" w:rsidRDefault="009B212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I assume you are Emod,” Dr. </w:t>
      </w:r>
      <w:r w:rsidR="000D710A">
        <w:rPr>
          <w:rFonts w:ascii="Times New Roman" w:hAnsi="Times New Roman"/>
        </w:rPr>
        <w:t>Kennedy</w:t>
      </w:r>
      <w:r>
        <w:rPr>
          <w:rFonts w:ascii="Times New Roman" w:hAnsi="Times New Roman"/>
        </w:rPr>
        <w:t xml:space="preserve"> said with his slight </w:t>
      </w:r>
      <w:r w:rsidR="00A17153">
        <w:rPr>
          <w:rFonts w:ascii="Times New Roman" w:hAnsi="Times New Roman"/>
        </w:rPr>
        <w:t>British</w:t>
      </w:r>
      <w:r>
        <w:rPr>
          <w:rFonts w:ascii="Times New Roman" w:hAnsi="Times New Roman"/>
        </w:rPr>
        <w:t xml:space="preserve"> ac</w:t>
      </w:r>
      <w:r w:rsidR="008A2A15">
        <w:rPr>
          <w:rFonts w:ascii="Times New Roman" w:hAnsi="Times New Roman"/>
        </w:rPr>
        <w:t xml:space="preserve">cent. “Dr. Swann will be performing your </w:t>
      </w:r>
      <w:r w:rsidR="000D710A">
        <w:rPr>
          <w:rFonts w:ascii="Times New Roman" w:hAnsi="Times New Roman"/>
        </w:rPr>
        <w:t>surgery</w:t>
      </w:r>
      <w:r w:rsidR="008A2A15">
        <w:rPr>
          <w:rFonts w:ascii="Times New Roman" w:hAnsi="Times New Roman"/>
        </w:rPr>
        <w:t xml:space="preserve">. We have worked together many times and she is great! You can expect her </w:t>
      </w:r>
      <w:r w:rsidR="009A535E">
        <w:rPr>
          <w:rFonts w:ascii="Times New Roman" w:hAnsi="Times New Roman"/>
        </w:rPr>
        <w:t xml:space="preserve">to </w:t>
      </w:r>
      <w:r w:rsidR="008A2A15">
        <w:rPr>
          <w:rFonts w:ascii="Times New Roman" w:hAnsi="Times New Roman"/>
        </w:rPr>
        <w:t>come by in a few minutes. You will be in the room next door and Friday is the big day for both of you.”</w:t>
      </w:r>
    </w:p>
    <w:p w14:paraId="48981586" w14:textId="77777777"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said Emod as he noted that his doctor was a women, something he never considered before.</w:t>
      </w:r>
    </w:p>
    <w:p w14:paraId="0D7E8DA6" w14:textId="77777777"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 are going to bring all the patients together and explain </w:t>
      </w:r>
      <w:r w:rsidR="000D710A">
        <w:rPr>
          <w:rFonts w:ascii="Times New Roman" w:hAnsi="Times New Roman"/>
        </w:rPr>
        <w:t>everything</w:t>
      </w:r>
      <w:r>
        <w:rPr>
          <w:rFonts w:ascii="Times New Roman" w:hAnsi="Times New Roman"/>
        </w:rPr>
        <w:t xml:space="preserve"> in a meeting tomorrow morning after everyone arrives,” said Dr. Kennedy.</w:t>
      </w:r>
    </w:p>
    <w:p w14:paraId="4B0CD639" w14:textId="77777777"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w:t>
      </w:r>
      <w:r w:rsidR="000D710A">
        <w:rPr>
          <w:rFonts w:ascii="Times New Roman" w:hAnsi="Times New Roman"/>
        </w:rPr>
        <w:t>,”</w:t>
      </w:r>
      <w:r>
        <w:rPr>
          <w:rFonts w:ascii="Times New Roman" w:hAnsi="Times New Roman"/>
        </w:rPr>
        <w:t xml:space="preserve"> they both said and Dr. Kennedy exited the room with his coat trailing in the wind.</w:t>
      </w:r>
    </w:p>
    <w:p w14:paraId="46831608" w14:textId="4FF1EAB2" w:rsidR="00CA1432" w:rsidRDefault="009A535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“Father, </w:t>
      </w:r>
      <w:r w:rsidR="008A2A15">
        <w:rPr>
          <w:rFonts w:ascii="Times New Roman" w:hAnsi="Times New Roman"/>
        </w:rPr>
        <w:t>you are going to ge</w:t>
      </w:r>
      <w:r w:rsidR="00CC755E">
        <w:rPr>
          <w:rFonts w:ascii="Times New Roman" w:hAnsi="Times New Roman"/>
        </w:rPr>
        <w:t>t</w:t>
      </w:r>
      <w:r w:rsidR="008A2A15">
        <w:rPr>
          <w:rFonts w:ascii="Times New Roman" w:hAnsi="Times New Roman"/>
        </w:rPr>
        <w:t xml:space="preserve"> a new kidney in three days!” Emod said </w:t>
      </w:r>
      <w:r w:rsidR="000D710A">
        <w:rPr>
          <w:rFonts w:ascii="Times New Roman" w:hAnsi="Times New Roman"/>
        </w:rPr>
        <w:t>excitedly</w:t>
      </w:r>
      <w:r w:rsidR="008A2A15">
        <w:rPr>
          <w:rFonts w:ascii="Times New Roman" w:hAnsi="Times New Roman"/>
        </w:rPr>
        <w:t xml:space="preserve">. </w:t>
      </w:r>
    </w:p>
    <w:p w14:paraId="2DF11C21" w14:textId="495DA231" w:rsidR="00CA1432" w:rsidRDefault="00CA1432"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just p</w:t>
      </w:r>
      <w:r w:rsidR="009A535E">
        <w:rPr>
          <w:rFonts w:ascii="Times New Roman" w:hAnsi="Times New Roman"/>
        </w:rPr>
        <w:t>ray it goes well for you. I can</w:t>
      </w:r>
      <w:r>
        <w:rPr>
          <w:rFonts w:ascii="Times New Roman" w:hAnsi="Times New Roman"/>
        </w:rPr>
        <w:t xml:space="preserve">not thank you enough for your </w:t>
      </w:r>
      <w:r w:rsidR="000D710A">
        <w:rPr>
          <w:rFonts w:ascii="Times New Roman" w:hAnsi="Times New Roman"/>
        </w:rPr>
        <w:t>sacrifice</w:t>
      </w:r>
      <w:r>
        <w:rPr>
          <w:rFonts w:ascii="Times New Roman" w:hAnsi="Times New Roman"/>
        </w:rPr>
        <w:t>,” Taher said to his son.</w:t>
      </w:r>
    </w:p>
    <w:p w14:paraId="15D0F50F" w14:textId="77777777" w:rsidR="006E35A4" w:rsidRDefault="00CA1432"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“Anything for you father, I am happy to have the opportunity to give of myself to you.” Emod reached over and patted his father’s leg. Emod knew how thankful his father was and Taher knew how much his son loved him.</w:t>
      </w:r>
    </w:p>
    <w:p w14:paraId="0C55F67A"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evening </w:t>
      </w:r>
      <w:r w:rsidR="000D710A">
        <w:rPr>
          <w:rFonts w:ascii="Times New Roman" w:hAnsi="Times New Roman"/>
        </w:rPr>
        <w:t>slipped</w:t>
      </w:r>
      <w:r>
        <w:rPr>
          <w:rFonts w:ascii="Times New Roman" w:hAnsi="Times New Roman"/>
        </w:rPr>
        <w:t xml:space="preserve"> away while Emod read a few stories from the book to his father. Around 6 p.m. a </w:t>
      </w:r>
      <w:r w:rsidR="000D710A">
        <w:rPr>
          <w:rFonts w:ascii="Times New Roman" w:hAnsi="Times New Roman"/>
        </w:rPr>
        <w:t>Greek</w:t>
      </w:r>
      <w:r>
        <w:rPr>
          <w:rFonts w:ascii="Times New Roman" w:hAnsi="Times New Roman"/>
        </w:rPr>
        <w:t xml:space="preserve"> man in a suit </w:t>
      </w:r>
      <w:r w:rsidR="000D710A">
        <w:rPr>
          <w:rFonts w:ascii="Times New Roman" w:hAnsi="Times New Roman"/>
        </w:rPr>
        <w:t>delivered</w:t>
      </w:r>
      <w:r>
        <w:rPr>
          <w:rFonts w:ascii="Times New Roman" w:hAnsi="Times New Roman"/>
        </w:rPr>
        <w:t xml:space="preserve"> a tray for Taher.</w:t>
      </w:r>
    </w:p>
    <w:p w14:paraId="58DD585F"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“Here is your evening meal,” said the </w:t>
      </w:r>
      <w:r w:rsidR="000D710A">
        <w:rPr>
          <w:rFonts w:ascii="Times New Roman" w:hAnsi="Times New Roman"/>
        </w:rPr>
        <w:t>well-dressed</w:t>
      </w:r>
      <w:r>
        <w:rPr>
          <w:rFonts w:ascii="Times New Roman" w:hAnsi="Times New Roman"/>
        </w:rPr>
        <w:t xml:space="preserve"> man in a black coat with tails and a black bow tie. </w:t>
      </w:r>
    </w:p>
    <w:p w14:paraId="3E941B3D"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said Taher.</w:t>
      </w:r>
    </w:p>
    <w:p w14:paraId="52E5CE1F"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man looked to Emod, “Would you like your meal here or in your room?</w:t>
      </w:r>
    </w:p>
    <w:p w14:paraId="552168BB"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“Here please. You can bring it in here every night from now on,” said Emod. He planed on spend as much time as possible with his father.</w:t>
      </w:r>
    </w:p>
    <w:p w14:paraId="7DBBB63B" w14:textId="77777777" w:rsidR="00D37CEB"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brining in the second tray the waiter said, “Enjoy your dinner,” as he removed the </w:t>
      </w:r>
      <w:r w:rsidR="000D710A">
        <w:rPr>
          <w:rFonts w:ascii="Times New Roman" w:hAnsi="Times New Roman"/>
        </w:rPr>
        <w:t>shiny</w:t>
      </w:r>
      <w:r>
        <w:rPr>
          <w:rFonts w:ascii="Times New Roman" w:hAnsi="Times New Roman"/>
        </w:rPr>
        <w:t xml:space="preserve"> warming covers.</w:t>
      </w:r>
    </w:p>
    <w:p w14:paraId="254AEFA5" w14:textId="77777777" w:rsidR="00D37CEB" w:rsidRDefault="00D37CEB"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“Dad, this will be your last big meal for a few days so enjoy it.”</w:t>
      </w:r>
    </w:p>
    <w:p w14:paraId="46D84A4F" w14:textId="799B3494" w:rsidR="00D37CEB" w:rsidRDefault="00C42079"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looked down and his mouth watered at the sight of a two-inch thick </w:t>
      </w:r>
      <w:r w:rsidR="009A535E">
        <w:rPr>
          <w:rFonts w:ascii="Times New Roman" w:hAnsi="Times New Roman"/>
        </w:rPr>
        <w:t>musaka</w:t>
      </w:r>
      <w:r>
        <w:rPr>
          <w:rFonts w:ascii="Times New Roman" w:hAnsi="Times New Roman"/>
        </w:rPr>
        <w:t xml:space="preserve"> and a bowl of plump read tomatoes and feta cheese. </w:t>
      </w:r>
      <w:r w:rsidR="00D37CEB">
        <w:rPr>
          <w:rFonts w:ascii="Times New Roman" w:hAnsi="Times New Roman"/>
        </w:rPr>
        <w:t xml:space="preserve">He quickly picked up his fork and had a big bite of </w:t>
      </w:r>
      <w:r w:rsidR="009A535E">
        <w:rPr>
          <w:rFonts w:ascii="Times New Roman" w:hAnsi="Times New Roman"/>
        </w:rPr>
        <w:t>the layered musaka,</w:t>
      </w:r>
      <w:r w:rsidR="00D37CEB">
        <w:rPr>
          <w:rFonts w:ascii="Times New Roman" w:hAnsi="Times New Roman"/>
        </w:rPr>
        <w:t xml:space="preserve"> savoring the bi</w:t>
      </w:r>
      <w:r w:rsidR="009A535E">
        <w:rPr>
          <w:rFonts w:ascii="Times New Roman" w:hAnsi="Times New Roman"/>
        </w:rPr>
        <w:t>te</w:t>
      </w:r>
      <w:r w:rsidR="00D37CEB">
        <w:rPr>
          <w:rFonts w:ascii="Times New Roman" w:hAnsi="Times New Roman"/>
        </w:rPr>
        <w:t xml:space="preserve"> in his mouth. Then he </w:t>
      </w:r>
      <w:r w:rsidR="000D710A">
        <w:rPr>
          <w:rFonts w:ascii="Times New Roman" w:hAnsi="Times New Roman"/>
        </w:rPr>
        <w:t>speared</w:t>
      </w:r>
      <w:r w:rsidR="00D37CEB">
        <w:rPr>
          <w:rFonts w:ascii="Times New Roman" w:hAnsi="Times New Roman"/>
        </w:rPr>
        <w:t xml:space="preserve"> on</w:t>
      </w:r>
      <w:r w:rsidR="009A535E">
        <w:rPr>
          <w:rFonts w:ascii="Times New Roman" w:hAnsi="Times New Roman"/>
        </w:rPr>
        <w:t>e</w:t>
      </w:r>
      <w:r w:rsidR="00D37CEB">
        <w:rPr>
          <w:rFonts w:ascii="Times New Roman" w:hAnsi="Times New Roman"/>
        </w:rPr>
        <w:t xml:space="preserve"> of the </w:t>
      </w:r>
      <w:r w:rsidR="009A535E">
        <w:rPr>
          <w:rFonts w:ascii="Times New Roman" w:hAnsi="Times New Roman"/>
        </w:rPr>
        <w:t>juiciest</w:t>
      </w:r>
      <w:r w:rsidR="00D37CEB">
        <w:rPr>
          <w:rFonts w:ascii="Times New Roman" w:hAnsi="Times New Roman"/>
        </w:rPr>
        <w:t xml:space="preserve"> tomatoes he had ever seen and his first cube of feta</w:t>
      </w:r>
      <w:r w:rsidR="009A535E">
        <w:rPr>
          <w:rFonts w:ascii="Times New Roman" w:hAnsi="Times New Roman"/>
        </w:rPr>
        <w:t xml:space="preserve"> cheese</w:t>
      </w:r>
      <w:r w:rsidR="00D37CEB">
        <w:rPr>
          <w:rFonts w:ascii="Times New Roman" w:hAnsi="Times New Roman"/>
        </w:rPr>
        <w:t>. It was a culinary moment he would never forget.</w:t>
      </w:r>
    </w:p>
    <w:p w14:paraId="72A78978" w14:textId="73FD6121" w:rsidR="00D37CEB"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next morning a nurse wheele</w:t>
      </w:r>
      <w:r w:rsidR="009A535E">
        <w:rPr>
          <w:rFonts w:ascii="Times New Roman" w:hAnsi="Times New Roman"/>
        </w:rPr>
        <w:t>d Taher and le</w:t>
      </w:r>
      <w:r>
        <w:rPr>
          <w:rFonts w:ascii="Times New Roman" w:hAnsi="Times New Roman"/>
        </w:rPr>
        <w:t xml:space="preserve">d Emod down to a large </w:t>
      </w:r>
      <w:r w:rsidR="000D710A">
        <w:rPr>
          <w:rFonts w:ascii="Times New Roman" w:hAnsi="Times New Roman"/>
        </w:rPr>
        <w:t>conference</w:t>
      </w:r>
      <w:r>
        <w:rPr>
          <w:rFonts w:ascii="Times New Roman" w:hAnsi="Times New Roman"/>
        </w:rPr>
        <w:t xml:space="preserve"> room. Seated around the table were six other patients, all in hospital gowns, just like the Kattars. </w:t>
      </w:r>
      <w:r w:rsidR="000D710A">
        <w:rPr>
          <w:rFonts w:ascii="Times New Roman" w:hAnsi="Times New Roman"/>
        </w:rPr>
        <w:t xml:space="preserve">There were also five doctors from several countries and at least two-dozen nurses in scrubs and a lot of other people wearing white lab coats. </w:t>
      </w:r>
      <w:r>
        <w:rPr>
          <w:rFonts w:ascii="Times New Roman" w:hAnsi="Times New Roman"/>
        </w:rPr>
        <w:t xml:space="preserve">Emod assumed they were medical students or doctors who wanted to just witness the feat. He guessed there were more than 50 people in the room, everyone standing except for the patients. After a few moments of </w:t>
      </w:r>
      <w:r w:rsidR="009A535E">
        <w:rPr>
          <w:rFonts w:ascii="Times New Roman" w:hAnsi="Times New Roman"/>
        </w:rPr>
        <w:t xml:space="preserve">formal </w:t>
      </w:r>
      <w:r>
        <w:rPr>
          <w:rFonts w:ascii="Times New Roman" w:hAnsi="Times New Roman"/>
        </w:rPr>
        <w:t>greetings and small talk, the woman who had met everyone at the airport began to speak.</w:t>
      </w:r>
    </w:p>
    <w:p w14:paraId="2051B975" w14:textId="2C2A062A" w:rsidR="00D37CEB"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D710A">
        <w:rPr>
          <w:rFonts w:ascii="Times New Roman" w:hAnsi="Times New Roman"/>
        </w:rPr>
        <w:t>Welcome</w:t>
      </w:r>
      <w:r>
        <w:rPr>
          <w:rFonts w:ascii="Times New Roman" w:hAnsi="Times New Roman"/>
        </w:rPr>
        <w:t xml:space="preserve"> to this historical international medical meeting!” she said as everyone quickly became quiet. “I want </w:t>
      </w:r>
      <w:r w:rsidR="000D710A">
        <w:rPr>
          <w:rFonts w:ascii="Times New Roman" w:hAnsi="Times New Roman"/>
        </w:rPr>
        <w:t>everyone</w:t>
      </w:r>
      <w:r>
        <w:rPr>
          <w:rFonts w:ascii="Times New Roman" w:hAnsi="Times New Roman"/>
        </w:rPr>
        <w:t xml:space="preserve"> to be introduced and to see how many people are going to be involved in the </w:t>
      </w:r>
      <w:r w:rsidR="000D710A">
        <w:rPr>
          <w:rFonts w:ascii="Times New Roman" w:hAnsi="Times New Roman"/>
        </w:rPr>
        <w:t>miraculous</w:t>
      </w:r>
      <w:r>
        <w:rPr>
          <w:rFonts w:ascii="Times New Roman" w:hAnsi="Times New Roman"/>
        </w:rPr>
        <w:t xml:space="preserve"> events of the next few days.” She went on to introduce each </w:t>
      </w:r>
      <w:r w:rsidR="009A535E">
        <w:rPr>
          <w:rFonts w:ascii="Times New Roman" w:hAnsi="Times New Roman"/>
        </w:rPr>
        <w:t>doctor</w:t>
      </w:r>
      <w:r w:rsidR="00027C29">
        <w:rPr>
          <w:rFonts w:ascii="Times New Roman" w:hAnsi="Times New Roman"/>
        </w:rPr>
        <w:t xml:space="preserve"> and list of their</w:t>
      </w:r>
      <w:r>
        <w:rPr>
          <w:rFonts w:ascii="Times New Roman" w:hAnsi="Times New Roman"/>
        </w:rPr>
        <w:t xml:space="preserve"> array of </w:t>
      </w:r>
      <w:r w:rsidR="009A535E">
        <w:rPr>
          <w:rFonts w:ascii="Times New Roman" w:hAnsi="Times New Roman"/>
        </w:rPr>
        <w:t>counter</w:t>
      </w:r>
      <w:r w:rsidR="006B4B5C">
        <w:rPr>
          <w:rFonts w:ascii="Times New Roman" w:hAnsi="Times New Roman"/>
        </w:rPr>
        <w:t>parts</w:t>
      </w:r>
      <w:r>
        <w:rPr>
          <w:rFonts w:ascii="Times New Roman" w:hAnsi="Times New Roman"/>
        </w:rPr>
        <w:t xml:space="preserve">. Involved in different </w:t>
      </w:r>
      <w:r w:rsidR="000D710A">
        <w:rPr>
          <w:rFonts w:ascii="Times New Roman" w:hAnsi="Times New Roman"/>
        </w:rPr>
        <w:t>procedures</w:t>
      </w:r>
      <w:r>
        <w:rPr>
          <w:rFonts w:ascii="Times New Roman" w:hAnsi="Times New Roman"/>
        </w:rPr>
        <w:t xml:space="preserve"> were doctors from three countries and </w:t>
      </w:r>
      <w:r w:rsidR="009A535E">
        <w:rPr>
          <w:rFonts w:ascii="Times New Roman" w:hAnsi="Times New Roman"/>
        </w:rPr>
        <w:t>patiences</w:t>
      </w:r>
      <w:r>
        <w:rPr>
          <w:rFonts w:ascii="Times New Roman" w:hAnsi="Times New Roman"/>
        </w:rPr>
        <w:t xml:space="preserve"> from four different countries all of different religions and ethnic backgrounds.</w:t>
      </w:r>
    </w:p>
    <w:p w14:paraId="7A447087" w14:textId="1DA86687" w:rsidR="00FE4983"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Taher listened to every word and Taher worked hard not to </w:t>
      </w:r>
      <w:r w:rsidR="000D710A">
        <w:rPr>
          <w:rFonts w:ascii="Times New Roman" w:hAnsi="Times New Roman"/>
        </w:rPr>
        <w:t>miss</w:t>
      </w:r>
      <w:r>
        <w:rPr>
          <w:rFonts w:ascii="Times New Roman" w:hAnsi="Times New Roman"/>
        </w:rPr>
        <w:t xml:space="preserve"> a single detail. “Now we are going to group you up with your doctor and donor so you can meet them,” said the </w:t>
      </w:r>
      <w:r w:rsidR="00027C29">
        <w:rPr>
          <w:rFonts w:ascii="Times New Roman" w:hAnsi="Times New Roman"/>
        </w:rPr>
        <w:t>represenitive</w:t>
      </w:r>
      <w:r>
        <w:rPr>
          <w:rFonts w:ascii="Times New Roman" w:hAnsi="Times New Roman"/>
        </w:rPr>
        <w:t xml:space="preserve">. “Dr. </w:t>
      </w:r>
      <w:r w:rsidR="009A535E">
        <w:rPr>
          <w:rFonts w:ascii="Times New Roman" w:hAnsi="Times New Roman"/>
        </w:rPr>
        <w:t>Bill Bangham</w:t>
      </w:r>
      <w:r>
        <w:rPr>
          <w:rFonts w:ascii="Times New Roman" w:hAnsi="Times New Roman"/>
        </w:rPr>
        <w:t xml:space="preserve"> will be </w:t>
      </w:r>
      <w:r w:rsidR="000D710A">
        <w:rPr>
          <w:rFonts w:ascii="Times New Roman" w:hAnsi="Times New Roman"/>
        </w:rPr>
        <w:t>transferring</w:t>
      </w:r>
      <w:r>
        <w:rPr>
          <w:rFonts w:ascii="Times New Roman" w:hAnsi="Times New Roman"/>
        </w:rPr>
        <w:t xml:space="preserve"> a Kidney from </w:t>
      </w:r>
      <w:r w:rsidR="000D710A">
        <w:rPr>
          <w:rFonts w:ascii="Times New Roman" w:hAnsi="Times New Roman"/>
        </w:rPr>
        <w:t>Mr.</w:t>
      </w:r>
      <w:r>
        <w:rPr>
          <w:rFonts w:ascii="Times New Roman" w:hAnsi="Times New Roman"/>
        </w:rPr>
        <w:t xml:space="preserve"> </w:t>
      </w:r>
      <w:r w:rsidR="009A535E">
        <w:rPr>
          <w:rFonts w:ascii="Times New Roman" w:hAnsi="Times New Roman"/>
        </w:rPr>
        <w:t xml:space="preserve">Ashish </w:t>
      </w:r>
      <w:r>
        <w:rPr>
          <w:rFonts w:ascii="Times New Roman" w:hAnsi="Times New Roman"/>
        </w:rPr>
        <w:t>of India to Mis</w:t>
      </w:r>
      <w:r w:rsidR="00FE4983">
        <w:rPr>
          <w:rFonts w:ascii="Times New Roman" w:hAnsi="Times New Roman"/>
        </w:rPr>
        <w:t xml:space="preserve">. </w:t>
      </w:r>
      <w:r w:rsidR="009A535E">
        <w:rPr>
          <w:rFonts w:ascii="Times New Roman" w:hAnsi="Times New Roman"/>
        </w:rPr>
        <w:t xml:space="preserve">Jenkins of </w:t>
      </w:r>
      <w:r w:rsidR="00FE4983">
        <w:rPr>
          <w:rFonts w:ascii="Times New Roman" w:hAnsi="Times New Roman"/>
        </w:rPr>
        <w:t xml:space="preserve">Sudan.” </w:t>
      </w:r>
      <w:r w:rsidR="009A535E">
        <w:rPr>
          <w:rFonts w:ascii="Times New Roman" w:hAnsi="Times New Roman"/>
        </w:rPr>
        <w:t>The donor walked over to Mis. Jenkins</w:t>
      </w:r>
      <w:r w:rsidR="00FE4983">
        <w:rPr>
          <w:rFonts w:ascii="Times New Roman" w:hAnsi="Times New Roman"/>
        </w:rPr>
        <w:t xml:space="preserve"> and the two posed for photos.</w:t>
      </w:r>
    </w:p>
    <w:p w14:paraId="2E9DDFA2" w14:textId="77777777" w:rsidR="00FE4983"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D37CEB">
        <w:rPr>
          <w:rFonts w:ascii="Times New Roman" w:hAnsi="Times New Roman"/>
        </w:rPr>
        <w:t xml:space="preserve">Dr. Kennedy will be </w:t>
      </w:r>
      <w:r w:rsidR="000D710A">
        <w:rPr>
          <w:rFonts w:ascii="Times New Roman" w:hAnsi="Times New Roman"/>
        </w:rPr>
        <w:t>transferring</w:t>
      </w:r>
      <w:r w:rsidR="00D37CEB">
        <w:rPr>
          <w:rFonts w:ascii="Times New Roman" w:hAnsi="Times New Roman"/>
        </w:rPr>
        <w:t xml:space="preserve"> a kidney from </w:t>
      </w:r>
      <w:r>
        <w:rPr>
          <w:rFonts w:ascii="Times New Roman" w:hAnsi="Times New Roman"/>
        </w:rPr>
        <w:t>Mrs</w:t>
      </w:r>
      <w:r w:rsidR="00D37CEB">
        <w:rPr>
          <w:rFonts w:ascii="Times New Roman" w:hAnsi="Times New Roman"/>
        </w:rPr>
        <w:t>.</w:t>
      </w:r>
      <w:r>
        <w:rPr>
          <w:rFonts w:ascii="Times New Roman" w:hAnsi="Times New Roman"/>
        </w:rPr>
        <w:t xml:space="preserve"> Barbara Ellison</w:t>
      </w:r>
      <w:r w:rsidR="00D37CEB">
        <w:rPr>
          <w:rFonts w:ascii="Times New Roman" w:hAnsi="Times New Roman"/>
        </w:rPr>
        <w:t xml:space="preserve"> </w:t>
      </w:r>
      <w:r>
        <w:rPr>
          <w:rFonts w:ascii="Times New Roman" w:hAnsi="Times New Roman"/>
        </w:rPr>
        <w:t>of the United States to Mr. Taher Kattar of Iran.” Taher was happy and excited to meet Mrs. Ellison and shook her hand.</w:t>
      </w:r>
    </w:p>
    <w:p w14:paraId="7999159A" w14:textId="09355729" w:rsidR="00FE4983"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“Dr. </w:t>
      </w:r>
      <w:r w:rsidR="007114A5">
        <w:rPr>
          <w:rFonts w:ascii="Times New Roman" w:hAnsi="Times New Roman"/>
        </w:rPr>
        <w:t>Dee Swann</w:t>
      </w:r>
      <w:r>
        <w:rPr>
          <w:rFonts w:ascii="Times New Roman" w:hAnsi="Times New Roman"/>
        </w:rPr>
        <w:t xml:space="preserve"> will be helping Mr. Emod Kattar of Iran give a kidney to Miss. BB of Greece.” And the matchups continued until everyone was paired and had a photo made before the cameras were ushered out to get in position for the press </w:t>
      </w:r>
      <w:r w:rsidR="000D710A">
        <w:rPr>
          <w:rFonts w:ascii="Times New Roman" w:hAnsi="Times New Roman"/>
        </w:rPr>
        <w:t>conference</w:t>
      </w:r>
      <w:r>
        <w:rPr>
          <w:rFonts w:ascii="Times New Roman" w:hAnsi="Times New Roman"/>
        </w:rPr>
        <w:t xml:space="preserve">. After they left, a low roar of noise filled the </w:t>
      </w:r>
      <w:r w:rsidR="000D710A">
        <w:rPr>
          <w:rFonts w:ascii="Times New Roman" w:hAnsi="Times New Roman"/>
        </w:rPr>
        <w:t>conference</w:t>
      </w:r>
      <w:r>
        <w:rPr>
          <w:rFonts w:ascii="Times New Roman" w:hAnsi="Times New Roman"/>
        </w:rPr>
        <w:t xml:space="preserve"> room for several minutes while the groupings </w:t>
      </w:r>
      <w:r w:rsidR="000D710A">
        <w:rPr>
          <w:rFonts w:ascii="Times New Roman" w:hAnsi="Times New Roman"/>
        </w:rPr>
        <w:t>genuinely</w:t>
      </w:r>
      <w:r>
        <w:rPr>
          <w:rFonts w:ascii="Times New Roman" w:hAnsi="Times New Roman"/>
        </w:rPr>
        <w:t xml:space="preserve"> </w:t>
      </w:r>
      <w:r w:rsidR="000D710A">
        <w:rPr>
          <w:rFonts w:ascii="Times New Roman" w:hAnsi="Times New Roman"/>
        </w:rPr>
        <w:t>shared</w:t>
      </w:r>
      <w:r>
        <w:rPr>
          <w:rFonts w:ascii="Times New Roman" w:hAnsi="Times New Roman"/>
        </w:rPr>
        <w:t xml:space="preserve"> their life stories.</w:t>
      </w:r>
    </w:p>
    <w:p w14:paraId="00DEA74A" w14:textId="77777777" w:rsidR="000E262E"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“Now, excuse me! Can I have your attention,” the hospital organizer politely yelled over the conversations. “</w:t>
      </w:r>
      <w:r w:rsidR="00C53600">
        <w:rPr>
          <w:rFonts w:ascii="Times New Roman" w:hAnsi="Times New Roman"/>
        </w:rPr>
        <w:t>In a few moments, w</w:t>
      </w:r>
      <w:r>
        <w:rPr>
          <w:rFonts w:ascii="Times New Roman" w:hAnsi="Times New Roman"/>
        </w:rPr>
        <w:t>e are all going to go out these doors to meet the world.</w:t>
      </w:r>
      <w:r w:rsidR="00C53600">
        <w:rPr>
          <w:rFonts w:ascii="Times New Roman" w:hAnsi="Times New Roman"/>
        </w:rPr>
        <w:t xml:space="preserve"> There are lots of </w:t>
      </w:r>
      <w:r w:rsidR="000D710A">
        <w:rPr>
          <w:rFonts w:ascii="Times New Roman" w:hAnsi="Times New Roman"/>
        </w:rPr>
        <w:t>television</w:t>
      </w:r>
      <w:r w:rsidR="00C53600">
        <w:rPr>
          <w:rFonts w:ascii="Times New Roman" w:hAnsi="Times New Roman"/>
        </w:rPr>
        <w:t xml:space="preserve"> cameras and newspaper photographers and they are going to have lots of questions. Don’t answer anything you are not comfortable wi</w:t>
      </w:r>
      <w:r w:rsidR="000E262E">
        <w:rPr>
          <w:rFonts w:ascii="Times New Roman" w:hAnsi="Times New Roman"/>
        </w:rPr>
        <w:t>th or don’t know how to answer.”</w:t>
      </w:r>
    </w:p>
    <w:p w14:paraId="78C47C8C" w14:textId="7EEC44D0"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made his way back to behind his father’s chair before they opened the doors. They all </w:t>
      </w:r>
      <w:r w:rsidR="000D710A">
        <w:rPr>
          <w:rFonts w:ascii="Times New Roman" w:hAnsi="Times New Roman"/>
        </w:rPr>
        <w:t>paraded</w:t>
      </w:r>
      <w:r w:rsidR="007114A5">
        <w:rPr>
          <w:rFonts w:ascii="Times New Roman" w:hAnsi="Times New Roman"/>
        </w:rPr>
        <w:t xml:space="preserve"> out to and up the ramp of the small</w:t>
      </w:r>
      <w:r>
        <w:rPr>
          <w:rFonts w:ascii="Times New Roman" w:hAnsi="Times New Roman"/>
        </w:rPr>
        <w:t xml:space="preserve"> stage and stood before a </w:t>
      </w:r>
      <w:r w:rsidR="00A907F5">
        <w:rPr>
          <w:rFonts w:ascii="Times New Roman" w:hAnsi="Times New Roman"/>
        </w:rPr>
        <w:t xml:space="preserve">hundred reporters. When the </w:t>
      </w:r>
      <w:r>
        <w:rPr>
          <w:rFonts w:ascii="Times New Roman" w:hAnsi="Times New Roman"/>
        </w:rPr>
        <w:t>spee</w:t>
      </w:r>
      <w:r w:rsidR="00A907F5">
        <w:rPr>
          <w:rFonts w:ascii="Times New Roman" w:hAnsi="Times New Roman"/>
        </w:rPr>
        <w:t>ches and questions were over</w:t>
      </w:r>
      <w:r w:rsidR="007114A5">
        <w:rPr>
          <w:rFonts w:ascii="Times New Roman" w:hAnsi="Times New Roman"/>
        </w:rPr>
        <w:t>,</w:t>
      </w:r>
      <w:r w:rsidR="00A907F5">
        <w:rPr>
          <w:rFonts w:ascii="Times New Roman" w:hAnsi="Times New Roman"/>
        </w:rPr>
        <w:t xml:space="preserve"> a G</w:t>
      </w:r>
      <w:r>
        <w:rPr>
          <w:rFonts w:ascii="Times New Roman" w:hAnsi="Times New Roman"/>
        </w:rPr>
        <w:t>reek reporter who spoke exc</w:t>
      </w:r>
      <w:r w:rsidR="00A907F5">
        <w:rPr>
          <w:rFonts w:ascii="Times New Roman" w:hAnsi="Times New Roman"/>
        </w:rPr>
        <w:t>ellent English, as most of the G</w:t>
      </w:r>
      <w:r>
        <w:rPr>
          <w:rFonts w:ascii="Times New Roman" w:hAnsi="Times New Roman"/>
        </w:rPr>
        <w:t xml:space="preserve">reeks they had met did, approached them and introduced herself. “I am XX from an Athens TV station, Can you tell me a little bit about yourselves?” </w:t>
      </w:r>
    </w:p>
    <w:p w14:paraId="24EB0FAE"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“Sure, I am Taher Kattar and before getting sick I was a lawyer in Iran.”</w:t>
      </w:r>
    </w:p>
    <w:p w14:paraId="68C55F26"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“And what about you,” she asked Emod.</w:t>
      </w:r>
    </w:p>
    <w:p w14:paraId="76E025F2"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a student. I recently got accepted at the </w:t>
      </w:r>
      <w:r w:rsidR="00027C29">
        <w:rPr>
          <w:rFonts w:ascii="Times New Roman" w:hAnsi="Times New Roman"/>
        </w:rPr>
        <w:t>University</w:t>
      </w:r>
      <w:r>
        <w:rPr>
          <w:rFonts w:ascii="Times New Roman" w:hAnsi="Times New Roman"/>
        </w:rPr>
        <w:t xml:space="preserve"> of Athens.”</w:t>
      </w:r>
    </w:p>
    <w:p w14:paraId="101C9965"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wonderful, when do you start?”</w:t>
      </w:r>
    </w:p>
    <w:p w14:paraId="3435817F"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“In three weeks.”</w:t>
      </w:r>
    </w:p>
    <w:p w14:paraId="03B5BBC2"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will you be studying?”</w:t>
      </w:r>
    </w:p>
    <w:p w14:paraId="6DF0B40D"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“International Relations. I would like to be a diplomat or work for the United Nations.</w:t>
      </w:r>
    </w:p>
    <w:p w14:paraId="463847DD"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wrote quickly in what hardly looked like Greek or English. “I would like to spend some more time with the two of you and do an on-camera interview if that is ok?”</w:t>
      </w:r>
    </w:p>
    <w:p w14:paraId="7829CDE9" w14:textId="0D4DB572"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is fine with us,” said Mr. Kattar </w:t>
      </w:r>
      <w:r w:rsidR="007114A5">
        <w:rPr>
          <w:rFonts w:ascii="Times New Roman" w:hAnsi="Times New Roman"/>
        </w:rPr>
        <w:t>“</w:t>
      </w:r>
      <w:r>
        <w:rPr>
          <w:rFonts w:ascii="Times New Roman" w:hAnsi="Times New Roman"/>
        </w:rPr>
        <w:t xml:space="preserve">but you </w:t>
      </w:r>
      <w:r w:rsidR="00027C29">
        <w:rPr>
          <w:rFonts w:ascii="Times New Roman" w:hAnsi="Times New Roman"/>
        </w:rPr>
        <w:t>would</w:t>
      </w:r>
      <w:r w:rsidR="007114A5">
        <w:rPr>
          <w:rFonts w:ascii="Times New Roman" w:hAnsi="Times New Roman"/>
        </w:rPr>
        <w:t xml:space="preserve"> have to talk to our agent,</w:t>
      </w:r>
      <w:r>
        <w:rPr>
          <w:rFonts w:ascii="Times New Roman" w:hAnsi="Times New Roman"/>
        </w:rPr>
        <w:t xml:space="preserve">” He pointed to the hospital public relations agent who had been doing all the speaking. </w:t>
      </w:r>
      <w:r w:rsidR="00027C29">
        <w:rPr>
          <w:rFonts w:ascii="Times New Roman" w:hAnsi="Times New Roman"/>
        </w:rPr>
        <w:t xml:space="preserve">The reporter excused herself and walked over to ask permission. </w:t>
      </w:r>
      <w:r>
        <w:rPr>
          <w:rFonts w:ascii="Times New Roman" w:hAnsi="Times New Roman"/>
        </w:rPr>
        <w:t xml:space="preserve">They spoke or a brief moment and then a nurse led them into another </w:t>
      </w:r>
      <w:r w:rsidR="00A907F5">
        <w:rPr>
          <w:rFonts w:ascii="Times New Roman" w:hAnsi="Times New Roman"/>
        </w:rPr>
        <w:t>conference</w:t>
      </w:r>
      <w:r>
        <w:rPr>
          <w:rFonts w:ascii="Times New Roman" w:hAnsi="Times New Roman"/>
        </w:rPr>
        <w:t xml:space="preserve"> room that was set up with bright video lights, three chairs and two cameras. A tech assistant removed one of the chairs and they </w:t>
      </w:r>
      <w:r w:rsidR="007114A5">
        <w:rPr>
          <w:rFonts w:ascii="Times New Roman" w:hAnsi="Times New Roman"/>
        </w:rPr>
        <w:t>pushed</w:t>
      </w:r>
      <w:r>
        <w:rPr>
          <w:rFonts w:ascii="Times New Roman" w:hAnsi="Times New Roman"/>
        </w:rPr>
        <w:t xml:space="preserve"> Taher into place. </w:t>
      </w:r>
    </w:p>
    <w:p w14:paraId="76CD61AC" w14:textId="3ABF73BC" w:rsidR="003E5E16"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you can have a seat and we will make this as quick and as pai</w:t>
      </w:r>
      <w:r w:rsidR="007114A5">
        <w:rPr>
          <w:rFonts w:ascii="Times New Roman" w:hAnsi="Times New Roman"/>
        </w:rPr>
        <w:t>nless as possible,” the reporter</w:t>
      </w:r>
      <w:r>
        <w:rPr>
          <w:rFonts w:ascii="Times New Roman" w:hAnsi="Times New Roman"/>
        </w:rPr>
        <w:t xml:space="preserve"> said in a calm voice as the</w:t>
      </w:r>
      <w:r w:rsidR="000D710A">
        <w:rPr>
          <w:rFonts w:ascii="Times New Roman" w:hAnsi="Times New Roman"/>
        </w:rPr>
        <w:t xml:space="preserve"> tech placed the small microphone</w:t>
      </w:r>
      <w:r>
        <w:rPr>
          <w:rFonts w:ascii="Times New Roman" w:hAnsi="Times New Roman"/>
        </w:rPr>
        <w:t xml:space="preserve"> on her jacket.</w:t>
      </w:r>
    </w:p>
    <w:p w14:paraId="4028F168" w14:textId="77777777" w:rsidR="00DC38F9" w:rsidRDefault="003E5E16"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started the interview with some simple questions and then moved into some difficult ones. The lights were hot and they </w:t>
      </w:r>
      <w:r w:rsidR="000D710A">
        <w:rPr>
          <w:rFonts w:ascii="Times New Roman" w:hAnsi="Times New Roman"/>
        </w:rPr>
        <w:t>stopped</w:t>
      </w:r>
      <w:r>
        <w:rPr>
          <w:rFonts w:ascii="Times New Roman" w:hAnsi="Times New Roman"/>
        </w:rPr>
        <w:t xml:space="preserve"> a couple of times to wipe sweat from both of their braw</w:t>
      </w:r>
      <w:r w:rsidR="00DC38F9">
        <w:rPr>
          <w:rFonts w:ascii="Times New Roman" w:hAnsi="Times New Roman"/>
        </w:rPr>
        <w:t>l</w:t>
      </w:r>
      <w:r>
        <w:rPr>
          <w:rFonts w:ascii="Times New Roman" w:hAnsi="Times New Roman"/>
        </w:rPr>
        <w:t>s.</w:t>
      </w:r>
    </w:p>
    <w:p w14:paraId="7DC1E83D"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did you ever think you would receive a transplant?”</w:t>
      </w:r>
    </w:p>
    <w:p w14:paraId="12F7549D"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would like to say I had faith that I would but I did not. Even if we found a match I was not sure I would be able to afford the </w:t>
      </w:r>
      <w:r w:rsidR="000D710A">
        <w:rPr>
          <w:rFonts w:ascii="Times New Roman" w:hAnsi="Times New Roman"/>
        </w:rPr>
        <w:t>surgery</w:t>
      </w:r>
      <w:r>
        <w:rPr>
          <w:rFonts w:ascii="Times New Roman" w:hAnsi="Times New Roman"/>
        </w:rPr>
        <w:t>. But my son had faith. He believed and he is why we are here today.”</w:t>
      </w:r>
    </w:p>
    <w:p w14:paraId="3575C69B"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“Why did you believe?” she asked Emod.</w:t>
      </w:r>
    </w:p>
    <w:p w14:paraId="0250EB4C"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read a story about a young boy who took down a giant warrior </w:t>
      </w:r>
      <w:r w:rsidR="000D710A">
        <w:rPr>
          <w:rFonts w:ascii="Times New Roman" w:hAnsi="Times New Roman"/>
        </w:rPr>
        <w:t>because</w:t>
      </w:r>
      <w:r>
        <w:rPr>
          <w:rFonts w:ascii="Times New Roman" w:hAnsi="Times New Roman"/>
        </w:rPr>
        <w:t xml:space="preserve"> of his faith and I had faith that God would help me as he did in the story.”</w:t>
      </w:r>
    </w:p>
    <w:p w14:paraId="755F84EB"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entire interview took about an hour and Taher was </w:t>
      </w:r>
      <w:r w:rsidR="000D710A">
        <w:rPr>
          <w:rFonts w:ascii="Times New Roman" w:hAnsi="Times New Roman"/>
        </w:rPr>
        <w:t>tired</w:t>
      </w:r>
      <w:r>
        <w:rPr>
          <w:rFonts w:ascii="Times New Roman" w:hAnsi="Times New Roman"/>
        </w:rPr>
        <w:t xml:space="preserve"> when it was over. The nurse took them back to their room after they said </w:t>
      </w:r>
      <w:r w:rsidR="000D710A">
        <w:rPr>
          <w:rFonts w:ascii="Times New Roman" w:hAnsi="Times New Roman"/>
        </w:rPr>
        <w:t>goodbye</w:t>
      </w:r>
      <w:r>
        <w:rPr>
          <w:rFonts w:ascii="Times New Roman" w:hAnsi="Times New Roman"/>
        </w:rPr>
        <w:t xml:space="preserve"> to the camera crew and reporter.</w:t>
      </w:r>
    </w:p>
    <w:p w14:paraId="6C7B220F" w14:textId="5D8568B3" w:rsidR="00D37CEB"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After two days of tes</w:t>
      </w:r>
      <w:r w:rsidR="007114A5">
        <w:rPr>
          <w:rFonts w:ascii="Times New Roman" w:hAnsi="Times New Roman"/>
        </w:rPr>
        <w:t>s</w:t>
      </w:r>
      <w:r>
        <w:rPr>
          <w:rFonts w:ascii="Times New Roman" w:hAnsi="Times New Roman"/>
        </w:rPr>
        <w:t xml:space="preserve">t, more tests and more tests, both were ready to get the </w:t>
      </w:r>
      <w:r w:rsidR="00103B48">
        <w:rPr>
          <w:rFonts w:ascii="Times New Roman" w:hAnsi="Times New Roman"/>
        </w:rPr>
        <w:t>procedure</w:t>
      </w:r>
      <w:r w:rsidR="007114A5">
        <w:rPr>
          <w:rFonts w:ascii="Times New Roman" w:hAnsi="Times New Roman"/>
        </w:rPr>
        <w:t xml:space="preserve"> over with. They past</w:t>
      </w:r>
      <w:r>
        <w:rPr>
          <w:rFonts w:ascii="Times New Roman" w:hAnsi="Times New Roman"/>
        </w:rPr>
        <w:t xml:space="preserve"> the time together by reading from the leather book and talking about the stories. They discussed different themes and tried to understand </w:t>
      </w:r>
      <w:r w:rsidR="005529F6">
        <w:rPr>
          <w:rFonts w:ascii="Times New Roman" w:hAnsi="Times New Roman"/>
        </w:rPr>
        <w:t xml:space="preserve">if and </w:t>
      </w:r>
      <w:r>
        <w:rPr>
          <w:rFonts w:ascii="Times New Roman" w:hAnsi="Times New Roman"/>
        </w:rPr>
        <w:t>how all the stories fit together.</w:t>
      </w:r>
      <w:r w:rsidR="003E5E16">
        <w:rPr>
          <w:rFonts w:ascii="Times New Roman" w:hAnsi="Times New Roman"/>
        </w:rPr>
        <w:t xml:space="preserve"> </w:t>
      </w:r>
    </w:p>
    <w:p w14:paraId="4AD67F93" w14:textId="77777777"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On Friday morning, they awoke early and both felt a little nervous. Over their liquid breakfast, a glass of water, Emod </w:t>
      </w:r>
      <w:r w:rsidR="006B4B5C">
        <w:rPr>
          <w:rFonts w:ascii="Times New Roman" w:hAnsi="Times New Roman"/>
        </w:rPr>
        <w:t>opened</w:t>
      </w:r>
      <w:r>
        <w:rPr>
          <w:rFonts w:ascii="Times New Roman" w:hAnsi="Times New Roman"/>
        </w:rPr>
        <w:t xml:space="preserve"> to the passage his friend Javeed had sho</w:t>
      </w:r>
      <w:r w:rsidR="006B4B5C">
        <w:rPr>
          <w:rFonts w:ascii="Times New Roman" w:hAnsi="Times New Roman"/>
        </w:rPr>
        <w:t>w</w:t>
      </w:r>
      <w:r>
        <w:rPr>
          <w:rFonts w:ascii="Times New Roman" w:hAnsi="Times New Roman"/>
        </w:rPr>
        <w:t>ed hom</w:t>
      </w:r>
      <w:r w:rsidR="006B4B5C">
        <w:rPr>
          <w:rFonts w:ascii="Times New Roman" w:hAnsi="Times New Roman"/>
        </w:rPr>
        <w:t>e</w:t>
      </w:r>
      <w:r>
        <w:rPr>
          <w:rFonts w:ascii="Times New Roman" w:hAnsi="Times New Roman"/>
        </w:rPr>
        <w:t xml:space="preserve"> on the day of his exam. He read the words slowly and both were calmed but still hungry. </w:t>
      </w:r>
    </w:p>
    <w:p w14:paraId="21E91A6C" w14:textId="355A2549" w:rsidR="005529F6" w:rsidRDefault="00BA49DD"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 team of nurses</w:t>
      </w:r>
      <w:r w:rsidR="005529F6">
        <w:rPr>
          <w:rFonts w:ascii="Times New Roman" w:hAnsi="Times New Roman"/>
        </w:rPr>
        <w:t xml:space="preserve"> entered the room and told Emod it was time for him to return to his bed to get ready.</w:t>
      </w:r>
    </w:p>
    <w:p w14:paraId="06A769EB" w14:textId="5E55300B"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ready to start a new life?” Taher’s favorite nurse asked him</w:t>
      </w:r>
      <w:r w:rsidR="00BA49DD">
        <w:rPr>
          <w:rFonts w:ascii="Times New Roman" w:hAnsi="Times New Roman"/>
        </w:rPr>
        <w:t xml:space="preserve"> with a smile</w:t>
      </w:r>
      <w:r>
        <w:rPr>
          <w:rFonts w:ascii="Times New Roman" w:hAnsi="Times New Roman"/>
        </w:rPr>
        <w:t xml:space="preserve"> as she took his vitals.</w:t>
      </w:r>
    </w:p>
    <w:p w14:paraId="5F971730" w14:textId="77777777"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I am and I pray it works out for all the patients, </w:t>
      </w:r>
      <w:r w:rsidR="006B4B5C">
        <w:rPr>
          <w:rFonts w:ascii="Times New Roman" w:hAnsi="Times New Roman"/>
        </w:rPr>
        <w:t>especially</w:t>
      </w:r>
      <w:r>
        <w:rPr>
          <w:rFonts w:ascii="Times New Roman" w:hAnsi="Times New Roman"/>
        </w:rPr>
        <w:t xml:space="preserve"> my son.” </w:t>
      </w:r>
    </w:p>
    <w:p w14:paraId="42617CD5" w14:textId="77777777" w:rsidR="00805851"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are going to take good care of your son. He will be just down the hall and Mrs. Ellison will be in the same room as you.</w:t>
      </w:r>
      <w:r w:rsidR="00805851">
        <w:rPr>
          <w:rFonts w:ascii="Times New Roman" w:hAnsi="Times New Roman"/>
        </w:rPr>
        <w:t>”</w:t>
      </w:r>
    </w:p>
    <w:p w14:paraId="30FEBC8A" w14:textId="2FEF3CE9"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wheeled Emod to the operating room and begin shaving his back. </w:t>
      </w:r>
      <w:r w:rsidR="00205DAD">
        <w:rPr>
          <w:rFonts w:ascii="Times New Roman" w:hAnsi="Times New Roman"/>
        </w:rPr>
        <w:t>Dr. Swann</w:t>
      </w:r>
      <w:r>
        <w:rPr>
          <w:rFonts w:ascii="Times New Roman" w:hAnsi="Times New Roman"/>
        </w:rPr>
        <w:t xml:space="preserve"> entered the room with her hands above her waist and her mask </w:t>
      </w:r>
      <w:r w:rsidR="00027C29">
        <w:rPr>
          <w:rFonts w:ascii="Times New Roman" w:hAnsi="Times New Roman"/>
        </w:rPr>
        <w:t>loosely</w:t>
      </w:r>
      <w:r>
        <w:rPr>
          <w:rFonts w:ascii="Times New Roman" w:hAnsi="Times New Roman"/>
        </w:rPr>
        <w:t xml:space="preserve"> tied at the </w:t>
      </w:r>
      <w:r w:rsidR="00205DAD">
        <w:rPr>
          <w:rFonts w:ascii="Times New Roman" w:hAnsi="Times New Roman"/>
        </w:rPr>
        <w:t xml:space="preserve">top </w:t>
      </w:r>
      <w:r>
        <w:rPr>
          <w:rFonts w:ascii="Times New Roman" w:hAnsi="Times New Roman"/>
        </w:rPr>
        <w:t>with the strings hanging down. “Good morning Emod!” said Dr. Swann. “Are you ready to begin?”</w:t>
      </w:r>
    </w:p>
    <w:p w14:paraId="3793C6B6" w14:textId="404954D0" w:rsidR="00805851" w:rsidRDefault="00205DAD"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w:t>
      </w:r>
      <w:r w:rsidR="00805851">
        <w:rPr>
          <w:rFonts w:ascii="Times New Roman" w:hAnsi="Times New Roman"/>
        </w:rPr>
        <w:t>.”</w:t>
      </w:r>
    </w:p>
    <w:p w14:paraId="3B3B0005"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then we are going to put you to sleep now. I want you to count to ten.”</w:t>
      </w:r>
    </w:p>
    <w:p w14:paraId="617C99BB"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“In English or </w:t>
      </w:r>
      <w:r w:rsidR="00027C29">
        <w:rPr>
          <w:rFonts w:ascii="Times New Roman" w:hAnsi="Times New Roman"/>
        </w:rPr>
        <w:t>Farsi</w:t>
      </w:r>
      <w:r>
        <w:rPr>
          <w:rFonts w:ascii="Times New Roman" w:hAnsi="Times New Roman"/>
        </w:rPr>
        <w:t>?”</w:t>
      </w:r>
    </w:p>
    <w:p w14:paraId="04227394"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choose but I bet you don’t make it to six,” said Dr. Swann.</w:t>
      </w:r>
    </w:p>
    <w:p w14:paraId="38B8A3AC" w14:textId="4E69F3CA"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“1…2…3…</w:t>
      </w:r>
      <w:r w:rsidR="00205DAD">
        <w:rPr>
          <w:rFonts w:ascii="Times New Roman" w:hAnsi="Times New Roman"/>
        </w:rPr>
        <w:t xml:space="preserve">” </w:t>
      </w:r>
      <w:r>
        <w:rPr>
          <w:rFonts w:ascii="Times New Roman" w:hAnsi="Times New Roman"/>
        </w:rPr>
        <w:t xml:space="preserve">said Emod in </w:t>
      </w:r>
      <w:r w:rsidR="00205DAD">
        <w:rPr>
          <w:rFonts w:ascii="Times New Roman" w:hAnsi="Times New Roman"/>
        </w:rPr>
        <w:t xml:space="preserve">English. “4…” in </w:t>
      </w:r>
      <w:r w:rsidR="00027C29">
        <w:rPr>
          <w:rFonts w:ascii="Times New Roman" w:hAnsi="Times New Roman"/>
        </w:rPr>
        <w:t>Farsi</w:t>
      </w:r>
      <w:r>
        <w:rPr>
          <w:rFonts w:ascii="Times New Roman" w:hAnsi="Times New Roman"/>
        </w:rPr>
        <w:t xml:space="preserve"> </w:t>
      </w:r>
      <w:r w:rsidR="00205DAD">
        <w:rPr>
          <w:rFonts w:ascii="Times New Roman" w:hAnsi="Times New Roman"/>
        </w:rPr>
        <w:t xml:space="preserve">and </w:t>
      </w:r>
      <w:r>
        <w:rPr>
          <w:rFonts w:ascii="Times New Roman" w:hAnsi="Times New Roman"/>
        </w:rPr>
        <w:t>gradually fading out before he reached 5.</w:t>
      </w:r>
    </w:p>
    <w:p w14:paraId="1E6BCC16" w14:textId="0D7E2114" w:rsidR="0092673A"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With her </w:t>
      </w:r>
      <w:r w:rsidR="00027C29">
        <w:rPr>
          <w:rFonts w:ascii="Times New Roman" w:hAnsi="Times New Roman"/>
        </w:rPr>
        <w:t>scalpel</w:t>
      </w:r>
      <w:r>
        <w:rPr>
          <w:rFonts w:ascii="Times New Roman" w:hAnsi="Times New Roman"/>
        </w:rPr>
        <w:t xml:space="preserve"> in hand Dr. Swann mumbled a quick prayer to herself and then said, “Ok everyone, we have a long day ahead of us. Be smart. Be sharp and let’s save four lives today.” She griped the </w:t>
      </w:r>
      <w:r w:rsidR="00027C29">
        <w:rPr>
          <w:rFonts w:ascii="Times New Roman" w:hAnsi="Times New Roman"/>
        </w:rPr>
        <w:t>knife</w:t>
      </w:r>
      <w:r>
        <w:rPr>
          <w:rFonts w:ascii="Times New Roman" w:hAnsi="Times New Roman"/>
        </w:rPr>
        <w:t xml:space="preserve"> firmly </w:t>
      </w:r>
      <w:r w:rsidR="00027C29">
        <w:rPr>
          <w:rFonts w:ascii="Times New Roman" w:hAnsi="Times New Roman"/>
        </w:rPr>
        <w:t>and pressed</w:t>
      </w:r>
      <w:r>
        <w:rPr>
          <w:rFonts w:ascii="Times New Roman" w:hAnsi="Times New Roman"/>
        </w:rPr>
        <w:t xml:space="preserve"> with her index finger </w:t>
      </w:r>
      <w:r w:rsidR="00205DAD">
        <w:rPr>
          <w:rFonts w:ascii="Times New Roman" w:hAnsi="Times New Roman"/>
        </w:rPr>
        <w:t>to make</w:t>
      </w:r>
      <w:r>
        <w:rPr>
          <w:rFonts w:ascii="Times New Roman" w:hAnsi="Times New Roman"/>
        </w:rPr>
        <w:t xml:space="preserve"> the first cut across Emod’s lower back.</w:t>
      </w:r>
    </w:p>
    <w:p w14:paraId="2881303A" w14:textId="4D6BCAF0"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Severa</w:t>
      </w:r>
      <w:r w:rsidR="00205DAD">
        <w:rPr>
          <w:rFonts w:ascii="Times New Roman" w:hAnsi="Times New Roman"/>
        </w:rPr>
        <w:t>l hours later, Emod woke</w:t>
      </w:r>
      <w:r>
        <w:rPr>
          <w:rFonts w:ascii="Times New Roman" w:hAnsi="Times New Roman"/>
        </w:rPr>
        <w:t xml:space="preserve"> </w:t>
      </w:r>
      <w:r w:rsidR="00205DAD">
        <w:rPr>
          <w:rFonts w:ascii="Times New Roman" w:hAnsi="Times New Roman"/>
        </w:rPr>
        <w:t>in h</w:t>
      </w:r>
      <w:r>
        <w:rPr>
          <w:rFonts w:ascii="Times New Roman" w:hAnsi="Times New Roman"/>
        </w:rPr>
        <w:t xml:space="preserve">is own room groggy and alone. It took him several </w:t>
      </w:r>
      <w:r w:rsidR="00027C29">
        <w:rPr>
          <w:rFonts w:ascii="Times New Roman" w:hAnsi="Times New Roman"/>
        </w:rPr>
        <w:t>minutes</w:t>
      </w:r>
      <w:r>
        <w:rPr>
          <w:rFonts w:ascii="Times New Roman" w:hAnsi="Times New Roman"/>
        </w:rPr>
        <w:t xml:space="preserve"> to comprehend where he was and why he was there. </w:t>
      </w:r>
    </w:p>
    <w:p w14:paraId="7F23D870"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am I doing here and where am I?” he mumbled to himself in </w:t>
      </w:r>
      <w:r w:rsidR="00027C29">
        <w:rPr>
          <w:rFonts w:ascii="Times New Roman" w:hAnsi="Times New Roman"/>
        </w:rPr>
        <w:t>Farsi</w:t>
      </w:r>
      <w:r>
        <w:rPr>
          <w:rFonts w:ascii="Times New Roman" w:hAnsi="Times New Roman"/>
        </w:rPr>
        <w:t>.</w:t>
      </w:r>
    </w:p>
    <w:p w14:paraId="1D3349CF"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Quickly, a nurse came into the room to comfort him. “You are fine. Everything is ok. You are in a </w:t>
      </w:r>
      <w:r w:rsidR="006B4B5C">
        <w:rPr>
          <w:rFonts w:ascii="Times New Roman" w:hAnsi="Times New Roman"/>
        </w:rPr>
        <w:t>hospital</w:t>
      </w:r>
      <w:r>
        <w:rPr>
          <w:rFonts w:ascii="Times New Roman" w:hAnsi="Times New Roman"/>
        </w:rPr>
        <w:t xml:space="preserve"> and you just came out of a successful </w:t>
      </w:r>
      <w:r w:rsidR="000D710A">
        <w:rPr>
          <w:rFonts w:ascii="Times New Roman" w:hAnsi="Times New Roman"/>
        </w:rPr>
        <w:t>surgery</w:t>
      </w:r>
      <w:r>
        <w:rPr>
          <w:rFonts w:ascii="Times New Roman" w:hAnsi="Times New Roman"/>
        </w:rPr>
        <w:t>,” she said clearly directly to his face.</w:t>
      </w:r>
    </w:p>
    <w:p w14:paraId="53A34D42" w14:textId="77777777" w:rsidR="0092673A" w:rsidRDefault="006B4B5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Everything became clea</w:t>
      </w:r>
      <w:r w:rsidR="0092673A">
        <w:rPr>
          <w:rFonts w:ascii="Times New Roman" w:hAnsi="Times New Roman"/>
        </w:rPr>
        <w:t>r for a moment just as she increased the morphine drip. “How is my father?”</w:t>
      </w:r>
    </w:p>
    <w:p w14:paraId="3AD7CC9F"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is doing fine. He has come out of </w:t>
      </w:r>
      <w:r w:rsidR="000D710A">
        <w:rPr>
          <w:rFonts w:ascii="Times New Roman" w:hAnsi="Times New Roman"/>
        </w:rPr>
        <w:t>surgery</w:t>
      </w:r>
      <w:r>
        <w:rPr>
          <w:rFonts w:ascii="Times New Roman" w:hAnsi="Times New Roman"/>
        </w:rPr>
        <w:t xml:space="preserve"> and is in his room next door.”</w:t>
      </w:r>
    </w:p>
    <w:p w14:paraId="3B553713" w14:textId="3D9E3C45" w:rsidR="00205DAD" w:rsidRDefault="00205DAD"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want to see him.”</w:t>
      </w:r>
    </w:p>
    <w:p w14:paraId="03D1BBF8"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right now but maybe in a few hours we can take you over there.”</w:t>
      </w:r>
    </w:p>
    <w:p w14:paraId="2024C228" w14:textId="5C455962" w:rsidR="00B56645"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w:t>
      </w:r>
      <w:r w:rsidR="00ED2404">
        <w:rPr>
          <w:rFonts w:ascii="Times New Roman" w:hAnsi="Times New Roman"/>
        </w:rPr>
        <w:t>..</w:t>
      </w:r>
      <w:r>
        <w:rPr>
          <w:rFonts w:ascii="Times New Roman" w:hAnsi="Times New Roman"/>
        </w:rPr>
        <w:t xml:space="preserve">K,” he </w:t>
      </w:r>
      <w:r w:rsidR="006B4B5C">
        <w:rPr>
          <w:rFonts w:ascii="Times New Roman" w:hAnsi="Times New Roman"/>
        </w:rPr>
        <w:t>answered</w:t>
      </w:r>
      <w:r>
        <w:rPr>
          <w:rFonts w:ascii="Times New Roman" w:hAnsi="Times New Roman"/>
        </w:rPr>
        <w:t xml:space="preserve"> with </w:t>
      </w:r>
      <w:r w:rsidR="006B4B5C">
        <w:rPr>
          <w:rFonts w:ascii="Times New Roman" w:hAnsi="Times New Roman"/>
        </w:rPr>
        <w:t>slurred</w:t>
      </w:r>
      <w:r w:rsidR="00921D79">
        <w:rPr>
          <w:rFonts w:ascii="Times New Roman" w:hAnsi="Times New Roman"/>
        </w:rPr>
        <w:t xml:space="preserve"> </w:t>
      </w:r>
      <w:r w:rsidR="006B4B5C">
        <w:rPr>
          <w:rFonts w:ascii="Times New Roman" w:hAnsi="Times New Roman"/>
        </w:rPr>
        <w:t>syllables</w:t>
      </w:r>
      <w:r w:rsidR="00921D79">
        <w:rPr>
          <w:rFonts w:ascii="Times New Roman" w:hAnsi="Times New Roman"/>
        </w:rPr>
        <w:t xml:space="preserve"> as the nurse walked out of the room. Before he fell asleep he said, “Thank you,” but he was not speaking to the nurse.</w:t>
      </w:r>
    </w:p>
    <w:p w14:paraId="587376B4" w14:textId="1AA4584C" w:rsidR="00B56645" w:rsidRDefault="00B56645" w:rsidP="00ED24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Recovery for both Kattars was a slow process but Emod was much faster getting to his feet than his father. After a few days it looked like Taher’s body had accepted the organ and that he would make a full recovery.</w:t>
      </w:r>
      <w:r w:rsidR="00ED2404">
        <w:rPr>
          <w:rFonts w:ascii="Times New Roman" w:hAnsi="Times New Roman"/>
        </w:rPr>
        <w:t xml:space="preserve"> </w:t>
      </w:r>
      <w:r>
        <w:rPr>
          <w:rFonts w:ascii="Times New Roman" w:hAnsi="Times New Roman"/>
        </w:rPr>
        <w:t xml:space="preserve">Emod was free to walk around and go outside but for at least a few more </w:t>
      </w:r>
      <w:r w:rsidR="00027C29">
        <w:rPr>
          <w:rFonts w:ascii="Times New Roman" w:hAnsi="Times New Roman"/>
        </w:rPr>
        <w:t>days;</w:t>
      </w:r>
      <w:r>
        <w:rPr>
          <w:rFonts w:ascii="Times New Roman" w:hAnsi="Times New Roman"/>
        </w:rPr>
        <w:t xml:space="preserve"> Taher would have a stay on bed rest. In the afternoons, Emod would open the window to allow a cool </w:t>
      </w:r>
      <w:r w:rsidR="00027C29">
        <w:rPr>
          <w:rFonts w:ascii="Times New Roman" w:hAnsi="Times New Roman"/>
        </w:rPr>
        <w:t>breeze</w:t>
      </w:r>
      <w:r>
        <w:rPr>
          <w:rFonts w:ascii="Times New Roman" w:hAnsi="Times New Roman"/>
        </w:rPr>
        <w:t xml:space="preserve"> to flow into the room as he sat in the padded chair and read.</w:t>
      </w:r>
    </w:p>
    <w:p w14:paraId="609DBE44" w14:textId="77777777" w:rsidR="00B56645"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While the two recovered, Emod had one uncomfortable side effect. He could not go to the bathroom. His father had the opposite reaction to the medication and he could not control his body function for a few days. Both </w:t>
      </w:r>
      <w:r w:rsidR="00027C29">
        <w:rPr>
          <w:rFonts w:ascii="Times New Roman" w:hAnsi="Times New Roman"/>
        </w:rPr>
        <w:t>wanted to</w:t>
      </w:r>
      <w:r>
        <w:rPr>
          <w:rFonts w:ascii="Times New Roman" w:hAnsi="Times New Roman"/>
        </w:rPr>
        <w:t xml:space="preserve"> trade problems with the other but were </w:t>
      </w:r>
      <w:r w:rsidR="00027C29">
        <w:rPr>
          <w:rFonts w:ascii="Times New Roman" w:hAnsi="Times New Roman"/>
        </w:rPr>
        <w:t>forced</w:t>
      </w:r>
      <w:r>
        <w:rPr>
          <w:rFonts w:ascii="Times New Roman" w:hAnsi="Times New Roman"/>
        </w:rPr>
        <w:t xml:space="preserve"> to suffer through their own issues.</w:t>
      </w:r>
    </w:p>
    <w:p w14:paraId="1E991F9B" w14:textId="23FE1303" w:rsidR="009F62FE"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week after the </w:t>
      </w:r>
      <w:r w:rsidR="000D710A">
        <w:rPr>
          <w:rFonts w:ascii="Times New Roman" w:hAnsi="Times New Roman"/>
        </w:rPr>
        <w:t>surgery</w:t>
      </w:r>
      <w:r>
        <w:rPr>
          <w:rFonts w:ascii="Times New Roman" w:hAnsi="Times New Roman"/>
        </w:rPr>
        <w:t>, Dr. Kennedy walked in the r</w:t>
      </w:r>
      <w:r w:rsidR="00F360F4">
        <w:rPr>
          <w:rFonts w:ascii="Times New Roman" w:hAnsi="Times New Roman"/>
        </w:rPr>
        <w:t xml:space="preserve">oom for his </w:t>
      </w:r>
      <w:r w:rsidR="00027C29">
        <w:rPr>
          <w:rFonts w:ascii="Times New Roman" w:hAnsi="Times New Roman"/>
        </w:rPr>
        <w:t>twice-daily</w:t>
      </w:r>
      <w:r w:rsidR="00F360F4">
        <w:rPr>
          <w:rFonts w:ascii="Times New Roman" w:hAnsi="Times New Roman"/>
        </w:rPr>
        <w:t xml:space="preserve"> visit. “</w:t>
      </w:r>
      <w:r>
        <w:rPr>
          <w:rFonts w:ascii="Times New Roman" w:hAnsi="Times New Roman"/>
        </w:rPr>
        <w:t>Mr. Kattar, I think you are doing just fine. You</w:t>
      </w:r>
      <w:r w:rsidR="001F6D60">
        <w:rPr>
          <w:rFonts w:ascii="Times New Roman" w:hAnsi="Times New Roman"/>
        </w:rPr>
        <w:t>r body has</w:t>
      </w:r>
      <w:r>
        <w:rPr>
          <w:rFonts w:ascii="Times New Roman" w:hAnsi="Times New Roman"/>
        </w:rPr>
        <w:t xml:space="preserve"> take to the kidney well and </w:t>
      </w:r>
      <w:r w:rsidR="00027C29">
        <w:rPr>
          <w:rFonts w:ascii="Times New Roman" w:hAnsi="Times New Roman"/>
        </w:rPr>
        <w:t>I think</w:t>
      </w:r>
      <w:r>
        <w:rPr>
          <w:rFonts w:ascii="Times New Roman" w:hAnsi="Times New Roman"/>
        </w:rPr>
        <w:t xml:space="preserve"> we can release you this afternoon. We will need to see you every Friday for the next two months just to make sure everything is healing and working properly but other than that </w:t>
      </w:r>
      <w:r w:rsidR="00F360F4">
        <w:rPr>
          <w:rFonts w:ascii="Times New Roman" w:hAnsi="Times New Roman"/>
        </w:rPr>
        <w:t xml:space="preserve">you should be </w:t>
      </w:r>
      <w:r w:rsidR="00027C29">
        <w:rPr>
          <w:rFonts w:ascii="Times New Roman" w:hAnsi="Times New Roman"/>
        </w:rPr>
        <w:t>back to</w:t>
      </w:r>
      <w:r w:rsidR="00F360F4">
        <w:rPr>
          <w:rFonts w:ascii="Times New Roman" w:hAnsi="Times New Roman"/>
        </w:rPr>
        <w:t xml:space="preserve"> normal very soon!”</w:t>
      </w:r>
      <w:r w:rsidR="009F62FE">
        <w:rPr>
          <w:rFonts w:ascii="Times New Roman" w:hAnsi="Times New Roman"/>
        </w:rPr>
        <w:t xml:space="preserve"> </w:t>
      </w:r>
    </w:p>
    <w:p w14:paraId="735E3C2C" w14:textId="18F668CE" w:rsidR="003635EE" w:rsidRDefault="009F62F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Everyone in the room, including the nurse w</w:t>
      </w:r>
      <w:r w:rsidR="001F6D60">
        <w:rPr>
          <w:rFonts w:ascii="Times New Roman" w:hAnsi="Times New Roman"/>
        </w:rPr>
        <w:t>ere</w:t>
      </w:r>
      <w:r>
        <w:rPr>
          <w:rFonts w:ascii="Times New Roman" w:hAnsi="Times New Roman"/>
        </w:rPr>
        <w:t xml:space="preserve"> smiling as if all of them had reached the </w:t>
      </w:r>
      <w:r w:rsidR="001F6D60">
        <w:rPr>
          <w:rFonts w:ascii="Times New Roman" w:hAnsi="Times New Roman"/>
        </w:rPr>
        <w:t>summit</w:t>
      </w:r>
      <w:r>
        <w:rPr>
          <w:rFonts w:ascii="Times New Roman" w:hAnsi="Times New Roman"/>
        </w:rPr>
        <w:t xml:space="preserve"> of a mountain and the struggle was complete. </w:t>
      </w:r>
      <w:r w:rsidR="00027C29">
        <w:rPr>
          <w:rFonts w:ascii="Times New Roman" w:hAnsi="Times New Roman"/>
        </w:rPr>
        <w:t xml:space="preserve">Emod and Taher looked at each other </w:t>
      </w:r>
      <w:r w:rsidR="001F6D60">
        <w:rPr>
          <w:rFonts w:ascii="Times New Roman" w:hAnsi="Times New Roman"/>
        </w:rPr>
        <w:t xml:space="preserve">and </w:t>
      </w:r>
      <w:r w:rsidR="00027C29">
        <w:rPr>
          <w:rFonts w:ascii="Times New Roman" w:hAnsi="Times New Roman"/>
        </w:rPr>
        <w:t xml:space="preserve">for the first time they both felt a sense of release, as they knew the toughest part was over. </w:t>
      </w:r>
      <w:r>
        <w:rPr>
          <w:rFonts w:ascii="Times New Roman" w:hAnsi="Times New Roman"/>
        </w:rPr>
        <w:t>They also felt excitement about the idea of getting back to a regular life.</w:t>
      </w:r>
      <w:r w:rsidR="003635EE">
        <w:rPr>
          <w:rFonts w:ascii="Times New Roman" w:hAnsi="Times New Roman"/>
        </w:rPr>
        <w:t xml:space="preserve"> </w:t>
      </w:r>
    </w:p>
    <w:p w14:paraId="01374D0A" w14:textId="77777777" w:rsidR="003635EE" w:rsidRDefault="003635E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w:t>
      </w:r>
      <w:r w:rsidR="00027C29">
        <w:rPr>
          <w:rFonts w:ascii="Times New Roman" w:hAnsi="Times New Roman"/>
        </w:rPr>
        <w:t>hospital</w:t>
      </w:r>
      <w:r>
        <w:rPr>
          <w:rFonts w:ascii="Times New Roman" w:hAnsi="Times New Roman"/>
        </w:rPr>
        <w:t xml:space="preserve"> moved them into a studio apartment about a block from the </w:t>
      </w:r>
      <w:r w:rsidR="00027C29">
        <w:rPr>
          <w:rFonts w:ascii="Times New Roman" w:hAnsi="Times New Roman"/>
        </w:rPr>
        <w:t>hospital</w:t>
      </w:r>
      <w:r>
        <w:rPr>
          <w:rFonts w:ascii="Times New Roman" w:hAnsi="Times New Roman"/>
        </w:rPr>
        <w:t xml:space="preserve">. Emod needed to start school soon and his dorm would open in a week. For now, he was happy helping his father in the apartment. </w:t>
      </w:r>
      <w:r w:rsidR="00027C29">
        <w:rPr>
          <w:rFonts w:ascii="Times New Roman" w:hAnsi="Times New Roman"/>
        </w:rPr>
        <w:t>They needed some food supplies so Emod walked down the street to a small convenience store in the bottom of a high-rise building.</w:t>
      </w:r>
    </w:p>
    <w:p w14:paraId="41931F39" w14:textId="401F628E" w:rsidR="007B1490" w:rsidRDefault="003635E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“Father, I met an Iranian man and his family in the </w:t>
      </w:r>
      <w:r w:rsidR="00027C29">
        <w:rPr>
          <w:rFonts w:ascii="Times New Roman" w:hAnsi="Times New Roman"/>
        </w:rPr>
        <w:t>convince</w:t>
      </w:r>
      <w:r w:rsidR="007B1490">
        <w:rPr>
          <w:rFonts w:ascii="Times New Roman" w:hAnsi="Times New Roman"/>
        </w:rPr>
        <w:t xml:space="preserve"> store</w:t>
      </w:r>
      <w:r>
        <w:rPr>
          <w:rFonts w:ascii="Times New Roman" w:hAnsi="Times New Roman"/>
        </w:rPr>
        <w:t xml:space="preserve"> across the street.</w:t>
      </w:r>
      <w:r w:rsidR="007B1490">
        <w:rPr>
          <w:rFonts w:ascii="Times New Roman" w:hAnsi="Times New Roman"/>
        </w:rPr>
        <w:t xml:space="preserve"> He said there are man</w:t>
      </w:r>
      <w:r w:rsidR="001F6D60">
        <w:rPr>
          <w:rFonts w:ascii="Times New Roman" w:hAnsi="Times New Roman"/>
        </w:rPr>
        <w:t>y</w:t>
      </w:r>
      <w:r w:rsidR="007B1490">
        <w:rPr>
          <w:rFonts w:ascii="Times New Roman" w:hAnsi="Times New Roman"/>
        </w:rPr>
        <w:t xml:space="preserve"> refugees from central </w:t>
      </w:r>
      <w:r w:rsidR="00027C29">
        <w:rPr>
          <w:rFonts w:ascii="Times New Roman" w:hAnsi="Times New Roman"/>
        </w:rPr>
        <w:t>Asia</w:t>
      </w:r>
      <w:r w:rsidR="007B1490">
        <w:rPr>
          <w:rFonts w:ascii="Times New Roman" w:hAnsi="Times New Roman"/>
        </w:rPr>
        <w:t xml:space="preserve"> living in the apartments a few block away.</w:t>
      </w:r>
    </w:p>
    <w:p w14:paraId="44219617" w14:textId="77777777"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“Really? I had no idea,</w:t>
      </w:r>
      <w:r w:rsidR="003635EE">
        <w:rPr>
          <w:rFonts w:ascii="Times New Roman" w:hAnsi="Times New Roman"/>
        </w:rPr>
        <w:t>”</w:t>
      </w:r>
      <w:r>
        <w:rPr>
          <w:rFonts w:ascii="Times New Roman" w:hAnsi="Times New Roman"/>
        </w:rPr>
        <w:t xml:space="preserve"> his father said.</w:t>
      </w:r>
    </w:p>
    <w:p w14:paraId="5787C121" w14:textId="77777777"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“Maybe we can take your next walk that direction and see.”</w:t>
      </w:r>
    </w:p>
    <w:p w14:paraId="0E08E17D" w14:textId="77777777"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like a good idea,” said Taher. “What about today?”</w:t>
      </w:r>
    </w:p>
    <w:p w14:paraId="05BF2B5E" w14:textId="021D9384" w:rsidR="00A75796"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afternoon they walked the city sidewalk down the narrow streets. This was their first time to walk an area other than around the hospital. </w:t>
      </w:r>
      <w:r w:rsidR="00A75796">
        <w:rPr>
          <w:rFonts w:ascii="Times New Roman" w:hAnsi="Times New Roman"/>
        </w:rPr>
        <w:t>The</w:t>
      </w:r>
      <w:r w:rsidR="001F6D60">
        <w:rPr>
          <w:rFonts w:ascii="Times New Roman" w:hAnsi="Times New Roman"/>
        </w:rPr>
        <w:t>y</w:t>
      </w:r>
      <w:r w:rsidR="00A75796">
        <w:rPr>
          <w:rFonts w:ascii="Times New Roman" w:hAnsi="Times New Roman"/>
        </w:rPr>
        <w:t xml:space="preserve"> looked on the city like two tourist on a stroll. They noticed how shops and </w:t>
      </w:r>
      <w:r w:rsidR="00027C29">
        <w:rPr>
          <w:rFonts w:ascii="Times New Roman" w:hAnsi="Times New Roman"/>
        </w:rPr>
        <w:t>restaurants</w:t>
      </w:r>
      <w:r w:rsidR="00A75796">
        <w:rPr>
          <w:rFonts w:ascii="Times New Roman" w:hAnsi="Times New Roman"/>
        </w:rPr>
        <w:t xml:space="preserve"> </w:t>
      </w:r>
      <w:r w:rsidR="001F6D60">
        <w:rPr>
          <w:rFonts w:ascii="Times New Roman" w:hAnsi="Times New Roman"/>
        </w:rPr>
        <w:t xml:space="preserve">on </w:t>
      </w:r>
      <w:r w:rsidR="00A75796">
        <w:rPr>
          <w:rFonts w:ascii="Times New Roman" w:hAnsi="Times New Roman"/>
        </w:rPr>
        <w:t xml:space="preserve">each side of the street and cars were parked </w:t>
      </w:r>
      <w:r w:rsidR="00027C29">
        <w:rPr>
          <w:rFonts w:ascii="Times New Roman" w:hAnsi="Times New Roman"/>
        </w:rPr>
        <w:t>illegal</w:t>
      </w:r>
      <w:r w:rsidR="00A75796">
        <w:rPr>
          <w:rFonts w:ascii="Times New Roman" w:hAnsi="Times New Roman"/>
        </w:rPr>
        <w:t xml:space="preserve"> anywhere there was space enough to fit. The buildings were tall in their eyes and kept </w:t>
      </w:r>
      <w:r w:rsidR="005E0F05">
        <w:rPr>
          <w:rFonts w:ascii="Times New Roman" w:hAnsi="Times New Roman"/>
        </w:rPr>
        <w:t>a lot</w:t>
      </w:r>
      <w:r w:rsidR="00A75796">
        <w:rPr>
          <w:rFonts w:ascii="Times New Roman" w:hAnsi="Times New Roman"/>
        </w:rPr>
        <w:t xml:space="preserve"> of the street hidden in shadow for most of the day. Down a narrow street they st</w:t>
      </w:r>
      <w:r w:rsidR="002835DC">
        <w:rPr>
          <w:rFonts w:ascii="Times New Roman" w:hAnsi="Times New Roman"/>
        </w:rPr>
        <w:t>op</w:t>
      </w:r>
      <w:r w:rsidR="00A75796">
        <w:rPr>
          <w:rFonts w:ascii="Times New Roman" w:hAnsi="Times New Roman"/>
        </w:rPr>
        <w:t xml:space="preserve">ped at a window with a sign written in </w:t>
      </w:r>
      <w:r w:rsidR="00027C29">
        <w:rPr>
          <w:rFonts w:ascii="Times New Roman" w:hAnsi="Times New Roman"/>
        </w:rPr>
        <w:t>Farsi</w:t>
      </w:r>
      <w:r w:rsidR="00A75796">
        <w:rPr>
          <w:rFonts w:ascii="Times New Roman" w:hAnsi="Times New Roman"/>
        </w:rPr>
        <w:t>. “Refugee center: Food for all.”</w:t>
      </w:r>
    </w:p>
    <w:p w14:paraId="11EF560C" w14:textId="77777777"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“This must be a place for meet up,” said Taher.</w:t>
      </w:r>
    </w:p>
    <w:p w14:paraId="25C4B3DF" w14:textId="77777777"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“Want to check it out?”</w:t>
      </w:r>
    </w:p>
    <w:p w14:paraId="06353D9E" w14:textId="77777777"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“Sure,” and they </w:t>
      </w:r>
      <w:r w:rsidR="00027C29">
        <w:rPr>
          <w:rFonts w:ascii="Times New Roman" w:hAnsi="Times New Roman"/>
        </w:rPr>
        <w:t>stepped</w:t>
      </w:r>
      <w:r>
        <w:rPr>
          <w:rFonts w:ascii="Times New Roman" w:hAnsi="Times New Roman"/>
        </w:rPr>
        <w:t xml:space="preserve"> inside.</w:t>
      </w:r>
    </w:p>
    <w:p w14:paraId="43899470" w14:textId="70566F1B" w:rsidR="00F03FCC"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large room was dark and empty. Some light streamed in though the pulled curtains that hid the bars </w:t>
      </w:r>
      <w:r w:rsidR="005E0F05">
        <w:rPr>
          <w:rFonts w:ascii="Times New Roman" w:hAnsi="Times New Roman"/>
        </w:rPr>
        <w:t>on the windows. Lots of plastic</w:t>
      </w:r>
      <w:r>
        <w:rPr>
          <w:rFonts w:ascii="Times New Roman" w:hAnsi="Times New Roman"/>
        </w:rPr>
        <w:t xml:space="preserve"> chairs were stacked in a corner and it looked like </w:t>
      </w:r>
      <w:r w:rsidR="00027C29">
        <w:rPr>
          <w:rFonts w:ascii="Times New Roman" w:hAnsi="Times New Roman"/>
        </w:rPr>
        <w:t>no one</w:t>
      </w:r>
      <w:r>
        <w:rPr>
          <w:rFonts w:ascii="Times New Roman" w:hAnsi="Times New Roman"/>
        </w:rPr>
        <w:t xml:space="preserve"> was to be found inside.</w:t>
      </w:r>
    </w:p>
    <w:p w14:paraId="101075D1" w14:textId="77777777"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said Taher in English.</w:t>
      </w:r>
    </w:p>
    <w:p w14:paraId="62848055" w14:textId="77777777"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a few moments a man came down </w:t>
      </w:r>
      <w:r w:rsidR="00027C29">
        <w:rPr>
          <w:rFonts w:ascii="Times New Roman" w:hAnsi="Times New Roman"/>
        </w:rPr>
        <w:t>the</w:t>
      </w:r>
      <w:r>
        <w:rPr>
          <w:rFonts w:ascii="Times New Roman" w:hAnsi="Times New Roman"/>
        </w:rPr>
        <w:t xml:space="preserve"> steep stairs and greeted them in </w:t>
      </w:r>
      <w:r w:rsidR="00027C29">
        <w:rPr>
          <w:rFonts w:ascii="Times New Roman" w:hAnsi="Times New Roman"/>
        </w:rPr>
        <w:t>Farsi</w:t>
      </w:r>
      <w:r>
        <w:rPr>
          <w:rFonts w:ascii="Times New Roman" w:hAnsi="Times New Roman"/>
        </w:rPr>
        <w:t xml:space="preserve">. “Hello, I am </w:t>
      </w:r>
      <w:r w:rsidR="003A7384">
        <w:rPr>
          <w:rFonts w:ascii="Times New Roman" w:hAnsi="Times New Roman"/>
        </w:rPr>
        <w:t>Naazi</w:t>
      </w:r>
      <w:r w:rsidR="000458A9">
        <w:rPr>
          <w:rFonts w:ascii="Times New Roman" w:hAnsi="Times New Roman"/>
        </w:rPr>
        <w:t>,</w:t>
      </w:r>
      <w:r>
        <w:rPr>
          <w:rFonts w:ascii="Times New Roman" w:hAnsi="Times New Roman"/>
        </w:rPr>
        <w:t xml:space="preserve"> I run this center.</w:t>
      </w:r>
    </w:p>
    <w:p w14:paraId="103C1992" w14:textId="77777777"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I am Taher Kattar and this is my son Emod. We are from Iran.</w:t>
      </w:r>
    </w:p>
    <w:p w14:paraId="6CAD9D99" w14:textId="77777777" w:rsidR="00B26393"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“Nice to meet you. I am from </w:t>
      </w:r>
      <w:r w:rsidR="00027C29">
        <w:rPr>
          <w:rFonts w:ascii="Times New Roman" w:hAnsi="Times New Roman"/>
        </w:rPr>
        <w:t>Afghanistan</w:t>
      </w:r>
      <w:r>
        <w:rPr>
          <w:rFonts w:ascii="Times New Roman" w:hAnsi="Times New Roman"/>
        </w:rPr>
        <w:t xml:space="preserve"> and I </w:t>
      </w:r>
      <w:r w:rsidR="00027C29">
        <w:rPr>
          <w:rFonts w:ascii="Times New Roman" w:hAnsi="Times New Roman"/>
        </w:rPr>
        <w:t>have been</w:t>
      </w:r>
      <w:r>
        <w:rPr>
          <w:rFonts w:ascii="Times New Roman" w:hAnsi="Times New Roman"/>
        </w:rPr>
        <w:t xml:space="preserve"> here for four years. We have dinner served at six o’clock</w:t>
      </w:r>
      <w:r w:rsidR="00B26393">
        <w:rPr>
          <w:rFonts w:ascii="Times New Roman" w:hAnsi="Times New Roman"/>
        </w:rPr>
        <w:t xml:space="preserve"> followed by Greek and English classes. So, if you need a meal you can come here.”</w:t>
      </w:r>
    </w:p>
    <w:p w14:paraId="5B83F330" w14:textId="11D5E1E8" w:rsidR="00B12DA2" w:rsidRDefault="00B26393"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but we are </w:t>
      </w:r>
      <w:r w:rsidR="00027C29">
        <w:rPr>
          <w:rFonts w:ascii="Times New Roman" w:hAnsi="Times New Roman"/>
        </w:rPr>
        <w:t>being</w:t>
      </w:r>
      <w:r>
        <w:rPr>
          <w:rFonts w:ascii="Times New Roman" w:hAnsi="Times New Roman"/>
        </w:rPr>
        <w:t xml:space="preserve"> provided for very well</w:t>
      </w:r>
      <w:r w:rsidR="00B12DA2">
        <w:rPr>
          <w:rFonts w:ascii="Times New Roman" w:hAnsi="Times New Roman"/>
        </w:rPr>
        <w:t>. We are not refugees. I am a patient at the hospital and my</w:t>
      </w:r>
      <w:r w:rsidR="005E0F05">
        <w:rPr>
          <w:rFonts w:ascii="Times New Roman" w:hAnsi="Times New Roman"/>
        </w:rPr>
        <w:t xml:space="preserve"> son</w:t>
      </w:r>
      <w:r w:rsidR="00B12DA2">
        <w:rPr>
          <w:rFonts w:ascii="Times New Roman" w:hAnsi="Times New Roman"/>
        </w:rPr>
        <w:t xml:space="preserve"> is going to be attending the University of Athens starting next week.”</w:t>
      </w:r>
    </w:p>
    <w:p w14:paraId="701554F9"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27C29">
        <w:rPr>
          <w:rFonts w:ascii="Times New Roman" w:hAnsi="Times New Roman"/>
        </w:rPr>
        <w:t>Congratulations</w:t>
      </w:r>
      <w:r>
        <w:rPr>
          <w:rFonts w:ascii="Times New Roman" w:hAnsi="Times New Roman"/>
        </w:rPr>
        <w:t>!” he said with a smile. “How is your English?” he asked.</w:t>
      </w:r>
    </w:p>
    <w:p w14:paraId="7D69BACE"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switched to English, “My </w:t>
      </w:r>
      <w:r w:rsidR="00027C29">
        <w:rPr>
          <w:rFonts w:ascii="Times New Roman" w:hAnsi="Times New Roman"/>
        </w:rPr>
        <w:t>English</w:t>
      </w:r>
      <w:r>
        <w:rPr>
          <w:rFonts w:ascii="Times New Roman" w:hAnsi="Times New Roman"/>
        </w:rPr>
        <w:t xml:space="preserve"> his pretty good but I wish it was better.”</w:t>
      </w:r>
    </w:p>
    <w:p w14:paraId="5C3075D5"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are always looking for volunteers to help teach the English classes.”</w:t>
      </w:r>
    </w:p>
    <w:p w14:paraId="4A25561A"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not sure I am good enough but I am happy to help,” said Emod.</w:t>
      </w:r>
    </w:p>
    <w:p w14:paraId="1565089A"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that is all that is required and yours is better than mine. Mr. Kattar, what is your line of work?”</w:t>
      </w:r>
    </w:p>
    <w:p w14:paraId="6007B7A9"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“Please call me Taher. Before I got sick I was a </w:t>
      </w:r>
      <w:r w:rsidR="00027C29">
        <w:rPr>
          <w:rFonts w:ascii="Times New Roman" w:hAnsi="Times New Roman"/>
        </w:rPr>
        <w:t>lawyer</w:t>
      </w:r>
      <w:r>
        <w:rPr>
          <w:rFonts w:ascii="Times New Roman" w:hAnsi="Times New Roman"/>
        </w:rPr>
        <w:t xml:space="preserve"> in Iran and I hope to return to practicing when I am healed.”</w:t>
      </w:r>
    </w:p>
    <w:p w14:paraId="231DC5AF"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“Would you be willing to give legal advice to Iranians here who are trying to get back home or have financial problems?”</w:t>
      </w:r>
    </w:p>
    <w:p w14:paraId="483584A5"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w:t>
      </w:r>
      <w:r w:rsidR="00027C29">
        <w:rPr>
          <w:rFonts w:ascii="Times New Roman" w:hAnsi="Times New Roman"/>
        </w:rPr>
        <w:t>happy</w:t>
      </w:r>
      <w:r>
        <w:rPr>
          <w:rFonts w:ascii="Times New Roman" w:hAnsi="Times New Roman"/>
        </w:rPr>
        <w:t xml:space="preserve"> to but I will only be here two more months.”</w:t>
      </w:r>
    </w:p>
    <w:p w14:paraId="482E7F03" w14:textId="77777777" w:rsidR="00B12DA2" w:rsidRDefault="00B12DA2"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they will have to ask their questions in the next two months then,” said the </w:t>
      </w:r>
      <w:r w:rsidR="003A7384">
        <w:rPr>
          <w:rFonts w:ascii="Times New Roman" w:hAnsi="Times New Roman"/>
        </w:rPr>
        <w:t>Naazi</w:t>
      </w:r>
      <w:r>
        <w:rPr>
          <w:rFonts w:ascii="Times New Roman" w:hAnsi="Times New Roman"/>
        </w:rPr>
        <w:t>. “Come back around six and you both can meet the people you will be helping. I know you will enjoy them.</w:t>
      </w:r>
    </w:p>
    <w:p w14:paraId="3ACB8476" w14:textId="77777777" w:rsidR="001A0053" w:rsidRDefault="00B12DA2"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we will see you again in a few hours then.”</w:t>
      </w:r>
    </w:p>
    <w:p w14:paraId="2CA56BB3" w14:textId="11F2B3DA" w:rsidR="001A0053" w:rsidRDefault="001A0053"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walked back to the apartment, this time with a quicker step and via a different route than the way they arrived so they could see the rest of the </w:t>
      </w:r>
      <w:r w:rsidR="005E0F05">
        <w:rPr>
          <w:rFonts w:ascii="Times New Roman" w:hAnsi="Times New Roman"/>
        </w:rPr>
        <w:t>neighborhood. There was a</w:t>
      </w:r>
      <w:r>
        <w:rPr>
          <w:rFonts w:ascii="Times New Roman" w:hAnsi="Times New Roman"/>
        </w:rPr>
        <w:t xml:space="preserve"> blacktop basketball court </w:t>
      </w:r>
      <w:r w:rsidR="00027C29">
        <w:rPr>
          <w:rFonts w:ascii="Times New Roman" w:hAnsi="Times New Roman"/>
        </w:rPr>
        <w:t>surrounded</w:t>
      </w:r>
      <w:r>
        <w:rPr>
          <w:rFonts w:ascii="Times New Roman" w:hAnsi="Times New Roman"/>
        </w:rPr>
        <w:t xml:space="preserve"> by a </w:t>
      </w:r>
      <w:r w:rsidR="00027C29">
        <w:rPr>
          <w:rFonts w:ascii="Times New Roman" w:hAnsi="Times New Roman"/>
        </w:rPr>
        <w:t>chain link</w:t>
      </w:r>
      <w:r>
        <w:rPr>
          <w:rFonts w:ascii="Times New Roman" w:hAnsi="Times New Roman"/>
        </w:rPr>
        <w:t xml:space="preserve"> fence with tall lights. Public courts with lights were unheard of in Iran. </w:t>
      </w:r>
      <w:r w:rsidR="00027C29">
        <w:rPr>
          <w:rFonts w:ascii="Times New Roman" w:hAnsi="Times New Roman"/>
        </w:rPr>
        <w:t>As they walked they noticed the number of Arabic and Farsi speaking people o</w:t>
      </w:r>
      <w:r w:rsidR="005E0F05">
        <w:rPr>
          <w:rFonts w:ascii="Times New Roman" w:hAnsi="Times New Roman"/>
        </w:rPr>
        <w:t>n the streets as well as Greeks.</w:t>
      </w:r>
      <w:r w:rsidR="00027C29">
        <w:rPr>
          <w:rFonts w:ascii="Times New Roman" w:hAnsi="Times New Roman"/>
        </w:rPr>
        <w:t xml:space="preserve"> It was a neighborhood of mixed races and cultures with the majority still being Greek but there was a lot of central Asian culture too.</w:t>
      </w:r>
    </w:p>
    <w:p w14:paraId="61217AC8" w14:textId="26EA8046" w:rsidR="00AA4D2C" w:rsidRDefault="001A0053"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stopped at the market to pick up some </w:t>
      </w:r>
      <w:r w:rsidR="00AA4D2C">
        <w:rPr>
          <w:rFonts w:ascii="Times New Roman" w:hAnsi="Times New Roman"/>
        </w:rPr>
        <w:t xml:space="preserve">fruits and </w:t>
      </w:r>
      <w:r w:rsidR="00027C29">
        <w:rPr>
          <w:rFonts w:ascii="Times New Roman" w:hAnsi="Times New Roman"/>
        </w:rPr>
        <w:t>vegetables</w:t>
      </w:r>
      <w:r w:rsidR="00AA4D2C">
        <w:rPr>
          <w:rFonts w:ascii="Times New Roman" w:hAnsi="Times New Roman"/>
        </w:rPr>
        <w:t xml:space="preserve"> for dinner. The market was filled with individual venders, many immigrants but also Greeks. The building was much cleaner than the market they used back home but this market had stood in this very spot for at least two thousand years. They picked up some ripe tomatoes, their new favorite food in Greece, and some apples for breakfast. </w:t>
      </w:r>
    </w:p>
    <w:p w14:paraId="5C7032CE" w14:textId="77777777" w:rsidR="00AA4D2C" w:rsidRDefault="00AA4D2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By the time they made it back to the apartment, Taher was very </w:t>
      </w:r>
      <w:r w:rsidR="00027C29">
        <w:rPr>
          <w:rFonts w:ascii="Times New Roman" w:hAnsi="Times New Roman"/>
        </w:rPr>
        <w:t>tired</w:t>
      </w:r>
      <w:r>
        <w:rPr>
          <w:rFonts w:ascii="Times New Roman" w:hAnsi="Times New Roman"/>
        </w:rPr>
        <w:t xml:space="preserve">. He needed to rest and was unsure if he would be able to make it back out at 6 p.m. He laid down on the bed and Emod laid across the couch and they both took a nap. </w:t>
      </w:r>
    </w:p>
    <w:p w14:paraId="5759F51B" w14:textId="77777777" w:rsidR="0073638A" w:rsidRDefault="00AA4D2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At 5:30 p.m., Taher woke up and said, “Emod, it is time to get moving! We need to meet those refugees and see how we can help them.</w:t>
      </w:r>
      <w:r w:rsidR="0073638A">
        <w:rPr>
          <w:rFonts w:ascii="Times New Roman" w:hAnsi="Times New Roman"/>
        </w:rPr>
        <w:t xml:space="preserve"> </w:t>
      </w:r>
      <w:r w:rsidR="00027C29">
        <w:rPr>
          <w:rFonts w:ascii="Times New Roman" w:hAnsi="Times New Roman"/>
        </w:rPr>
        <w:t>Emod</w:t>
      </w:r>
      <w:r w:rsidR="0073638A">
        <w:rPr>
          <w:rFonts w:ascii="Times New Roman" w:hAnsi="Times New Roman"/>
        </w:rPr>
        <w:t xml:space="preserve"> did not </w:t>
      </w:r>
      <w:r w:rsidR="00027C29">
        <w:rPr>
          <w:rFonts w:ascii="Times New Roman" w:hAnsi="Times New Roman"/>
        </w:rPr>
        <w:t>hesitate</w:t>
      </w:r>
      <w:r w:rsidR="0073638A">
        <w:rPr>
          <w:rFonts w:ascii="Times New Roman" w:hAnsi="Times New Roman"/>
        </w:rPr>
        <w:t xml:space="preserve"> but began putting on his shoes and was thrilled to have his father </w:t>
      </w:r>
      <w:r w:rsidR="00027C29">
        <w:rPr>
          <w:rFonts w:ascii="Times New Roman" w:hAnsi="Times New Roman"/>
        </w:rPr>
        <w:t>healthily</w:t>
      </w:r>
      <w:r w:rsidR="0073638A">
        <w:rPr>
          <w:rFonts w:ascii="Times New Roman" w:hAnsi="Times New Roman"/>
        </w:rPr>
        <w:t xml:space="preserve"> and energized.</w:t>
      </w:r>
    </w:p>
    <w:p w14:paraId="311CF8B5" w14:textId="33BD2D07" w:rsidR="00AD3910" w:rsidRDefault="0073638A"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opened the glass door of the refugee center to find a completely different place than they had seen just a few hours before. There </w:t>
      </w:r>
      <w:r w:rsidR="00027C29">
        <w:rPr>
          <w:rFonts w:ascii="Times New Roman" w:hAnsi="Times New Roman"/>
        </w:rPr>
        <w:t>were</w:t>
      </w:r>
      <w:r>
        <w:rPr>
          <w:rFonts w:ascii="Times New Roman" w:hAnsi="Times New Roman"/>
        </w:rPr>
        <w:t xml:space="preserve"> more than a hundred people in the</w:t>
      </w:r>
      <w:r w:rsidR="005E0F05">
        <w:rPr>
          <w:rFonts w:ascii="Times New Roman" w:hAnsi="Times New Roman"/>
        </w:rPr>
        <w:t xml:space="preserve"> small room that had</w:t>
      </w:r>
      <w:r>
        <w:rPr>
          <w:rFonts w:ascii="Times New Roman" w:hAnsi="Times New Roman"/>
        </w:rPr>
        <w:t xml:space="preserve"> been completely </w:t>
      </w:r>
      <w:r w:rsidR="00027C29">
        <w:rPr>
          <w:rFonts w:ascii="Times New Roman" w:hAnsi="Times New Roman"/>
        </w:rPr>
        <w:t>empty</w:t>
      </w:r>
      <w:r>
        <w:rPr>
          <w:rFonts w:ascii="Times New Roman" w:hAnsi="Times New Roman"/>
        </w:rPr>
        <w:t xml:space="preserve"> before. The room was filled with plastic chairs in rows facing the opposite wall and every chair was filled. Men stood along the walls and children played, try</w:t>
      </w:r>
      <w:r w:rsidR="005E0F05">
        <w:rPr>
          <w:rFonts w:ascii="Times New Roman" w:hAnsi="Times New Roman"/>
        </w:rPr>
        <w:t xml:space="preserve">ing to weave in and out of the </w:t>
      </w:r>
      <w:r>
        <w:rPr>
          <w:rFonts w:ascii="Times New Roman" w:hAnsi="Times New Roman"/>
        </w:rPr>
        <w:t>row</w:t>
      </w:r>
      <w:r w:rsidR="005E0F05">
        <w:rPr>
          <w:rFonts w:ascii="Times New Roman" w:hAnsi="Times New Roman"/>
        </w:rPr>
        <w:t>s</w:t>
      </w:r>
      <w:r>
        <w:rPr>
          <w:rFonts w:ascii="Times New Roman" w:hAnsi="Times New Roman"/>
        </w:rPr>
        <w:t xml:space="preserve"> of people. Almost everyone had a bowl of Turkish chili and a piece of flat bread. Emod noticed one of the men put the bread in his pocket to save for later.</w:t>
      </w:r>
    </w:p>
    <w:p w14:paraId="3F7E00CF" w14:textId="0023864E" w:rsidR="00022CAC" w:rsidRDefault="00AD3910"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Taher slowly moved through the crowd towards the front of the room in search for </w:t>
      </w:r>
      <w:r w:rsidR="003A7384">
        <w:rPr>
          <w:rFonts w:ascii="Times New Roman" w:hAnsi="Times New Roman"/>
        </w:rPr>
        <w:t>N</w:t>
      </w:r>
      <w:r w:rsidR="005E0F05">
        <w:rPr>
          <w:rFonts w:ascii="Times New Roman" w:hAnsi="Times New Roman"/>
        </w:rPr>
        <w:t>aazi</w:t>
      </w:r>
      <w:r w:rsidR="00C94FA9">
        <w:rPr>
          <w:rFonts w:ascii="Times New Roman" w:hAnsi="Times New Roman"/>
        </w:rPr>
        <w:t xml:space="preserve">. Before they </w:t>
      </w:r>
      <w:r w:rsidR="00027C29">
        <w:rPr>
          <w:rFonts w:ascii="Times New Roman" w:hAnsi="Times New Roman"/>
        </w:rPr>
        <w:t>could</w:t>
      </w:r>
      <w:r w:rsidR="00C94FA9">
        <w:rPr>
          <w:rFonts w:ascii="Times New Roman" w:hAnsi="Times New Roman"/>
        </w:rPr>
        <w:t xml:space="preserve"> make it to him they were stopped several times as families from </w:t>
      </w:r>
      <w:r w:rsidR="00027C29">
        <w:rPr>
          <w:rFonts w:ascii="Times New Roman" w:hAnsi="Times New Roman"/>
        </w:rPr>
        <w:t>Afghanistan</w:t>
      </w:r>
      <w:r w:rsidR="00C94FA9">
        <w:rPr>
          <w:rFonts w:ascii="Times New Roman" w:hAnsi="Times New Roman"/>
        </w:rPr>
        <w:t>, Iraq and Iran introduced themselves.</w:t>
      </w:r>
      <w:r w:rsidR="00022CAC">
        <w:rPr>
          <w:rFonts w:ascii="Times New Roman" w:hAnsi="Times New Roman"/>
        </w:rPr>
        <w:t xml:space="preserve"> When they finally made it to the front of the room they found </w:t>
      </w:r>
      <w:r w:rsidR="003A7384">
        <w:rPr>
          <w:rFonts w:ascii="Times New Roman" w:hAnsi="Times New Roman"/>
        </w:rPr>
        <w:t>N</w:t>
      </w:r>
      <w:r w:rsidR="005E0F05">
        <w:rPr>
          <w:rFonts w:ascii="Times New Roman" w:hAnsi="Times New Roman"/>
        </w:rPr>
        <w:t xml:space="preserve">aazi </w:t>
      </w:r>
      <w:r w:rsidR="00022CAC">
        <w:rPr>
          <w:rFonts w:ascii="Times New Roman" w:hAnsi="Times New Roman"/>
        </w:rPr>
        <w:t>in the kitchen, a small room tucked away to the side of the larger room.</w:t>
      </w:r>
    </w:p>
    <w:p w14:paraId="5FF1E2DC" w14:textId="62B15D0B"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“Hello Mr. Kattar and Emod,” said </w:t>
      </w:r>
      <w:r w:rsidR="003A7384">
        <w:rPr>
          <w:rFonts w:ascii="Times New Roman" w:hAnsi="Times New Roman"/>
        </w:rPr>
        <w:t>N</w:t>
      </w:r>
      <w:r w:rsidR="005E0F05">
        <w:rPr>
          <w:rFonts w:ascii="Times New Roman" w:hAnsi="Times New Roman"/>
        </w:rPr>
        <w:t>aazi</w:t>
      </w:r>
      <w:r>
        <w:rPr>
          <w:rFonts w:ascii="Times New Roman" w:hAnsi="Times New Roman"/>
        </w:rPr>
        <w:t xml:space="preserve">. “I am so glad you have returned. Let me </w:t>
      </w:r>
      <w:r w:rsidR="00027C29">
        <w:rPr>
          <w:rFonts w:ascii="Times New Roman" w:hAnsi="Times New Roman"/>
        </w:rPr>
        <w:t>introduce</w:t>
      </w:r>
      <w:r>
        <w:rPr>
          <w:rFonts w:ascii="Times New Roman" w:hAnsi="Times New Roman"/>
        </w:rPr>
        <w:t xml:space="preserve"> you to some people.”</w:t>
      </w:r>
    </w:p>
    <w:p w14:paraId="5D98EDB5" w14:textId="6A8BF083" w:rsidR="00022CAC" w:rsidRDefault="003A7384"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w:t>
      </w:r>
      <w:r w:rsidR="005E0F05">
        <w:rPr>
          <w:rFonts w:ascii="Times New Roman" w:hAnsi="Times New Roman"/>
        </w:rPr>
        <w:t>aazi</w:t>
      </w:r>
      <w:r w:rsidR="00022CAC">
        <w:rPr>
          <w:rFonts w:ascii="Times New Roman" w:hAnsi="Times New Roman"/>
        </w:rPr>
        <w:t xml:space="preserve"> knew everyone by name, every member of their family, their children’s ages and every detail of their particular </w:t>
      </w:r>
      <w:r w:rsidR="00027C29">
        <w:rPr>
          <w:rFonts w:ascii="Times New Roman" w:hAnsi="Times New Roman"/>
        </w:rPr>
        <w:t>situation</w:t>
      </w:r>
      <w:r w:rsidR="00022CAC">
        <w:rPr>
          <w:rFonts w:ascii="Times New Roman" w:hAnsi="Times New Roman"/>
        </w:rPr>
        <w:t xml:space="preserve">. One after the other, they were introduced to </w:t>
      </w:r>
      <w:r w:rsidR="00027C29">
        <w:rPr>
          <w:rFonts w:ascii="Times New Roman" w:hAnsi="Times New Roman"/>
        </w:rPr>
        <w:t>families</w:t>
      </w:r>
      <w:r w:rsidR="00022CAC">
        <w:rPr>
          <w:rFonts w:ascii="Times New Roman" w:hAnsi="Times New Roman"/>
        </w:rPr>
        <w:t xml:space="preserve"> similar to their own with the only difference being that they did not have a home to return to or someone supporting them. Many were working professionals in their home countries with nice houses and jobs but as refugees they struggled to stay alive. </w:t>
      </w:r>
    </w:p>
    <w:p w14:paraId="4EE42626" w14:textId="53F001F4" w:rsidR="00022CAC" w:rsidRDefault="00027C29"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Naazi took </w:t>
      </w:r>
      <w:r w:rsidR="005E0F05">
        <w:rPr>
          <w:rFonts w:ascii="Times New Roman" w:hAnsi="Times New Roman"/>
        </w:rPr>
        <w:t>the Kattar men</w:t>
      </w:r>
      <w:r>
        <w:rPr>
          <w:rFonts w:ascii="Times New Roman" w:hAnsi="Times New Roman"/>
        </w:rPr>
        <w:t xml:space="preserve"> to the elevated stage and clapped twice to get everyone’s attention. </w:t>
      </w:r>
      <w:r w:rsidR="00022CAC">
        <w:rPr>
          <w:rFonts w:ascii="Times New Roman" w:hAnsi="Times New Roman"/>
        </w:rPr>
        <w:t xml:space="preserve">The talking stopped but everyone continued eating. </w:t>
      </w:r>
    </w:p>
    <w:p w14:paraId="21986124"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would like to introduce you to some new friends,” he said </w:t>
      </w:r>
      <w:r w:rsidR="00827E02">
        <w:rPr>
          <w:rFonts w:ascii="Times New Roman" w:hAnsi="Times New Roman"/>
        </w:rPr>
        <w:t>loudly</w:t>
      </w:r>
      <w:r>
        <w:rPr>
          <w:rFonts w:ascii="Times New Roman" w:hAnsi="Times New Roman"/>
        </w:rPr>
        <w:t xml:space="preserve"> across the</w:t>
      </w:r>
      <w:r w:rsidR="000458A9">
        <w:rPr>
          <w:rFonts w:ascii="Times New Roman" w:hAnsi="Times New Roman"/>
        </w:rPr>
        <w:t xml:space="preserve"> room. “Mr. Kattar is a</w:t>
      </w:r>
      <w:r>
        <w:rPr>
          <w:rFonts w:ascii="Times New Roman" w:hAnsi="Times New Roman"/>
        </w:rPr>
        <w:t>n</w:t>
      </w:r>
      <w:r w:rsidR="000458A9">
        <w:rPr>
          <w:rFonts w:ascii="Times New Roman" w:hAnsi="Times New Roman"/>
        </w:rPr>
        <w:t xml:space="preserve"> </w:t>
      </w:r>
      <w:r>
        <w:rPr>
          <w:rFonts w:ascii="Times New Roman" w:hAnsi="Times New Roman"/>
        </w:rPr>
        <w:t>Attorney from Iran and his son Emod is a college student studying here in Athens. They have agreed to help us any way they can so please welcome them to our family.”</w:t>
      </w:r>
    </w:p>
    <w:p w14:paraId="6DD353AE"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welcome them they did. Before the two could get off the riser, several people came directly to them to greet them. They were </w:t>
      </w:r>
      <w:r w:rsidR="00827E02">
        <w:rPr>
          <w:rFonts w:ascii="Times New Roman" w:hAnsi="Times New Roman"/>
        </w:rPr>
        <w:t>sincerely</w:t>
      </w:r>
      <w:r>
        <w:rPr>
          <w:rFonts w:ascii="Times New Roman" w:hAnsi="Times New Roman"/>
        </w:rPr>
        <w:t xml:space="preserve"> happy to meet them and wanted to invite them to be a part of their community.</w:t>
      </w:r>
    </w:p>
    <w:p w14:paraId="5F3E1D7D"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sat down and began to talk to some high school or college age guys in the back of the room while Taher stood and talked to the men along the wall.</w:t>
      </w:r>
    </w:p>
    <w:p w14:paraId="6CFE382C"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long have you been away from home?” Emod asked the guys he had just met.</w:t>
      </w:r>
    </w:p>
    <w:p w14:paraId="6FBDE22C" w14:textId="3568180E"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left Iran after they killed my father three years ago and have been mov</w:t>
      </w:r>
      <w:r w:rsidR="00644653">
        <w:rPr>
          <w:rFonts w:ascii="Times New Roman" w:hAnsi="Times New Roman"/>
        </w:rPr>
        <w:t>ing</w:t>
      </w:r>
      <w:r>
        <w:rPr>
          <w:rFonts w:ascii="Times New Roman" w:hAnsi="Times New Roman"/>
        </w:rPr>
        <w:t xml:space="preserve"> from country to country every 2-6 months,” one said as he ate his food.</w:t>
      </w:r>
    </w:p>
    <w:p w14:paraId="629AAB4B" w14:textId="11BE0AA8" w:rsidR="00022CAC" w:rsidRDefault="00022CA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left </w:t>
      </w:r>
      <w:r w:rsidR="00827E02">
        <w:rPr>
          <w:rFonts w:ascii="Times New Roman" w:hAnsi="Times New Roman"/>
        </w:rPr>
        <w:t>Afghanistan</w:t>
      </w:r>
      <w:r>
        <w:rPr>
          <w:rFonts w:ascii="Times New Roman" w:hAnsi="Times New Roman"/>
        </w:rPr>
        <w:t xml:space="preserve"> at the start of the war and have been here most of the time. We have a two bedroom apartment we share with another </w:t>
      </w:r>
      <w:r w:rsidR="00644653">
        <w:rPr>
          <w:rFonts w:ascii="Times New Roman" w:hAnsi="Times New Roman"/>
        </w:rPr>
        <w:t>Afghan</w:t>
      </w:r>
      <w:r>
        <w:rPr>
          <w:rFonts w:ascii="Times New Roman" w:hAnsi="Times New Roman"/>
        </w:rPr>
        <w:t xml:space="preserve"> family,” said the oldest looking guy as he put the bread into his jacket pocket.</w:t>
      </w:r>
    </w:p>
    <w:p w14:paraId="62AA3915" w14:textId="77777777" w:rsidR="00022CAC" w:rsidRDefault="00022CA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saving that for later?” asked Emod.</w:t>
      </w:r>
    </w:p>
    <w:p w14:paraId="375CB67E"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Each night we get one nice meal and I save the bread to eat for lunch the next day. It helps my </w:t>
      </w:r>
      <w:r w:rsidR="00827E02">
        <w:rPr>
          <w:rFonts w:ascii="Times New Roman" w:hAnsi="Times New Roman"/>
        </w:rPr>
        <w:t>stomach</w:t>
      </w:r>
      <w:r>
        <w:rPr>
          <w:rFonts w:ascii="Times New Roman" w:hAnsi="Times New Roman"/>
        </w:rPr>
        <w:t xml:space="preserve"> make it through the day till I get dinner here.”</w:t>
      </w:r>
    </w:p>
    <w:p w14:paraId="7AD1CDC5"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felt thankful for the life he had. War had not displaced them and though he felt sad that his family was temporally </w:t>
      </w:r>
      <w:r w:rsidR="00827E02">
        <w:rPr>
          <w:rFonts w:ascii="Times New Roman" w:hAnsi="Times New Roman"/>
        </w:rPr>
        <w:t>separated</w:t>
      </w:r>
      <w:r>
        <w:rPr>
          <w:rFonts w:ascii="Times New Roman" w:hAnsi="Times New Roman"/>
        </w:rPr>
        <w:t xml:space="preserve">, he was thankful for the reason they were in Athens. Emod also realized how blessed they were to have a home provided for by the hospital and that </w:t>
      </w:r>
      <w:r w:rsidR="00827E02">
        <w:rPr>
          <w:rFonts w:ascii="Times New Roman" w:hAnsi="Times New Roman"/>
        </w:rPr>
        <w:t>burden</w:t>
      </w:r>
      <w:r>
        <w:rPr>
          <w:rFonts w:ascii="Times New Roman" w:hAnsi="Times New Roman"/>
        </w:rPr>
        <w:t xml:space="preserve"> was lifted from them.</w:t>
      </w:r>
    </w:p>
    <w:p w14:paraId="5DD00224"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 you work?” one of the boys asked Emod.</w:t>
      </w:r>
    </w:p>
    <w:p w14:paraId="0FEEF76C"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start college next week here at the University of Athens and I will have an on-campus job. My father did work before he got sick. He just had a transplant last week an should be able to work again when he goes back home to Iran.”</w:t>
      </w:r>
    </w:p>
    <w:p w14:paraId="5D96A3A1"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great news,” the oldest guy said sincerely.</w:t>
      </w:r>
    </w:p>
    <w:p w14:paraId="77103692" w14:textId="77777777" w:rsidR="00F66E87" w:rsidRDefault="003A7384"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Naazi c</w:t>
      </w:r>
      <w:r w:rsidR="001D1DED">
        <w:rPr>
          <w:rFonts w:ascii="Times New Roman" w:hAnsi="Times New Roman"/>
        </w:rPr>
        <w:t xml:space="preserve">lapped twice again and the rumble of families talking hushed. “Gather together for the Greek </w:t>
      </w:r>
      <w:r w:rsidR="00827E02">
        <w:rPr>
          <w:rFonts w:ascii="Times New Roman" w:hAnsi="Times New Roman"/>
        </w:rPr>
        <w:t>citizenship</w:t>
      </w:r>
      <w:r w:rsidR="001D1DED">
        <w:rPr>
          <w:rFonts w:ascii="Times New Roman" w:hAnsi="Times New Roman"/>
        </w:rPr>
        <w:t xml:space="preserve"> class and tomorrow night will be the English class. </w:t>
      </w:r>
      <w:r w:rsidR="008F49D1">
        <w:rPr>
          <w:rFonts w:ascii="Times New Roman" w:hAnsi="Times New Roman"/>
        </w:rPr>
        <w:t xml:space="preserve">As </w:t>
      </w:r>
      <w:r>
        <w:rPr>
          <w:rFonts w:ascii="Times New Roman" w:hAnsi="Times New Roman"/>
        </w:rPr>
        <w:t xml:space="preserve">Naazi </w:t>
      </w:r>
      <w:r w:rsidR="008F49D1">
        <w:rPr>
          <w:rFonts w:ascii="Times New Roman" w:hAnsi="Times New Roman"/>
        </w:rPr>
        <w:t xml:space="preserve">began to teach about </w:t>
      </w:r>
      <w:r w:rsidR="00827E02">
        <w:rPr>
          <w:rFonts w:ascii="Times New Roman" w:hAnsi="Times New Roman"/>
        </w:rPr>
        <w:t>Greek</w:t>
      </w:r>
      <w:r w:rsidR="008F49D1">
        <w:rPr>
          <w:rFonts w:ascii="Times New Roman" w:hAnsi="Times New Roman"/>
        </w:rPr>
        <w:t xml:space="preserve"> history and political democracy, Mr. Kattar was feeling weak and knowing he had a long walk home decided to make his way to the exit. </w:t>
      </w:r>
      <w:r w:rsidR="00827E02">
        <w:rPr>
          <w:rFonts w:ascii="Times New Roman" w:hAnsi="Times New Roman"/>
        </w:rPr>
        <w:t xml:space="preserve">As he pushed open the door an Afghan man stopped him and said, “ I am Ahim. </w:t>
      </w:r>
      <w:r w:rsidR="00F66E87">
        <w:rPr>
          <w:rFonts w:ascii="Times New Roman" w:hAnsi="Times New Roman"/>
        </w:rPr>
        <w:t>You are welcome back here anytime Mr. Kattar.”</w:t>
      </w:r>
    </w:p>
    <w:p w14:paraId="440A6C22" w14:textId="77777777" w:rsidR="00F66E87" w:rsidRDefault="00F66E87"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I will return soon,” </w:t>
      </w:r>
    </w:p>
    <w:p w14:paraId="5EE3402C" w14:textId="6FD08966" w:rsidR="00EC6D4C" w:rsidRDefault="00F66E87"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As Emod and Taher walked</w:t>
      </w:r>
      <w:r w:rsidR="00644653">
        <w:rPr>
          <w:rFonts w:ascii="Times New Roman" w:hAnsi="Times New Roman"/>
        </w:rPr>
        <w:t xml:space="preserve"> home</w:t>
      </w:r>
      <w:r>
        <w:rPr>
          <w:rFonts w:ascii="Times New Roman" w:hAnsi="Times New Roman"/>
        </w:rPr>
        <w:t xml:space="preserve"> both knew they </w:t>
      </w:r>
      <w:r w:rsidR="00644653">
        <w:rPr>
          <w:rFonts w:ascii="Times New Roman" w:hAnsi="Times New Roman"/>
        </w:rPr>
        <w:t>would</w:t>
      </w:r>
      <w:r>
        <w:rPr>
          <w:rFonts w:ascii="Times New Roman" w:hAnsi="Times New Roman"/>
        </w:rPr>
        <w:t xml:space="preserve"> do all they could to help </w:t>
      </w:r>
      <w:r w:rsidR="00EC6D4C">
        <w:rPr>
          <w:rFonts w:ascii="Times New Roman" w:hAnsi="Times New Roman"/>
        </w:rPr>
        <w:t xml:space="preserve">their fellow people any way possible. Taher knew he had been blessed with a new life and he wanted to make the most of it. </w:t>
      </w:r>
    </w:p>
    <w:p w14:paraId="4F21C06F"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“God has given me a new life and I have a duty to serve others with it,” he said to Taher.</w:t>
      </w:r>
    </w:p>
    <w:p w14:paraId="5CE0441B"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Taher wanted to go directly to the refugee center. He did not have any doctor’s appointments and nothing to keep him from going but he was unsure if anyone would be there at 7 a.m. He read from his favorite book, now more than half way through the </w:t>
      </w:r>
      <w:r w:rsidR="00827E02">
        <w:rPr>
          <w:rFonts w:ascii="Times New Roman" w:hAnsi="Times New Roman"/>
        </w:rPr>
        <w:t>ancient</w:t>
      </w:r>
      <w:r>
        <w:rPr>
          <w:rFonts w:ascii="Times New Roman" w:hAnsi="Times New Roman"/>
        </w:rPr>
        <w:t xml:space="preserve"> book, as he waited on his son to wake up. He ate two apples for breakfast while he read and drank a glass of juice. Just as the doctor had ordered.</w:t>
      </w:r>
    </w:p>
    <w:p w14:paraId="22A19B39"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“Good morning,” Emod said to his father after getting up from the pull out bed. </w:t>
      </w:r>
    </w:p>
    <w:p w14:paraId="2CCCA443"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“Good morning son.”</w:t>
      </w:r>
    </w:p>
    <w:p w14:paraId="41C66DEA"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noticed his </w:t>
      </w:r>
      <w:r w:rsidR="00827E02">
        <w:rPr>
          <w:rFonts w:ascii="Times New Roman" w:hAnsi="Times New Roman"/>
        </w:rPr>
        <w:t>father</w:t>
      </w:r>
      <w:r>
        <w:rPr>
          <w:rFonts w:ascii="Times New Roman" w:hAnsi="Times New Roman"/>
        </w:rPr>
        <w:t xml:space="preserve"> was wearing a suit, the suit he </w:t>
      </w:r>
      <w:r w:rsidR="00827E02">
        <w:rPr>
          <w:rFonts w:ascii="Times New Roman" w:hAnsi="Times New Roman"/>
        </w:rPr>
        <w:t>wore</w:t>
      </w:r>
      <w:r>
        <w:rPr>
          <w:rFonts w:ascii="Times New Roman" w:hAnsi="Times New Roman"/>
        </w:rPr>
        <w:t xml:space="preserve"> on the plane when they arrived.</w:t>
      </w:r>
    </w:p>
    <w:p w14:paraId="74738019"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are you going? Why are you dressed up?”</w:t>
      </w:r>
    </w:p>
    <w:p w14:paraId="0E0633F9"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827E02">
        <w:rPr>
          <w:rFonts w:ascii="Times New Roman" w:hAnsi="Times New Roman"/>
        </w:rPr>
        <w:t>Because</w:t>
      </w:r>
      <w:r>
        <w:rPr>
          <w:rFonts w:ascii="Times New Roman" w:hAnsi="Times New Roman"/>
        </w:rPr>
        <w:t xml:space="preserve"> </w:t>
      </w:r>
      <w:r w:rsidR="00827E02">
        <w:rPr>
          <w:rFonts w:ascii="Times New Roman" w:hAnsi="Times New Roman"/>
        </w:rPr>
        <w:t>lawyers</w:t>
      </w:r>
      <w:r>
        <w:rPr>
          <w:rFonts w:ascii="Times New Roman" w:hAnsi="Times New Roman"/>
        </w:rPr>
        <w:t xml:space="preserve"> wear suits not hospital gowns.”</w:t>
      </w:r>
    </w:p>
    <w:p w14:paraId="1F0498B9"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could tell his father felt 100 times better. It was as if he was a new man with a new life.</w:t>
      </w:r>
    </w:p>
    <w:p w14:paraId="0E63ACB4" w14:textId="1A76355E" w:rsidR="007B1490"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“Last night I was up late thinking about my life. I was thinking about before when I was sick. </w:t>
      </w:r>
      <w:r w:rsidR="00827E02">
        <w:rPr>
          <w:rFonts w:ascii="Times New Roman" w:hAnsi="Times New Roman"/>
        </w:rPr>
        <w:t>About</w:t>
      </w:r>
      <w:r>
        <w:rPr>
          <w:rFonts w:ascii="Times New Roman" w:hAnsi="Times New Roman"/>
        </w:rPr>
        <w:t xml:space="preserve"> what we have been reading and about what God has given me. He has no</w:t>
      </w:r>
      <w:r w:rsidR="00F33B9C">
        <w:rPr>
          <w:rFonts w:ascii="Times New Roman" w:hAnsi="Times New Roman"/>
        </w:rPr>
        <w:t xml:space="preserve">t only given me a kidney, he forgiven me for my past and given me a second </w:t>
      </w:r>
      <w:r w:rsidR="00644653">
        <w:rPr>
          <w:rFonts w:ascii="Times New Roman" w:hAnsi="Times New Roman"/>
        </w:rPr>
        <w:t>chance</w:t>
      </w:r>
      <w:r w:rsidR="00F33B9C">
        <w:rPr>
          <w:rFonts w:ascii="Times New Roman" w:hAnsi="Times New Roman"/>
        </w:rPr>
        <w:t>. A new life to live in service to something greater than myself.”</w:t>
      </w:r>
    </w:p>
    <w:p w14:paraId="20E53169" w14:textId="77777777" w:rsidR="00A81B8B" w:rsidRDefault="00F33B9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was filled with emotion at his father’s heart-felt words. “A few months ago I had a similar life changing moment; </w:t>
      </w:r>
      <w:r w:rsidR="00827E02">
        <w:rPr>
          <w:rFonts w:ascii="Times New Roman" w:hAnsi="Times New Roman"/>
        </w:rPr>
        <w:t>a</w:t>
      </w:r>
      <w:r>
        <w:rPr>
          <w:rFonts w:ascii="Times New Roman" w:hAnsi="Times New Roman"/>
        </w:rPr>
        <w:t xml:space="preserve"> moment when I knew my purpose for living and I have been waiting for you to find that purpose as well. I am so happy for you father!” The two </w:t>
      </w:r>
      <w:r w:rsidR="00827E02">
        <w:rPr>
          <w:rFonts w:ascii="Times New Roman" w:hAnsi="Times New Roman"/>
        </w:rPr>
        <w:t>embraced</w:t>
      </w:r>
      <w:r>
        <w:rPr>
          <w:rFonts w:ascii="Times New Roman" w:hAnsi="Times New Roman"/>
        </w:rPr>
        <w:t xml:space="preserve"> and held the hug for several moments as they both examined the experience they had just shared together.</w:t>
      </w:r>
    </w:p>
    <w:p w14:paraId="13A54F95"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3A7384">
        <w:rPr>
          <w:rFonts w:ascii="Times New Roman" w:hAnsi="Times New Roman"/>
        </w:rPr>
        <w:t>Naazi</w:t>
      </w:r>
      <w:r>
        <w:rPr>
          <w:rFonts w:ascii="Times New Roman" w:hAnsi="Times New Roman"/>
        </w:rPr>
        <w:t xml:space="preserve">! Are you there!” said Taher as he </w:t>
      </w:r>
      <w:r w:rsidR="00827E02">
        <w:rPr>
          <w:rFonts w:ascii="Times New Roman" w:hAnsi="Times New Roman"/>
        </w:rPr>
        <w:t>opened</w:t>
      </w:r>
      <w:r>
        <w:rPr>
          <w:rFonts w:ascii="Times New Roman" w:hAnsi="Times New Roman"/>
        </w:rPr>
        <w:t xml:space="preserve"> the glass door and stepped into the refugee center.</w:t>
      </w:r>
    </w:p>
    <w:p w14:paraId="47EAB0B7"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come up the stairs.”</w:t>
      </w:r>
    </w:p>
    <w:p w14:paraId="118A2F0E"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Above the main room was a makeshift office. </w:t>
      </w:r>
      <w:r w:rsidR="003A7384">
        <w:rPr>
          <w:rFonts w:ascii="Times New Roman" w:hAnsi="Times New Roman"/>
        </w:rPr>
        <w:t>Naazi</w:t>
      </w:r>
      <w:r>
        <w:rPr>
          <w:rFonts w:ascii="Times New Roman" w:hAnsi="Times New Roman"/>
        </w:rPr>
        <w:t xml:space="preserve"> had papers spread across a folding table and a small filling cabinet in the corner. </w:t>
      </w:r>
      <w:r w:rsidR="00827E02">
        <w:rPr>
          <w:rFonts w:ascii="Times New Roman" w:hAnsi="Times New Roman"/>
        </w:rPr>
        <w:t>An Afghan woman with her head covered by a black scarf sat at another table typing on an old computer with a black and green screen.</w:t>
      </w:r>
    </w:p>
    <w:p w14:paraId="7D3BE601"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“How are you feeling today?” asked </w:t>
      </w:r>
      <w:r w:rsidR="003A7384">
        <w:rPr>
          <w:rFonts w:ascii="Times New Roman" w:hAnsi="Times New Roman"/>
        </w:rPr>
        <w:t>Naazi</w:t>
      </w:r>
      <w:r>
        <w:rPr>
          <w:rFonts w:ascii="Times New Roman" w:hAnsi="Times New Roman"/>
        </w:rPr>
        <w:t>.</w:t>
      </w:r>
    </w:p>
    <w:p w14:paraId="7DF39DDC"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“Much better. I am getting better everyday!”</w:t>
      </w:r>
    </w:p>
    <w:p w14:paraId="05FBF78A"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is your son?”</w:t>
      </w:r>
    </w:p>
    <w:p w14:paraId="2E540AED"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has gone to see the university and visit the library. He loves going to the library much more than I did when I was in school.”</w:t>
      </w:r>
    </w:p>
    <w:p w14:paraId="6933FCDD"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must be very proud of him.”</w:t>
      </w:r>
    </w:p>
    <w:p w14:paraId="0A78912A" w14:textId="77777777" w:rsidR="003A7384"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Not just </w:t>
      </w:r>
      <w:r w:rsidR="00CC1A36">
        <w:rPr>
          <w:rFonts w:ascii="Times New Roman" w:hAnsi="Times New Roman"/>
        </w:rPr>
        <w:t>because</w:t>
      </w:r>
      <w:r>
        <w:rPr>
          <w:rFonts w:ascii="Times New Roman" w:hAnsi="Times New Roman"/>
        </w:rPr>
        <w:t xml:space="preserve"> he is smart and a hard worker but because he is a selfless honorable man.”</w:t>
      </w:r>
    </w:p>
    <w:p w14:paraId="4E65BACB"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sure he is.”</w:t>
      </w:r>
    </w:p>
    <w:p w14:paraId="2FBBE2FA"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been thinking about your offer yesterday,” said Taher </w:t>
      </w:r>
      <w:r w:rsidR="00CC1A36">
        <w:rPr>
          <w:rFonts w:ascii="Times New Roman" w:hAnsi="Times New Roman"/>
        </w:rPr>
        <w:t>changing</w:t>
      </w:r>
      <w:r>
        <w:rPr>
          <w:rFonts w:ascii="Times New Roman" w:hAnsi="Times New Roman"/>
        </w:rPr>
        <w:t xml:space="preserve"> the subject to why he was there early in the day.</w:t>
      </w:r>
    </w:p>
    <w:p w14:paraId="55FF5381"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it was more of a request than an offer.”</w:t>
      </w:r>
    </w:p>
    <w:p w14:paraId="3F336F07"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“Either way, I am happy to help in any way possible.”</w:t>
      </w:r>
    </w:p>
    <w:p w14:paraId="3337405A"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Nazzi could tell that Taher </w:t>
      </w:r>
      <w:r w:rsidR="00CC1A36">
        <w:rPr>
          <w:rFonts w:ascii="Times New Roman" w:hAnsi="Times New Roman"/>
        </w:rPr>
        <w:t>meant</w:t>
      </w:r>
      <w:r>
        <w:rPr>
          <w:rFonts w:ascii="Times New Roman" w:hAnsi="Times New Roman"/>
        </w:rPr>
        <w:t xml:space="preserve"> every word he spoke and that it </w:t>
      </w:r>
      <w:r w:rsidR="00CC1A36">
        <w:rPr>
          <w:rFonts w:ascii="Times New Roman" w:hAnsi="Times New Roman"/>
        </w:rPr>
        <w:t>meant</w:t>
      </w:r>
      <w:r>
        <w:rPr>
          <w:rFonts w:ascii="Times New Roman" w:hAnsi="Times New Roman"/>
        </w:rPr>
        <w:t xml:space="preserve"> a lot to him to be able to help. “Great, we will be happy to have you.”</w:t>
      </w:r>
    </w:p>
    <w:p w14:paraId="69AC8A3E"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“Would it be possible for me to setup one of these tables in the corner and see clients here? It would not be very professional to meet clients in my small studio apartment.”</w:t>
      </w:r>
    </w:p>
    <w:p w14:paraId="1B406CA7" w14:textId="77777777" w:rsidR="00046B45"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sure we can arrange that. As fast as you an I can set up the table.”</w:t>
      </w:r>
    </w:p>
    <w:p w14:paraId="11950D60" w14:textId="77777777"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tonight at dinner, let them know I will be here everyday to help give advice or to file any papers they need.”</w:t>
      </w:r>
    </w:p>
    <w:p w14:paraId="1E2ED306" w14:textId="77777777"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like a great idea and will your son be here tonight?”</w:t>
      </w:r>
    </w:p>
    <w:p w14:paraId="05625B09" w14:textId="77777777"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said Taher. </w:t>
      </w:r>
      <w:r w:rsidR="00CC1A36">
        <w:rPr>
          <w:rFonts w:ascii="Times New Roman" w:hAnsi="Times New Roman"/>
        </w:rPr>
        <w:t xml:space="preserve">“He is planning to help out with the English class. </w:t>
      </w:r>
    </w:p>
    <w:p w14:paraId="294B112F" w14:textId="77777777" w:rsidR="00DB3DB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“Wonderful! Thank you so much,” he </w:t>
      </w:r>
      <w:r w:rsidR="00DB3DB5">
        <w:rPr>
          <w:rFonts w:ascii="Times New Roman" w:hAnsi="Times New Roman"/>
        </w:rPr>
        <w:t xml:space="preserve">said while shaking Taher’s hand. With Taher in a nice suit and Naazi shaking his hand it looked as if they two had just struck a big business deal. Then Taher walked down the steep, narrow stairs into the </w:t>
      </w:r>
      <w:r w:rsidR="00CC1A36">
        <w:rPr>
          <w:rFonts w:ascii="Times New Roman" w:hAnsi="Times New Roman"/>
        </w:rPr>
        <w:t>empty</w:t>
      </w:r>
      <w:r w:rsidR="00DB3DB5">
        <w:rPr>
          <w:rFonts w:ascii="Times New Roman" w:hAnsi="Times New Roman"/>
        </w:rPr>
        <w:t xml:space="preserve"> large room that had been filled the night before. He looked around and smiled with pride.</w:t>
      </w:r>
    </w:p>
    <w:p w14:paraId="3FDEF24B" w14:textId="243F0F91" w:rsidR="00DB3DB5" w:rsidRDefault="00DB3DB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toured the University on foot. He found his dorm on the map and that was the first place he went. The doors were locked so he then walked to the library in the center of the urban campus. The library had </w:t>
      </w:r>
      <w:r w:rsidR="00CC1A36">
        <w:rPr>
          <w:rFonts w:ascii="Times New Roman" w:hAnsi="Times New Roman"/>
        </w:rPr>
        <w:t>more</w:t>
      </w:r>
      <w:r>
        <w:rPr>
          <w:rFonts w:ascii="Times New Roman" w:hAnsi="Times New Roman"/>
        </w:rPr>
        <w:t xml:space="preserve"> books than Emod had ever seen in his entire life, and that was just on the first floor. The </w:t>
      </w:r>
      <w:r w:rsidR="00CC1A36">
        <w:rPr>
          <w:rFonts w:ascii="Times New Roman" w:hAnsi="Times New Roman"/>
        </w:rPr>
        <w:t>library</w:t>
      </w:r>
      <w:r>
        <w:rPr>
          <w:rFonts w:ascii="Times New Roman" w:hAnsi="Times New Roman"/>
        </w:rPr>
        <w:t xml:space="preserve"> was 12 stories and ever</w:t>
      </w:r>
      <w:r w:rsidR="00CD46E1">
        <w:rPr>
          <w:rFonts w:ascii="Times New Roman" w:hAnsi="Times New Roman"/>
        </w:rPr>
        <w:t>y</w:t>
      </w:r>
      <w:r>
        <w:rPr>
          <w:rFonts w:ascii="Times New Roman" w:hAnsi="Times New Roman"/>
        </w:rPr>
        <w:t xml:space="preserve"> floor was filled with dark brown shelves packed full of old </w:t>
      </w:r>
      <w:r w:rsidR="00CC1A36">
        <w:rPr>
          <w:rFonts w:ascii="Times New Roman" w:hAnsi="Times New Roman"/>
        </w:rPr>
        <w:t>volumes</w:t>
      </w:r>
      <w:r>
        <w:rPr>
          <w:rFonts w:ascii="Times New Roman" w:hAnsi="Times New Roman"/>
        </w:rPr>
        <w:t xml:space="preserve">. There was the </w:t>
      </w:r>
      <w:r w:rsidR="00CD46E1">
        <w:rPr>
          <w:rFonts w:ascii="Times New Roman" w:hAnsi="Times New Roman"/>
        </w:rPr>
        <w:t xml:space="preserve">familiar </w:t>
      </w:r>
      <w:r>
        <w:rPr>
          <w:rFonts w:ascii="Times New Roman" w:hAnsi="Times New Roman"/>
        </w:rPr>
        <w:t xml:space="preserve">smell of old papers that filled the room and comforted Emod as we walked through. </w:t>
      </w:r>
    </w:p>
    <w:p w14:paraId="67020641" w14:textId="77777777" w:rsidR="00C0398D" w:rsidRDefault="00DB3DB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found the computer lab and sat down to check his email. Emod did not expect </w:t>
      </w:r>
      <w:r w:rsidR="003D7B5C">
        <w:rPr>
          <w:rFonts w:ascii="Times New Roman" w:hAnsi="Times New Roman"/>
        </w:rPr>
        <w:t xml:space="preserve">to have many emails but he wanted to check just in case. </w:t>
      </w:r>
      <w:r>
        <w:rPr>
          <w:rFonts w:ascii="Times New Roman" w:hAnsi="Times New Roman"/>
        </w:rPr>
        <w:t>He had not been near a computer for weeks and he was excited to sit down to a keyboard.</w:t>
      </w:r>
      <w:r w:rsidR="003D7B5C">
        <w:rPr>
          <w:rFonts w:ascii="Times New Roman" w:hAnsi="Times New Roman"/>
        </w:rPr>
        <w:t xml:space="preserve"> In his inbox he found several junk emails, a note from a friend back in Ir</w:t>
      </w:r>
      <w:r w:rsidR="00C0398D">
        <w:rPr>
          <w:rFonts w:ascii="Times New Roman" w:hAnsi="Times New Roman"/>
        </w:rPr>
        <w:t xml:space="preserve">an that he went to school with and some important information about registration for school. Then he moved to surf the </w:t>
      </w:r>
      <w:r w:rsidR="00CC1A36">
        <w:rPr>
          <w:rFonts w:ascii="Times New Roman" w:hAnsi="Times New Roman"/>
        </w:rPr>
        <w:t>Internet</w:t>
      </w:r>
      <w:r w:rsidR="00C0398D">
        <w:rPr>
          <w:rFonts w:ascii="Times New Roman" w:hAnsi="Times New Roman"/>
        </w:rPr>
        <w:t xml:space="preserve"> just to catch up with current events and to read about what was happening politically in Iran. </w:t>
      </w:r>
    </w:p>
    <w:p w14:paraId="53B6D1BD"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leaving the library, he arrived back to the apartment just in time to have lunch with his father. </w:t>
      </w:r>
    </w:p>
    <w:p w14:paraId="27992F9B"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“I went to the center today and set up my office,” said Taher.</w:t>
      </w:r>
    </w:p>
    <w:p w14:paraId="3AC40F05"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walked there alone?” Emod acted surprised.</w:t>
      </w:r>
    </w:p>
    <w:p w14:paraId="0E81181F"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and you walked </w:t>
      </w:r>
      <w:r w:rsidR="00CC1A36">
        <w:rPr>
          <w:rFonts w:ascii="Times New Roman" w:hAnsi="Times New Roman"/>
        </w:rPr>
        <w:t>alone</w:t>
      </w:r>
      <w:r>
        <w:rPr>
          <w:rFonts w:ascii="Times New Roman" w:hAnsi="Times New Roman"/>
        </w:rPr>
        <w:t xml:space="preserve"> to your school. You think I can’t take care of myself in a nice </w:t>
      </w:r>
      <w:r w:rsidR="00CC1A36">
        <w:rPr>
          <w:rFonts w:ascii="Times New Roman" w:hAnsi="Times New Roman"/>
        </w:rPr>
        <w:t>European</w:t>
      </w:r>
      <w:r>
        <w:rPr>
          <w:rFonts w:ascii="Times New Roman" w:hAnsi="Times New Roman"/>
        </w:rPr>
        <w:t xml:space="preserve"> city?”</w:t>
      </w:r>
    </w:p>
    <w:p w14:paraId="098726EB"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guess I am just not used to you feeling better and being more independent.”</w:t>
      </w:r>
    </w:p>
    <w:p w14:paraId="20ECCE0E"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mother won’t be used to it either. It will take some time for her I imagine. I miss her and I wish she was here with us to experience what we are doing.”</w:t>
      </w:r>
    </w:p>
    <w:p w14:paraId="37A9A9E8" w14:textId="2244EC2C"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wrote her a letter last night,” said Emod. “I tried to explain how both our lives had changed and to update her. I hop</w:t>
      </w:r>
      <w:r w:rsidR="00CD46E1">
        <w:rPr>
          <w:rFonts w:ascii="Times New Roman" w:hAnsi="Times New Roman"/>
        </w:rPr>
        <w:t>e</w:t>
      </w:r>
      <w:r>
        <w:rPr>
          <w:rFonts w:ascii="Times New Roman" w:hAnsi="Times New Roman"/>
        </w:rPr>
        <w:t xml:space="preserve"> she understands.</w:t>
      </w:r>
    </w:p>
    <w:p w14:paraId="02E7F351"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might take some time but I know she will.” </w:t>
      </w:r>
      <w:r w:rsidR="00CC1A36">
        <w:rPr>
          <w:rFonts w:ascii="Times New Roman" w:hAnsi="Times New Roman"/>
        </w:rPr>
        <w:t>There</w:t>
      </w:r>
      <w:r>
        <w:rPr>
          <w:rFonts w:ascii="Times New Roman" w:hAnsi="Times New Roman"/>
        </w:rPr>
        <w:t xml:space="preserve"> was a pause and then Taher continued. “I miss talking to her everyday. One of the biggest things to happen to me in my </w:t>
      </w:r>
      <w:r w:rsidR="00CC1A36">
        <w:rPr>
          <w:rFonts w:ascii="Times New Roman" w:hAnsi="Times New Roman"/>
        </w:rPr>
        <w:t>entire</w:t>
      </w:r>
      <w:r>
        <w:rPr>
          <w:rFonts w:ascii="Times New Roman" w:hAnsi="Times New Roman"/>
        </w:rPr>
        <w:t xml:space="preserve"> life and I can’t share it with the woman I love and the woman I have spent more than half my life with.”</w:t>
      </w:r>
    </w:p>
    <w:p w14:paraId="176E0939" w14:textId="2D1D65B9" w:rsidR="00BC192E" w:rsidRDefault="00C0398D"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just sat quietly. Nothing needed to be said. Taher and his son had always been close but he had never </w:t>
      </w:r>
      <w:r w:rsidR="00CC1A36">
        <w:rPr>
          <w:rFonts w:ascii="Times New Roman" w:hAnsi="Times New Roman"/>
        </w:rPr>
        <w:t>opened</w:t>
      </w:r>
      <w:r>
        <w:rPr>
          <w:rFonts w:ascii="Times New Roman" w:hAnsi="Times New Roman"/>
        </w:rPr>
        <w:t xml:space="preserve"> up so much about his feelings. It was</w:t>
      </w:r>
      <w:r w:rsidR="00CD46E1">
        <w:rPr>
          <w:rFonts w:ascii="Times New Roman" w:hAnsi="Times New Roman"/>
        </w:rPr>
        <w:t xml:space="preserve"> not customary for an Iranian ma</w:t>
      </w:r>
      <w:r>
        <w:rPr>
          <w:rFonts w:ascii="Times New Roman" w:hAnsi="Times New Roman"/>
        </w:rPr>
        <w:t>n to talk about his wife that way.</w:t>
      </w:r>
    </w:p>
    <w:p w14:paraId="73649C49" w14:textId="2195BBA4"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“Are you going to the refugee center tonight while I help with the class?” Emod asked </w:t>
      </w:r>
      <w:r w:rsidR="00CC1A36">
        <w:rPr>
          <w:rFonts w:ascii="Times New Roman" w:hAnsi="Times New Roman"/>
        </w:rPr>
        <w:t>changing</w:t>
      </w:r>
      <w:r>
        <w:rPr>
          <w:rFonts w:ascii="Times New Roman" w:hAnsi="Times New Roman"/>
        </w:rPr>
        <w:t xml:space="preserve"> the subject and ending the </w:t>
      </w:r>
      <w:r w:rsidR="00CD46E1">
        <w:rPr>
          <w:rFonts w:ascii="Times New Roman" w:hAnsi="Times New Roman"/>
        </w:rPr>
        <w:t>awkward</w:t>
      </w:r>
      <w:r>
        <w:rPr>
          <w:rFonts w:ascii="Times New Roman" w:hAnsi="Times New Roman"/>
        </w:rPr>
        <w:t xml:space="preserve"> silence.</w:t>
      </w:r>
    </w:p>
    <w:p w14:paraId="75CC7F6C"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figured I would. I enjoyed meeting people last night. I felt very welcome.”</w:t>
      </w:r>
    </w:p>
    <w:p w14:paraId="41414972"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w:t>
      </w:r>
    </w:p>
    <w:p w14:paraId="00AB73F5"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arrived at the center and walked into an already crowded room. It was a similar sight as the night before. The same people were huddled around enjoying themselves while they ate from white </w:t>
      </w:r>
      <w:r w:rsidR="00CC1A36">
        <w:rPr>
          <w:rFonts w:ascii="Times New Roman" w:hAnsi="Times New Roman"/>
        </w:rPr>
        <w:t>Styrofoam</w:t>
      </w:r>
      <w:r>
        <w:rPr>
          <w:rFonts w:ascii="Times New Roman" w:hAnsi="Times New Roman"/>
        </w:rPr>
        <w:t xml:space="preserve"> bowls with white plastic spoons.</w:t>
      </w:r>
    </w:p>
    <w:p w14:paraId="4C8C33CD" w14:textId="77777777" w:rsidR="00BC192E" w:rsidRDefault="00CC1A36"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the man who had introduced himself to Taher just before he left the night before approached.</w:t>
      </w:r>
    </w:p>
    <w:p w14:paraId="39AC2959"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it is great to see you again,” Ahim said.</w:t>
      </w:r>
    </w:p>
    <w:p w14:paraId="1CBB1386"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is great to see you too.”</w:t>
      </w:r>
    </w:p>
    <w:p w14:paraId="4FE8CD80" w14:textId="77777777" w:rsidR="00710ABF"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want to </w:t>
      </w:r>
      <w:r w:rsidR="00CC1A36">
        <w:rPr>
          <w:rFonts w:ascii="Times New Roman" w:hAnsi="Times New Roman"/>
        </w:rPr>
        <w:t>introduce</w:t>
      </w:r>
      <w:r>
        <w:rPr>
          <w:rFonts w:ascii="Times New Roman" w:hAnsi="Times New Roman"/>
        </w:rPr>
        <w:t xml:space="preserve"> you to my family,” Ahim said excitedly.</w:t>
      </w:r>
      <w:r w:rsidR="00D70FA1">
        <w:rPr>
          <w:rFonts w:ascii="Times New Roman" w:hAnsi="Times New Roman"/>
        </w:rPr>
        <w:t xml:space="preserve"> “This is my wife Minoo and my son, </w:t>
      </w:r>
      <w:r w:rsidR="00D70FA1" w:rsidRPr="009B212F">
        <w:rPr>
          <w:rFonts w:ascii="Times New Roman" w:hAnsi="Times New Roman"/>
        </w:rPr>
        <w:t>Padshah</w:t>
      </w:r>
      <w:r w:rsidR="00D70FA1">
        <w:rPr>
          <w:rFonts w:ascii="Times New Roman" w:hAnsi="Times New Roman"/>
        </w:rPr>
        <w:t>.</w:t>
      </w:r>
    </w:p>
    <w:p w14:paraId="31208ED4"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is nice to meet you all,” Taher said and Emod shook hands with the 10 year-old boy.</w:t>
      </w:r>
    </w:p>
    <w:p w14:paraId="49142100"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refugees?” asked Taher.</w:t>
      </w:r>
    </w:p>
    <w:p w14:paraId="2442C981" w14:textId="717469B8"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w:t>
      </w:r>
      <w:r w:rsidR="00CD46E1">
        <w:rPr>
          <w:rFonts w:ascii="Times New Roman" w:hAnsi="Times New Roman"/>
        </w:rPr>
        <w:t>es, our village out</w:t>
      </w:r>
      <w:r>
        <w:rPr>
          <w:rFonts w:ascii="Times New Roman" w:hAnsi="Times New Roman"/>
        </w:rPr>
        <w:t xml:space="preserve">side of </w:t>
      </w:r>
      <w:r w:rsidR="00CC1A36">
        <w:rPr>
          <w:rFonts w:ascii="Times New Roman" w:hAnsi="Times New Roman"/>
        </w:rPr>
        <w:t>Kabul</w:t>
      </w:r>
      <w:r>
        <w:rPr>
          <w:rFonts w:ascii="Times New Roman" w:hAnsi="Times New Roman"/>
        </w:rPr>
        <w:t xml:space="preserve"> was home to some intense fighting between American forces and the Taliban. I was a </w:t>
      </w:r>
      <w:r w:rsidR="00CC1A36">
        <w:rPr>
          <w:rFonts w:ascii="Times New Roman" w:hAnsi="Times New Roman"/>
        </w:rPr>
        <w:t>teacher</w:t>
      </w:r>
      <w:r>
        <w:rPr>
          <w:rFonts w:ascii="Times New Roman" w:hAnsi="Times New Roman"/>
        </w:rPr>
        <w:t xml:space="preserve"> at the village school and it was not safe for the children to come to school.</w:t>
      </w:r>
    </w:p>
    <w:p w14:paraId="31391ECC"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listen intently, </w:t>
      </w:r>
      <w:r w:rsidR="00CC1A36">
        <w:rPr>
          <w:rFonts w:ascii="Times New Roman" w:hAnsi="Times New Roman"/>
        </w:rPr>
        <w:t>tuning</w:t>
      </w:r>
      <w:r>
        <w:rPr>
          <w:rFonts w:ascii="Times New Roman" w:hAnsi="Times New Roman"/>
        </w:rPr>
        <w:t xml:space="preserve"> out the noise in the background.</w:t>
      </w:r>
    </w:p>
    <w:p w14:paraId="775F5624"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 fled about a year ago and have been bounced around from country to country only being allowed to stay for </w:t>
      </w:r>
      <w:r w:rsidR="00CC1A36">
        <w:rPr>
          <w:rFonts w:ascii="Times New Roman" w:hAnsi="Times New Roman"/>
        </w:rPr>
        <w:t>three</w:t>
      </w:r>
      <w:r>
        <w:rPr>
          <w:rFonts w:ascii="Times New Roman" w:hAnsi="Times New Roman"/>
        </w:rPr>
        <w:t xml:space="preserve"> months at the most. I am trying to get a </w:t>
      </w:r>
      <w:r w:rsidR="00CC1A36">
        <w:rPr>
          <w:rFonts w:ascii="Times New Roman" w:hAnsi="Times New Roman"/>
        </w:rPr>
        <w:t>permanent</w:t>
      </w:r>
      <w:r>
        <w:rPr>
          <w:rFonts w:ascii="Times New Roman" w:hAnsi="Times New Roman"/>
        </w:rPr>
        <w:t xml:space="preserve"> work visa for all of us but there are </w:t>
      </w:r>
      <w:r w:rsidR="00CC1A36">
        <w:rPr>
          <w:rFonts w:ascii="Times New Roman" w:hAnsi="Times New Roman"/>
        </w:rPr>
        <w:t>hundreds</w:t>
      </w:r>
      <w:r>
        <w:rPr>
          <w:rFonts w:ascii="Times New Roman" w:hAnsi="Times New Roman"/>
        </w:rPr>
        <w:t xml:space="preserve"> of other refugees who have applied as well.</w:t>
      </w:r>
    </w:p>
    <w:p w14:paraId="1F78A1B6" w14:textId="77777777" w:rsidR="00397E1D"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“Does the fighting continue back home,”</w:t>
      </w:r>
      <w:r w:rsidR="00397E1D">
        <w:rPr>
          <w:rFonts w:ascii="Times New Roman" w:hAnsi="Times New Roman"/>
        </w:rPr>
        <w:t xml:space="preserve"> Taher asked.</w:t>
      </w:r>
    </w:p>
    <w:p w14:paraId="71E075B1" w14:textId="77777777"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wife talked to her sister not long ago and she says the fighting comes and goes. Some weeks it is everyday. Some weeks not at tall.”</w:t>
      </w:r>
    </w:p>
    <w:p w14:paraId="4B0FF871" w14:textId="77777777"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and Emod were both captivated by the story. Taher wanted to do something to help them but could do nothing. He was also amazed about how content they were about the </w:t>
      </w:r>
      <w:r w:rsidR="00CC1A36">
        <w:rPr>
          <w:rFonts w:ascii="Times New Roman" w:hAnsi="Times New Roman"/>
        </w:rPr>
        <w:t>situation</w:t>
      </w:r>
      <w:r>
        <w:rPr>
          <w:rFonts w:ascii="Times New Roman" w:hAnsi="Times New Roman"/>
        </w:rPr>
        <w:t xml:space="preserve">. They were not bitter or upset but they </w:t>
      </w:r>
      <w:r w:rsidR="00CC1A36">
        <w:rPr>
          <w:rFonts w:ascii="Times New Roman" w:hAnsi="Times New Roman"/>
        </w:rPr>
        <w:t>dealt</w:t>
      </w:r>
      <w:r>
        <w:rPr>
          <w:rFonts w:ascii="Times New Roman" w:hAnsi="Times New Roman"/>
        </w:rPr>
        <w:t xml:space="preserve"> with the </w:t>
      </w:r>
      <w:r w:rsidR="00CC1A36">
        <w:rPr>
          <w:rFonts w:ascii="Times New Roman" w:hAnsi="Times New Roman"/>
        </w:rPr>
        <w:t>situations</w:t>
      </w:r>
      <w:r>
        <w:rPr>
          <w:rFonts w:ascii="Times New Roman" w:hAnsi="Times New Roman"/>
        </w:rPr>
        <w:t>.</w:t>
      </w:r>
    </w:p>
    <w:p w14:paraId="3EBAEBAE" w14:textId="77777777"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voice was elevated over the crowd and called, “Emod, can you come up here?” It was Nazzi and he was standing in the front of the room waiting to start the class. Emod worked his way through the </w:t>
      </w:r>
      <w:r w:rsidR="00CC1A36">
        <w:rPr>
          <w:rFonts w:ascii="Times New Roman" w:hAnsi="Times New Roman"/>
        </w:rPr>
        <w:t>crowded</w:t>
      </w:r>
      <w:r>
        <w:rPr>
          <w:rFonts w:ascii="Times New Roman" w:hAnsi="Times New Roman"/>
        </w:rPr>
        <w:t xml:space="preserve"> room and Nazzi stepped down off the riser to explain what he wanted him to do. </w:t>
      </w:r>
    </w:p>
    <w:p w14:paraId="23F049E1" w14:textId="3731E378" w:rsidR="00787126"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“Here is the lesson we are teaching tonight. </w:t>
      </w:r>
      <w:r w:rsidR="00787126">
        <w:rPr>
          <w:rFonts w:ascii="Times New Roman" w:hAnsi="Times New Roman"/>
        </w:rPr>
        <w:t xml:space="preserve">If you could walk around the </w:t>
      </w:r>
      <w:r w:rsidR="00CC1A36">
        <w:rPr>
          <w:rFonts w:ascii="Times New Roman" w:hAnsi="Times New Roman"/>
        </w:rPr>
        <w:t>room</w:t>
      </w:r>
      <w:r w:rsidR="00787126">
        <w:rPr>
          <w:rFonts w:ascii="Times New Roman" w:hAnsi="Times New Roman"/>
        </w:rPr>
        <w:t xml:space="preserve"> </w:t>
      </w:r>
      <w:r w:rsidR="00CD46E1">
        <w:rPr>
          <w:rFonts w:ascii="Times New Roman" w:hAnsi="Times New Roman"/>
        </w:rPr>
        <w:t xml:space="preserve">to </w:t>
      </w:r>
      <w:r w:rsidR="00D81D45">
        <w:rPr>
          <w:rFonts w:ascii="Times New Roman" w:hAnsi="Times New Roman"/>
        </w:rPr>
        <w:t>to</w:t>
      </w:r>
      <w:r w:rsidR="00787126">
        <w:rPr>
          <w:rFonts w:ascii="Times New Roman" w:hAnsi="Times New Roman"/>
        </w:rPr>
        <w:t xml:space="preserve"> let them </w:t>
      </w:r>
      <w:r w:rsidR="00CC1A36">
        <w:rPr>
          <w:rFonts w:ascii="Times New Roman" w:hAnsi="Times New Roman"/>
        </w:rPr>
        <w:t>practice</w:t>
      </w:r>
      <w:r w:rsidR="00787126">
        <w:rPr>
          <w:rFonts w:ascii="Times New Roman" w:hAnsi="Times New Roman"/>
        </w:rPr>
        <w:t xml:space="preserve"> saying the words out </w:t>
      </w:r>
      <w:r w:rsidR="00CC1A36">
        <w:rPr>
          <w:rFonts w:ascii="Times New Roman" w:hAnsi="Times New Roman"/>
        </w:rPr>
        <w:t>loud</w:t>
      </w:r>
      <w:r w:rsidR="00787126">
        <w:rPr>
          <w:rFonts w:ascii="Times New Roman" w:hAnsi="Times New Roman"/>
        </w:rPr>
        <w:t>, that would be very helpful.”</w:t>
      </w:r>
    </w:p>
    <w:p w14:paraId="544F0425"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be happy to,” said Emod and he looked over the worksheet. </w:t>
      </w:r>
    </w:p>
    <w:p w14:paraId="765EDD40" w14:textId="0FAB7BC5"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“When most people had finished eating their soup and either finished with their bread or saved it for later, Nazzi started the lesson. Emod did as he was instructed to do and made his way from person to person trying to help. </w:t>
      </w:r>
      <w:r w:rsidR="00CC1A36">
        <w:rPr>
          <w:rFonts w:ascii="Times New Roman" w:hAnsi="Times New Roman"/>
        </w:rPr>
        <w:t>There</w:t>
      </w:r>
      <w:r>
        <w:rPr>
          <w:rFonts w:ascii="Times New Roman" w:hAnsi="Times New Roman"/>
        </w:rPr>
        <w:t xml:space="preserve"> were </w:t>
      </w:r>
      <w:r w:rsidR="00CC1A36">
        <w:rPr>
          <w:rFonts w:ascii="Times New Roman" w:hAnsi="Times New Roman"/>
        </w:rPr>
        <w:t>various</w:t>
      </w:r>
      <w:r>
        <w:rPr>
          <w:rFonts w:ascii="Times New Roman" w:hAnsi="Times New Roman"/>
        </w:rPr>
        <w:t xml:space="preserve"> levels of skill and </w:t>
      </w:r>
      <w:r w:rsidR="00CC1A36">
        <w:rPr>
          <w:rFonts w:ascii="Times New Roman" w:hAnsi="Times New Roman"/>
        </w:rPr>
        <w:t>there</w:t>
      </w:r>
      <w:r>
        <w:rPr>
          <w:rFonts w:ascii="Times New Roman" w:hAnsi="Times New Roman"/>
        </w:rPr>
        <w:t xml:space="preserve"> were student from so many cou</w:t>
      </w:r>
      <w:r w:rsidR="00D81D45">
        <w:rPr>
          <w:rFonts w:ascii="Times New Roman" w:hAnsi="Times New Roman"/>
        </w:rPr>
        <w:t>ntries. As he walked, he noticed</w:t>
      </w:r>
      <w:r>
        <w:rPr>
          <w:rFonts w:ascii="Times New Roman" w:hAnsi="Times New Roman"/>
        </w:rPr>
        <w:t xml:space="preserve"> a couple of things they all had in common. Everyone was looking for a better life and they were all willing to work for it. </w:t>
      </w:r>
    </w:p>
    <w:p w14:paraId="305AC9FA" w14:textId="40B7DEFA"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Most of the children finished the worksheets way before the parents. Ahim’s son </w:t>
      </w:r>
      <w:r w:rsidRPr="009B212F">
        <w:rPr>
          <w:rFonts w:ascii="Times New Roman" w:hAnsi="Times New Roman"/>
        </w:rPr>
        <w:t>Padshah</w:t>
      </w:r>
      <w:r>
        <w:rPr>
          <w:rFonts w:ascii="Times New Roman" w:hAnsi="Times New Roman"/>
        </w:rPr>
        <w:t xml:space="preserve"> who Emod had just met</w:t>
      </w:r>
      <w:r w:rsidR="00D81D45">
        <w:rPr>
          <w:rFonts w:ascii="Times New Roman" w:hAnsi="Times New Roman"/>
        </w:rPr>
        <w:t>,</w:t>
      </w:r>
      <w:r>
        <w:rPr>
          <w:rFonts w:ascii="Times New Roman" w:hAnsi="Times New Roman"/>
        </w:rPr>
        <w:t xml:space="preserve"> finished early and was already looking board. Emod knelt in front of him and said in English, “Are you finished?”</w:t>
      </w:r>
    </w:p>
    <w:p w14:paraId="26033AB0"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With a timid voice he </w:t>
      </w:r>
      <w:r w:rsidR="00180B21">
        <w:rPr>
          <w:rFonts w:ascii="Times New Roman" w:hAnsi="Times New Roman"/>
        </w:rPr>
        <w:t>answered</w:t>
      </w:r>
      <w:r>
        <w:rPr>
          <w:rFonts w:ascii="Times New Roman" w:hAnsi="Times New Roman"/>
        </w:rPr>
        <w:t>, “Yes, I am finished.”</w:t>
      </w:r>
    </w:p>
    <w:p w14:paraId="64EF349F"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color is your pencil?” Emod asked him pointing to the pencil in his hand.</w:t>
      </w:r>
    </w:p>
    <w:p w14:paraId="47C2AAED"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answered slowly and clearly, “The </w:t>
      </w:r>
      <w:r w:rsidR="00180B21">
        <w:rPr>
          <w:rFonts w:ascii="Times New Roman" w:hAnsi="Times New Roman"/>
        </w:rPr>
        <w:t>pencil</w:t>
      </w:r>
      <w:r>
        <w:rPr>
          <w:rFonts w:ascii="Times New Roman" w:hAnsi="Times New Roman"/>
        </w:rPr>
        <w:t xml:space="preserve"> is blue.”</w:t>
      </w:r>
    </w:p>
    <w:p w14:paraId="122426E8"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“Good</w:t>
      </w:r>
      <w:r w:rsidR="00180B21">
        <w:rPr>
          <w:rFonts w:ascii="Times New Roman" w:hAnsi="Times New Roman"/>
        </w:rPr>
        <w:t>,</w:t>
      </w:r>
      <w:r>
        <w:rPr>
          <w:rFonts w:ascii="Times New Roman" w:hAnsi="Times New Roman"/>
        </w:rPr>
        <w:t xml:space="preserve">” and Emod reached and took his pencil and held it in the same hand as his own pencil. “How many </w:t>
      </w:r>
      <w:r w:rsidR="00180B21">
        <w:rPr>
          <w:rFonts w:ascii="Times New Roman" w:hAnsi="Times New Roman"/>
        </w:rPr>
        <w:t>pencils</w:t>
      </w:r>
      <w:r>
        <w:rPr>
          <w:rFonts w:ascii="Times New Roman" w:hAnsi="Times New Roman"/>
        </w:rPr>
        <w:t xml:space="preserve"> do I have?”</w:t>
      </w:r>
    </w:p>
    <w:p w14:paraId="0FF55FD6"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“You have two </w:t>
      </w:r>
      <w:r w:rsidR="00180B21">
        <w:rPr>
          <w:rFonts w:ascii="Times New Roman" w:hAnsi="Times New Roman"/>
        </w:rPr>
        <w:t>pencils</w:t>
      </w:r>
      <w:r>
        <w:rPr>
          <w:rFonts w:ascii="Times New Roman" w:hAnsi="Times New Roman"/>
        </w:rPr>
        <w:t>?”</w:t>
      </w:r>
    </w:p>
    <w:p w14:paraId="536A4824"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w:t>
      </w:r>
    </w:p>
    <w:p w14:paraId="2F5E7E25"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went on to question him about every object he could point to while the adults finished the worksheets. He answered every question correctly but had a strong accent. The entire time, </w:t>
      </w:r>
      <w:r w:rsidRPr="009B212F">
        <w:rPr>
          <w:rFonts w:ascii="Times New Roman" w:hAnsi="Times New Roman"/>
        </w:rPr>
        <w:t>Padshah</w:t>
      </w:r>
      <w:r>
        <w:rPr>
          <w:rFonts w:ascii="Times New Roman" w:hAnsi="Times New Roman"/>
        </w:rPr>
        <w:t>’s mother Nadia watched the entire conversation. She was proud of her son. Emod noticed her watching out of the corner of her eye while she pretended to do her sheet.</w:t>
      </w:r>
    </w:p>
    <w:p w14:paraId="571A2EF3"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have a smart son,” he said to her.</w:t>
      </w:r>
    </w:p>
    <w:p w14:paraId="2288147E" w14:textId="77777777" w:rsidR="000F2E99"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she answered in English.</w:t>
      </w:r>
    </w:p>
    <w:p w14:paraId="5986F50C" w14:textId="77777777" w:rsidR="006A2E6D" w:rsidRDefault="000F2E99" w:rsidP="000F2E99">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the class was over, Emod met his father in the </w:t>
      </w:r>
      <w:r w:rsidR="00180B21">
        <w:rPr>
          <w:rFonts w:ascii="Times New Roman" w:hAnsi="Times New Roman"/>
        </w:rPr>
        <w:t>back</w:t>
      </w:r>
      <w:r>
        <w:rPr>
          <w:rFonts w:ascii="Times New Roman" w:hAnsi="Times New Roman"/>
        </w:rPr>
        <w:t xml:space="preserve"> of the room and they walked out the door. “Son, you did a good job tonight,” said Taher as they walked.</w:t>
      </w:r>
    </w:p>
    <w:p w14:paraId="2973ADF2" w14:textId="77777777" w:rsidR="006A2E6D" w:rsidRDefault="006A2E6D" w:rsidP="000F2E99">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I enjoyed it,”</w:t>
      </w:r>
    </w:p>
    <w:p w14:paraId="55E4D58F" w14:textId="601B1854"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Taher put on a clean ironed white shirt and his dark suit. The only suit he had with him. </w:t>
      </w:r>
      <w:r w:rsidR="00D81D45">
        <w:rPr>
          <w:rFonts w:ascii="Times New Roman" w:hAnsi="Times New Roman"/>
        </w:rPr>
        <w:t>He checked</w:t>
      </w:r>
      <w:r w:rsidR="00180B21">
        <w:rPr>
          <w:rFonts w:ascii="Times New Roman" w:hAnsi="Times New Roman"/>
        </w:rPr>
        <w:t xml:space="preserve"> himself in the mirror and straightened his </w:t>
      </w:r>
      <w:r w:rsidR="00D81D45">
        <w:rPr>
          <w:rFonts w:ascii="Times New Roman" w:hAnsi="Times New Roman"/>
        </w:rPr>
        <w:t>t</w:t>
      </w:r>
      <w:r w:rsidR="00180B21">
        <w:rPr>
          <w:rFonts w:ascii="Times New Roman" w:hAnsi="Times New Roman"/>
        </w:rPr>
        <w:t xml:space="preserve">ie, despite it already being perfectly straight. </w:t>
      </w:r>
      <w:r>
        <w:rPr>
          <w:rFonts w:ascii="Times New Roman" w:hAnsi="Times New Roman"/>
        </w:rPr>
        <w:t xml:space="preserve">As he looked at himself, he though </w:t>
      </w:r>
      <w:r w:rsidR="00D81D45">
        <w:rPr>
          <w:rFonts w:ascii="Times New Roman" w:hAnsi="Times New Roman"/>
        </w:rPr>
        <w:t>“</w:t>
      </w:r>
      <w:r w:rsidR="00D81D45">
        <w:rPr>
          <w:rFonts w:ascii="Times New Roman" w:hAnsi="Times New Roman"/>
          <w:i/>
        </w:rPr>
        <w:t>H</w:t>
      </w:r>
      <w:r w:rsidRPr="00D81D45">
        <w:rPr>
          <w:rFonts w:ascii="Times New Roman" w:hAnsi="Times New Roman"/>
          <w:i/>
        </w:rPr>
        <w:t>ow great it f</w:t>
      </w:r>
      <w:r w:rsidR="00D81D45">
        <w:rPr>
          <w:rFonts w:ascii="Times New Roman" w:hAnsi="Times New Roman"/>
          <w:i/>
        </w:rPr>
        <w:t>eels</w:t>
      </w:r>
      <w:r w:rsidRPr="00D81D45">
        <w:rPr>
          <w:rFonts w:ascii="Times New Roman" w:hAnsi="Times New Roman"/>
          <w:i/>
        </w:rPr>
        <w:t xml:space="preserve"> to be working again even if </w:t>
      </w:r>
      <w:r w:rsidR="00D81D45">
        <w:rPr>
          <w:rFonts w:ascii="Times New Roman" w:hAnsi="Times New Roman"/>
          <w:i/>
        </w:rPr>
        <w:t>I am</w:t>
      </w:r>
      <w:r w:rsidRPr="00D81D45">
        <w:rPr>
          <w:rFonts w:ascii="Times New Roman" w:hAnsi="Times New Roman"/>
          <w:i/>
        </w:rPr>
        <w:t xml:space="preserve"> not getting paid</w:t>
      </w:r>
      <w:r>
        <w:rPr>
          <w:rFonts w:ascii="Times New Roman" w:hAnsi="Times New Roman"/>
        </w:rPr>
        <w:t>.</w:t>
      </w:r>
      <w:r w:rsidR="00D81D45">
        <w:rPr>
          <w:rFonts w:ascii="Times New Roman" w:hAnsi="Times New Roman"/>
        </w:rPr>
        <w:t>”</w:t>
      </w:r>
      <w:r>
        <w:rPr>
          <w:rFonts w:ascii="Times New Roman" w:hAnsi="Times New Roman"/>
        </w:rPr>
        <w:t xml:space="preserve"> He left the house and </w:t>
      </w:r>
      <w:r w:rsidR="00180B21">
        <w:rPr>
          <w:rFonts w:ascii="Times New Roman" w:hAnsi="Times New Roman"/>
        </w:rPr>
        <w:t>walked</w:t>
      </w:r>
      <w:r>
        <w:rPr>
          <w:rFonts w:ascii="Times New Roman" w:hAnsi="Times New Roman"/>
        </w:rPr>
        <w:t xml:space="preserve"> the urban streets to the center along while Emod slept. Taher enjoyed the Greek lifestyle. He loved the wonderful food and the warm but not overly hot sun that shined through the blue sky. He was a happy man. </w:t>
      </w:r>
    </w:p>
    <w:p w14:paraId="46E1B514" w14:textId="0A81262F"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entered the clean and empty center and walked up the wooden </w:t>
      </w:r>
      <w:r w:rsidR="00180B21">
        <w:rPr>
          <w:rFonts w:ascii="Times New Roman" w:hAnsi="Times New Roman"/>
        </w:rPr>
        <w:t>stairs</w:t>
      </w:r>
      <w:r>
        <w:rPr>
          <w:rFonts w:ascii="Times New Roman" w:hAnsi="Times New Roman"/>
        </w:rPr>
        <w:t xml:space="preserve"> to his so-called office. </w:t>
      </w:r>
      <w:r w:rsidR="00180B21">
        <w:rPr>
          <w:rFonts w:ascii="Times New Roman" w:hAnsi="Times New Roman"/>
        </w:rPr>
        <w:t>On the table were a yellow legal pad, two pencils and two black pens.</w:t>
      </w:r>
    </w:p>
    <w:p w14:paraId="5BEC89D8" w14:textId="2BAA784B"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“Hello Mr. Kattar,” said the office worker over the </w:t>
      </w:r>
      <w:r w:rsidR="00180B21">
        <w:rPr>
          <w:rFonts w:ascii="Times New Roman" w:hAnsi="Times New Roman"/>
        </w:rPr>
        <w:t>consistent</w:t>
      </w:r>
      <w:r>
        <w:rPr>
          <w:rFonts w:ascii="Times New Roman" w:hAnsi="Times New Roman"/>
        </w:rPr>
        <w:t xml:space="preserve"> clicking </w:t>
      </w:r>
      <w:r w:rsidR="00180B21">
        <w:rPr>
          <w:rFonts w:ascii="Times New Roman" w:hAnsi="Times New Roman"/>
        </w:rPr>
        <w:t>sound as</w:t>
      </w:r>
      <w:r>
        <w:rPr>
          <w:rFonts w:ascii="Times New Roman" w:hAnsi="Times New Roman"/>
        </w:rPr>
        <w:t xml:space="preserve"> she typed on her keyboard. “I hope</w:t>
      </w:r>
      <w:r w:rsidR="00D81D45">
        <w:rPr>
          <w:rFonts w:ascii="Times New Roman" w:hAnsi="Times New Roman"/>
        </w:rPr>
        <w:t xml:space="preserve"> the</w:t>
      </w:r>
      <w:r>
        <w:rPr>
          <w:rFonts w:ascii="Times New Roman" w:hAnsi="Times New Roman"/>
        </w:rPr>
        <w:t xml:space="preserve"> setup will be sufficient for you.”</w:t>
      </w:r>
    </w:p>
    <w:p w14:paraId="1C710B8C"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“It’s </w:t>
      </w:r>
      <w:r w:rsidR="00180B21">
        <w:rPr>
          <w:rFonts w:ascii="Times New Roman" w:hAnsi="Times New Roman"/>
        </w:rPr>
        <w:t>perfect</w:t>
      </w:r>
      <w:r>
        <w:rPr>
          <w:rFonts w:ascii="Times New Roman" w:hAnsi="Times New Roman"/>
        </w:rPr>
        <w:t>!”</w:t>
      </w:r>
    </w:p>
    <w:p w14:paraId="37D4B8CD"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sat down, straightened the paper and adjusted the pens. He </w:t>
      </w:r>
      <w:r w:rsidR="00180B21">
        <w:rPr>
          <w:rFonts w:ascii="Times New Roman" w:hAnsi="Times New Roman"/>
        </w:rPr>
        <w:t>smiled</w:t>
      </w:r>
      <w:r>
        <w:rPr>
          <w:rFonts w:ascii="Times New Roman" w:hAnsi="Times New Roman"/>
        </w:rPr>
        <w:t xml:space="preserve"> and leaned back in the chair.</w:t>
      </w:r>
    </w:p>
    <w:p w14:paraId="76C25A20"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“Now, I hope someone comes today so I can earn my keep.”</w:t>
      </w:r>
    </w:p>
    <w:p w14:paraId="19086CAC" w14:textId="77777777" w:rsidR="00065FAD" w:rsidRDefault="006A2E6D"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sure they will,” she answered without looking up from her work and </w:t>
      </w:r>
      <w:r w:rsidR="00180B21">
        <w:rPr>
          <w:rFonts w:ascii="Times New Roman" w:hAnsi="Times New Roman"/>
        </w:rPr>
        <w:t>while the rhythm of typing keys continued without missing a beat.</w:t>
      </w:r>
    </w:p>
    <w:p w14:paraId="733DBD73" w14:textId="77777777" w:rsidR="00EB0232" w:rsidRDefault="00065FAD"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desk of Nazzi was empty and knowing it was not much of his </w:t>
      </w:r>
      <w:r w:rsidR="00EB0232">
        <w:rPr>
          <w:rFonts w:ascii="Times New Roman" w:hAnsi="Times New Roman"/>
        </w:rPr>
        <w:t>businesses</w:t>
      </w:r>
      <w:r>
        <w:rPr>
          <w:rFonts w:ascii="Times New Roman" w:hAnsi="Times New Roman"/>
        </w:rPr>
        <w:t xml:space="preserve">, Taher choose not to ask her where he was. As time went by Taher adjusted and </w:t>
      </w:r>
      <w:r w:rsidR="00EB0232">
        <w:rPr>
          <w:rFonts w:ascii="Times New Roman" w:hAnsi="Times New Roman"/>
        </w:rPr>
        <w:t xml:space="preserve">straightened the supplies on his desk again and again. Then he paced in front of the window fro a while before returning back to his seat to play with the pencils again. He felt a little awkward with nothing to do and so did the assistant who worked furiously at the tasks before her while Taher watched. </w:t>
      </w:r>
    </w:p>
    <w:p w14:paraId="2299E31C" w14:textId="77777777"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“Is ther</w:t>
      </w:r>
      <w:r w:rsidR="00044454">
        <w:rPr>
          <w:rFonts w:ascii="Times New Roman" w:hAnsi="Times New Roman"/>
        </w:rPr>
        <w:t>e</w:t>
      </w:r>
      <w:r>
        <w:rPr>
          <w:rFonts w:ascii="Times New Roman" w:hAnsi="Times New Roman"/>
        </w:rPr>
        <w:t xml:space="preserve"> anything I can help you with?” he asked her.</w:t>
      </w:r>
    </w:p>
    <w:p w14:paraId="04AA663E" w14:textId="77777777"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thank you. I have it under control.”</w:t>
      </w:r>
    </w:p>
    <w:p w14:paraId="18210D6D" w14:textId="77777777"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went back to walking the floor. Around </w:t>
      </w:r>
      <w:r w:rsidR="00044454">
        <w:rPr>
          <w:rFonts w:ascii="Times New Roman" w:hAnsi="Times New Roman"/>
        </w:rPr>
        <w:t>lunchtime</w:t>
      </w:r>
      <w:r>
        <w:rPr>
          <w:rFonts w:ascii="Times New Roman" w:hAnsi="Times New Roman"/>
        </w:rPr>
        <w:t xml:space="preserve"> they both heard the door down stairs open. Taher heard the footsteps walking up the stairs and he quickly took his position behind the folding brown table and awaited his first customer.</w:t>
      </w:r>
    </w:p>
    <w:p w14:paraId="470CCB37"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Taher!” a familiar voice called. Mr. Nazzi had returned from fundraising and came back to the office.</w:t>
      </w:r>
    </w:p>
    <w:p w14:paraId="50DCD4CC"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“Has anyone come in need of your expertise?”</w:t>
      </w:r>
    </w:p>
    <w:p w14:paraId="42DC6B74"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yet.”</w:t>
      </w:r>
    </w:p>
    <w:p w14:paraId="1D1316B6" w14:textId="77777777" w:rsidR="00EB0232"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“Don’t worr</w:t>
      </w:r>
      <w:r w:rsidR="00EB0232">
        <w:rPr>
          <w:rFonts w:ascii="Times New Roman" w:hAnsi="Times New Roman"/>
        </w:rPr>
        <w:t>y, there are many Iranians in our community who could use your advice. Hopefully, they are working and that is why they are not here.”</w:t>
      </w:r>
    </w:p>
    <w:p w14:paraId="005B083B"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About that time a man came up the stairs.</w:t>
      </w:r>
    </w:p>
    <w:p w14:paraId="3F57772E"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are you busy?” asked the man in a respectful tone.</w:t>
      </w:r>
    </w:p>
    <w:p w14:paraId="1983FEF3"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not at all,” said Taher as he smiled at Nazzi like it was an inside joke that only the two of them understood.</w:t>
      </w:r>
    </w:p>
    <w:p w14:paraId="77D86CF7" w14:textId="77777777" w:rsidR="00561D18"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Giti. I am from the same country as you and I have a small problem.”</w:t>
      </w:r>
    </w:p>
    <w:p w14:paraId="44D944E1" w14:textId="77777777" w:rsidR="00561D18"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here to try and help.”</w:t>
      </w:r>
    </w:p>
    <w:p w14:paraId="5E343D09" w14:textId="51B5FB1A" w:rsidR="00EA35A3" w:rsidRDefault="00561D18"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left my home two years ago because I was being threatened by the government. I held a high office in the transportation commission and refuse</w:t>
      </w:r>
      <w:r w:rsidR="00D81D45">
        <w:rPr>
          <w:rFonts w:ascii="Times New Roman" w:hAnsi="Times New Roman"/>
        </w:rPr>
        <w:t>d</w:t>
      </w:r>
      <w:r>
        <w:rPr>
          <w:rFonts w:ascii="Times New Roman" w:hAnsi="Times New Roman"/>
        </w:rPr>
        <w:t xml:space="preserve"> to </w:t>
      </w:r>
      <w:r w:rsidR="00044454">
        <w:rPr>
          <w:rFonts w:ascii="Times New Roman" w:hAnsi="Times New Roman"/>
        </w:rPr>
        <w:t>hide</w:t>
      </w:r>
      <w:r>
        <w:rPr>
          <w:rFonts w:ascii="Times New Roman" w:hAnsi="Times New Roman"/>
        </w:rPr>
        <w:t xml:space="preserve"> the money my supervisor was stealing. I told his boss, who was in on the </w:t>
      </w:r>
      <w:r w:rsidR="00044454">
        <w:rPr>
          <w:rFonts w:ascii="Times New Roman" w:hAnsi="Times New Roman"/>
        </w:rPr>
        <w:t>scheme</w:t>
      </w:r>
      <w:r>
        <w:rPr>
          <w:rFonts w:ascii="Times New Roman" w:hAnsi="Times New Roman"/>
        </w:rPr>
        <w:t xml:space="preserve"> and I was fired the next afternoon.</w:t>
      </w:r>
      <w:r w:rsidR="00EA35A3">
        <w:rPr>
          <w:rFonts w:ascii="Times New Roman" w:hAnsi="Times New Roman"/>
        </w:rPr>
        <w:t xml:space="preserve"> </w:t>
      </w:r>
      <w:r>
        <w:rPr>
          <w:rFonts w:ascii="Times New Roman" w:hAnsi="Times New Roman"/>
        </w:rPr>
        <w:t>Afte</w:t>
      </w:r>
      <w:r w:rsidR="00EA35A3">
        <w:rPr>
          <w:rFonts w:ascii="Times New Roman" w:hAnsi="Times New Roman"/>
        </w:rPr>
        <w:t>r they threatened to kill my family if I talked, I fled to Turkey. Now I have no home bu</w:t>
      </w:r>
      <w:r w:rsidR="00D81D45">
        <w:rPr>
          <w:rFonts w:ascii="Times New Roman" w:hAnsi="Times New Roman"/>
        </w:rPr>
        <w:t>t</w:t>
      </w:r>
      <w:r w:rsidR="00EA35A3">
        <w:rPr>
          <w:rFonts w:ascii="Times New Roman" w:hAnsi="Times New Roman"/>
        </w:rPr>
        <w:t xml:space="preserve"> my family is safe.”</w:t>
      </w:r>
    </w:p>
    <w:p w14:paraId="15165F2F" w14:textId="77777777" w:rsidR="00EA35A3" w:rsidRDefault="00EA35A3" w:rsidP="00561D18">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sorry to hear about that. How can I help?”</w:t>
      </w:r>
    </w:p>
    <w:p w14:paraId="164E4A8B" w14:textId="4D6EE584"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“They have seized all my bank account saying I owe back taxes on my house and land but I sold the land and place</w:t>
      </w:r>
      <w:r w:rsidR="00D81D45">
        <w:rPr>
          <w:rFonts w:ascii="Times New Roman" w:hAnsi="Times New Roman"/>
        </w:rPr>
        <w:t>d</w:t>
      </w:r>
      <w:r>
        <w:rPr>
          <w:rFonts w:ascii="Times New Roman" w:hAnsi="Times New Roman"/>
        </w:rPr>
        <w:t xml:space="preserve"> the money in an account before we moved to Turkey. So I do not owe property taxes for property I no longer own.”</w:t>
      </w:r>
    </w:p>
    <w:p w14:paraId="548E8060"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As every lawyer does, Taher threw question after question at his countryman. Whatever came to his mind he asked. Sometimes before Giti could finish answering the previous question.</w:t>
      </w:r>
    </w:p>
    <w:p w14:paraId="79DFC075"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 you </w:t>
      </w:r>
      <w:r w:rsidR="00044454">
        <w:rPr>
          <w:rFonts w:ascii="Times New Roman" w:hAnsi="Times New Roman"/>
        </w:rPr>
        <w:t>owe</w:t>
      </w:r>
      <w:r>
        <w:rPr>
          <w:rFonts w:ascii="Times New Roman" w:hAnsi="Times New Roman"/>
        </w:rPr>
        <w:t xml:space="preserve"> for just the last two years or for in the past as well?”</w:t>
      </w:r>
    </w:p>
    <w:p w14:paraId="17E743B0"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have always paid before but after selling I have not had to pay and I have been out of the country so they can not arrest me.”</w:t>
      </w:r>
    </w:p>
    <w:p w14:paraId="1E1C8218"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did you find out about the problem?”</w:t>
      </w:r>
    </w:p>
    <w:p w14:paraId="46B78D50"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“When I could not get my money moved to a Turkish bank last June.”</w:t>
      </w:r>
    </w:p>
    <w:p w14:paraId="0AB5118E"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 you </w:t>
      </w:r>
      <w:r w:rsidR="00044454">
        <w:rPr>
          <w:rFonts w:ascii="Times New Roman" w:hAnsi="Times New Roman"/>
        </w:rPr>
        <w:t>have</w:t>
      </w:r>
      <w:r>
        <w:rPr>
          <w:rFonts w:ascii="Times New Roman" w:hAnsi="Times New Roman"/>
        </w:rPr>
        <w:t xml:space="preserve"> a bill of sale or receipt for the property?”</w:t>
      </w:r>
    </w:p>
    <w:p w14:paraId="5F6F1FBE"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right here,” Giti said as he fumbled through a stack of papers in his lap.</w:t>
      </w:r>
    </w:p>
    <w:p w14:paraId="4521ADD7" w14:textId="572223FB"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I can help,” said Taher. “I will fax this to an associate in my office in </w:t>
      </w:r>
      <w:r w:rsidR="00044454">
        <w:rPr>
          <w:rFonts w:ascii="Times New Roman" w:hAnsi="Times New Roman"/>
        </w:rPr>
        <w:t>Tehran</w:t>
      </w:r>
      <w:r>
        <w:rPr>
          <w:rFonts w:ascii="Times New Roman" w:hAnsi="Times New Roman"/>
        </w:rPr>
        <w:t xml:space="preserve"> and we will </w:t>
      </w:r>
      <w:r w:rsidR="00044454">
        <w:rPr>
          <w:rFonts w:ascii="Times New Roman" w:hAnsi="Times New Roman"/>
        </w:rPr>
        <w:t>file</w:t>
      </w:r>
      <w:r>
        <w:rPr>
          <w:rFonts w:ascii="Times New Roman" w:hAnsi="Times New Roman"/>
        </w:rPr>
        <w:t xml:space="preserve"> a request for audit on your taxes. That will cause them to check on the property and my assistant will produ</w:t>
      </w:r>
      <w:r w:rsidR="00D81D45">
        <w:rPr>
          <w:rFonts w:ascii="Times New Roman" w:hAnsi="Times New Roman"/>
        </w:rPr>
        <w:t>ce</w:t>
      </w:r>
      <w:r>
        <w:rPr>
          <w:rFonts w:ascii="Times New Roman" w:hAnsi="Times New Roman"/>
        </w:rPr>
        <w:t xml:space="preserve"> this receipt when they ask for it. Then they should open the account again.”</w:t>
      </w:r>
    </w:p>
    <w:p w14:paraId="3816E793"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 you think that will work?”</w:t>
      </w:r>
    </w:p>
    <w:p w14:paraId="61BEBD67"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 I have faith in the system.”</w:t>
      </w:r>
    </w:p>
    <w:p w14:paraId="6D7511CD"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I have faith in you,” Giti said as he stood up, shook Taher’s hand and they bother parted with smiles on their faces.</w:t>
      </w:r>
    </w:p>
    <w:p w14:paraId="3F38C934"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 sat back in the plastic lawn chair serving as his desk chair and he felt better than he had in two years. He felt good about helping someone and he felt good about working again.</w:t>
      </w:r>
    </w:p>
    <w:p w14:paraId="008BA0BE"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Later that afternoon, a couple came through the door to see Taher. Their problem was with filling documents with the Greek authorities.</w:t>
      </w:r>
    </w:p>
    <w:p w14:paraId="07A24C21" w14:textId="77777777" w:rsidR="00FF3221"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sorry to say, I do not have any </w:t>
      </w:r>
      <w:r w:rsidR="00FF3221">
        <w:rPr>
          <w:rFonts w:ascii="Times New Roman" w:hAnsi="Times New Roman"/>
        </w:rPr>
        <w:t>experience</w:t>
      </w:r>
      <w:r>
        <w:rPr>
          <w:rFonts w:ascii="Times New Roman" w:hAnsi="Times New Roman"/>
        </w:rPr>
        <w:t xml:space="preserve"> in Greek law but I am happy to learn and research the problem and see what I can find out,” Taher said </w:t>
      </w:r>
      <w:r w:rsidR="00FF3221">
        <w:rPr>
          <w:rFonts w:ascii="Times New Roman" w:hAnsi="Times New Roman"/>
        </w:rPr>
        <w:t>to the couple.</w:t>
      </w:r>
    </w:p>
    <w:p w14:paraId="784F3CD1" w14:textId="77777777" w:rsidR="00FF3221" w:rsidRDefault="00FF3221" w:rsidP="00FF322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After they left, Taher figured that most people would have question or issues in Greece so he thought it would be prudent to catch up on Greek law. He knew he would never gain the credentials to practice in Athens but it intrigued him to study democratic law in the county that founded democracy.</w:t>
      </w:r>
    </w:p>
    <w:p w14:paraId="12DD176D" w14:textId="77777777" w:rsidR="00E84EA7" w:rsidRDefault="00FF3221"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center got much busier in the after</w:t>
      </w:r>
      <w:r w:rsidR="000B2553">
        <w:rPr>
          <w:rFonts w:ascii="Times New Roman" w:hAnsi="Times New Roman"/>
        </w:rPr>
        <w:t>noon. Two wome</w:t>
      </w:r>
      <w:r>
        <w:rPr>
          <w:rFonts w:ascii="Times New Roman" w:hAnsi="Times New Roman"/>
        </w:rPr>
        <w:t xml:space="preserve">n began </w:t>
      </w:r>
      <w:r w:rsidR="000B2553">
        <w:rPr>
          <w:rFonts w:ascii="Times New Roman" w:hAnsi="Times New Roman"/>
        </w:rPr>
        <w:t>cooking for more than 100 people and Ahim arrived to start setting up plastic lawn chairs in rows</w:t>
      </w:r>
      <w:r w:rsidR="00EB4C41">
        <w:rPr>
          <w:rFonts w:ascii="Times New Roman" w:hAnsi="Times New Roman"/>
        </w:rPr>
        <w:t xml:space="preserve">. </w:t>
      </w:r>
    </w:p>
    <w:p w14:paraId="46D86546" w14:textId="77777777" w:rsidR="00E84EA7"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can I be of assistance?” Taher said to his new friend who was setting each chair with precise placement.</w:t>
      </w:r>
    </w:p>
    <w:p w14:paraId="76B1FC81" w14:textId="77777777" w:rsidR="00E84EA7"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‘Sure, if you want to bring those chairs over here so I can line them up, that would be helpful.”</w:t>
      </w:r>
    </w:p>
    <w:p w14:paraId="2530C50B" w14:textId="77777777" w:rsidR="00350F3D"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This was the first time Taher had done any physical activity, other than walking, since his surgery. He was carful and made sure not to over exert himself or to tear the incision that was not 100 percent healed yet.</w:t>
      </w:r>
    </w:p>
    <w:p w14:paraId="5B040B4A"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 do you do this everyday?” Taher asked Ahim while they both worked.</w:t>
      </w:r>
    </w:p>
    <w:p w14:paraId="4531FCFC"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I have not been able to find a job yet so I try to help out when I am free. I come over a couple hours early and do whatever needs to be done.”</w:t>
      </w:r>
    </w:p>
    <w:p w14:paraId="29C326FD"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is your lovely family?”</w:t>
      </w:r>
    </w:p>
    <w:p w14:paraId="3EBB90C7"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placed another chair with the same spacing as the ten before. “They will come later when it is time to eat. My wife is helping the kids with homework or whatever about now.”</w:t>
      </w:r>
    </w:p>
    <w:p w14:paraId="3CADE61B"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really miss my wife,” said Taher. “It has been over a month and I only get to talk to her once a week.”</w:t>
      </w:r>
    </w:p>
    <w:p w14:paraId="76615C0B"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sorry to hear that. Many times we are forced into </w:t>
      </w:r>
      <w:r w:rsidR="00044454">
        <w:rPr>
          <w:rFonts w:ascii="Times New Roman" w:hAnsi="Times New Roman"/>
        </w:rPr>
        <w:t>situations</w:t>
      </w:r>
      <w:r>
        <w:rPr>
          <w:rFonts w:ascii="Times New Roman" w:hAnsi="Times New Roman"/>
        </w:rPr>
        <w:t xml:space="preserve"> that separate us from the ones we love for a better life. When will you see her again?” he asked as he placed the next chair.</w:t>
      </w:r>
    </w:p>
    <w:p w14:paraId="101501B8"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should be able to go home soon. I am recovering well and I fell better than I have in years.</w:t>
      </w:r>
      <w:r w:rsidR="00E300BC">
        <w:rPr>
          <w:rFonts w:ascii="Times New Roman" w:hAnsi="Times New Roman"/>
        </w:rPr>
        <w:t xml:space="preserve"> I have a doctor’s appointment in the morning and I hope he says I can go home soon.</w:t>
      </w:r>
      <w:r>
        <w:rPr>
          <w:rFonts w:ascii="Times New Roman" w:hAnsi="Times New Roman"/>
        </w:rPr>
        <w:t>”</w:t>
      </w:r>
    </w:p>
    <w:p w14:paraId="10EF9CBB"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Something to look forward and work towards.”</w:t>
      </w:r>
    </w:p>
    <w:p w14:paraId="535C5DD7" w14:textId="77777777" w:rsidR="00350F3D" w:rsidRDefault="00963EA3"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“Something I look forward</w:t>
      </w:r>
      <w:r w:rsidR="00350F3D">
        <w:rPr>
          <w:rFonts w:ascii="Times New Roman" w:hAnsi="Times New Roman"/>
        </w:rPr>
        <w:t xml:space="preserve"> to ever</w:t>
      </w:r>
      <w:r>
        <w:rPr>
          <w:rFonts w:ascii="Times New Roman" w:hAnsi="Times New Roman"/>
        </w:rPr>
        <w:t>y</w:t>
      </w:r>
      <w:r w:rsidR="00350F3D">
        <w:rPr>
          <w:rFonts w:ascii="Times New Roman" w:hAnsi="Times New Roman"/>
        </w:rPr>
        <w:t>day, but I am glad to have someone like you to talk to when I am here.”</w:t>
      </w:r>
    </w:p>
    <w:p w14:paraId="1988EBE2"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 said Ahim.</w:t>
      </w:r>
    </w:p>
    <w:p w14:paraId="34CDEA5C"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men working together finished the rows quickly and filled the room in only a few minutes.</w:t>
      </w:r>
    </w:p>
    <w:p w14:paraId="5AA49A2C"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was quick work,</w:t>
      </w:r>
      <w:r w:rsidR="00350F3D">
        <w:rPr>
          <w:rFonts w:ascii="Times New Roman" w:hAnsi="Times New Roman"/>
        </w:rPr>
        <w:t>” Ahim said.</w:t>
      </w:r>
      <w:r>
        <w:rPr>
          <w:rFonts w:ascii="Times New Roman" w:hAnsi="Times New Roman"/>
        </w:rPr>
        <w:t xml:space="preserve"> “Let take two of these chairs outside and sit on the sidewalk and while we wait for the others to arrive.”</w:t>
      </w:r>
    </w:p>
    <w:p w14:paraId="77BB6026"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smells from the kitchen inside transcended the air outside the building. Several Greeks walked by and did not acknowledge the immigrant men.</w:t>
      </w:r>
    </w:p>
    <w:p w14:paraId="6A648DA9"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44454">
        <w:rPr>
          <w:rFonts w:ascii="Times New Roman" w:hAnsi="Times New Roman"/>
        </w:rPr>
        <w:t>So</w:t>
      </w:r>
      <w:r>
        <w:rPr>
          <w:rFonts w:ascii="Times New Roman" w:hAnsi="Times New Roman"/>
        </w:rPr>
        <w:t xml:space="preserve"> what do you </w:t>
      </w:r>
      <w:r w:rsidR="00044454">
        <w:rPr>
          <w:rFonts w:ascii="Times New Roman" w:hAnsi="Times New Roman"/>
        </w:rPr>
        <w:t>think</w:t>
      </w:r>
      <w:r>
        <w:rPr>
          <w:rFonts w:ascii="Times New Roman" w:hAnsi="Times New Roman"/>
        </w:rPr>
        <w:t xml:space="preserve"> of the Greeks?” asked Taher.</w:t>
      </w:r>
    </w:p>
    <w:p w14:paraId="2E9B6FFA"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“They don’t say much to us but if I need something or approach them they are always helpful despite the fact that refugees are a political issue</w:t>
      </w:r>
      <w:r w:rsidR="00044454">
        <w:rPr>
          <w:rFonts w:ascii="Times New Roman" w:hAnsi="Times New Roman"/>
        </w:rPr>
        <w:t>.</w:t>
      </w:r>
      <w:r>
        <w:rPr>
          <w:rFonts w:ascii="Times New Roman" w:hAnsi="Times New Roman"/>
        </w:rPr>
        <w:t>”</w:t>
      </w:r>
    </w:p>
    <w:p w14:paraId="1C238CA9"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They have been very friendly to me and I love their food!” said Taher.</w:t>
      </w:r>
    </w:p>
    <w:p w14:paraId="1AD7E3C6"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w:t>
      </w:r>
    </w:p>
    <w:p w14:paraId="6749D521"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Slowly, one by one, families began to enter the center. </w:t>
      </w:r>
      <w:r w:rsidR="00044454">
        <w:rPr>
          <w:rFonts w:ascii="Times New Roman" w:hAnsi="Times New Roman"/>
        </w:rPr>
        <w:t>Two smiling Persian men greeted everyone</w:t>
      </w:r>
      <w:r>
        <w:rPr>
          <w:rFonts w:ascii="Times New Roman" w:hAnsi="Times New Roman"/>
        </w:rPr>
        <w:t xml:space="preserve"> before stepping inside to eat. The room buzzed with chatter as everyone ate and shared in fellowship.</w:t>
      </w:r>
    </w:p>
    <w:p w14:paraId="168247A8"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Just before dinner was to be finished and after the sun had fallen below the buildings, Emod arrived for class.</w:t>
      </w:r>
    </w:p>
    <w:p w14:paraId="1F03A464"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Father. What are you doing out here?” he asked.</w:t>
      </w:r>
    </w:p>
    <w:p w14:paraId="69C6582F"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“Just enjoying the evening and some good conversation.”</w:t>
      </w:r>
    </w:p>
    <w:p w14:paraId="7931E454"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good, I am going to go inside before they get started.” Emod stepped through the door leaving his father to talk with his friend.</w:t>
      </w:r>
    </w:p>
    <w:p w14:paraId="0A1161E1"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here comes my family,” said Ahim. The men greeted Ahim’s wife </w:t>
      </w:r>
      <w:r w:rsidRPr="00611A99">
        <w:rPr>
          <w:rFonts w:ascii="Times New Roman" w:hAnsi="Times New Roman"/>
        </w:rPr>
        <w:t>Minoo</w:t>
      </w:r>
      <w:r>
        <w:rPr>
          <w:rFonts w:ascii="Times New Roman" w:hAnsi="Times New Roman"/>
        </w:rPr>
        <w:t xml:space="preserve"> and his son </w:t>
      </w:r>
      <w:r w:rsidRPr="009B212F">
        <w:rPr>
          <w:rFonts w:ascii="Times New Roman" w:hAnsi="Times New Roman"/>
        </w:rPr>
        <w:t>Padshah</w:t>
      </w:r>
      <w:r>
        <w:rPr>
          <w:rFonts w:ascii="Times New Roman" w:hAnsi="Times New Roman"/>
        </w:rPr>
        <w:t xml:space="preserve"> and followed them inside bringing their chairs with them.</w:t>
      </w:r>
    </w:p>
    <w:p w14:paraId="57E4B5DA" w14:textId="77777777" w:rsidR="00E300BC" w:rsidRDefault="000359C4"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English class started and Emod did as he had done the day before walking around helping and quizzing each of the students.</w:t>
      </w:r>
      <w:r w:rsidR="00E300BC">
        <w:rPr>
          <w:rFonts w:ascii="Times New Roman" w:hAnsi="Times New Roman"/>
        </w:rPr>
        <w:t xml:space="preserve"> He paid extra attention to </w:t>
      </w:r>
      <w:r w:rsidR="00E300BC" w:rsidRPr="009B212F">
        <w:rPr>
          <w:rFonts w:ascii="Times New Roman" w:hAnsi="Times New Roman"/>
        </w:rPr>
        <w:t>Padshah</w:t>
      </w:r>
      <w:r w:rsidR="00E300BC">
        <w:rPr>
          <w:rFonts w:ascii="Times New Roman" w:hAnsi="Times New Roman"/>
        </w:rPr>
        <w:t xml:space="preserve">. Not for any particular reason other than he knew him by name and he seemed to have a grasp for English. </w:t>
      </w:r>
    </w:p>
    <w:p w14:paraId="7C21401D" w14:textId="77777777"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color is the sky?” asked Emod to </w:t>
      </w:r>
      <w:r w:rsidRPr="009B212F">
        <w:rPr>
          <w:rFonts w:ascii="Times New Roman" w:hAnsi="Times New Roman"/>
        </w:rPr>
        <w:t>Padshah</w:t>
      </w:r>
      <w:r>
        <w:rPr>
          <w:rFonts w:ascii="Times New Roman" w:hAnsi="Times New Roman"/>
        </w:rPr>
        <w:t>.</w:t>
      </w:r>
    </w:p>
    <w:p w14:paraId="22A58329" w14:textId="77777777"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sky is blue.”</w:t>
      </w:r>
    </w:p>
    <w:p w14:paraId="42A581A7" w14:textId="77777777"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are so smart. Where did you learn so much?”</w:t>
      </w:r>
    </w:p>
    <w:p w14:paraId="76E83863" w14:textId="77777777" w:rsidR="00CA37E1" w:rsidRDefault="00E300BC"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father is a school teacher back home and he teaches us in our apartment each day here in Greece.”</w:t>
      </w:r>
    </w:p>
    <w:p w14:paraId="467411EE" w14:textId="45C831FD" w:rsidR="00E300BC" w:rsidRDefault="00E300BC"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“Keep up the studies. They will take you far in life,” said Emod as he stood up and continued to walk the room to help others.</w:t>
      </w:r>
    </w:p>
    <w:p w14:paraId="6DE0BA4A" w14:textId="77777777" w:rsidR="00BE30B0" w:rsidRDefault="00E300BC"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w:t>
      </w:r>
      <w:r w:rsidR="00A21DFD">
        <w:rPr>
          <w:rFonts w:ascii="Times New Roman" w:hAnsi="Times New Roman"/>
        </w:rPr>
        <w:t xml:space="preserve">Emod </w:t>
      </w:r>
      <w:r w:rsidR="00F27CC2">
        <w:rPr>
          <w:rFonts w:ascii="Times New Roman" w:hAnsi="Times New Roman"/>
        </w:rPr>
        <w:t>and</w:t>
      </w:r>
      <w:r w:rsidR="00C37FAE">
        <w:rPr>
          <w:rFonts w:ascii="Times New Roman" w:hAnsi="Times New Roman"/>
        </w:rPr>
        <w:t xml:space="preserve"> </w:t>
      </w:r>
      <w:r w:rsidR="00A21DFD">
        <w:rPr>
          <w:rFonts w:ascii="Times New Roman" w:hAnsi="Times New Roman"/>
        </w:rPr>
        <w:t xml:space="preserve">Taher made the short walk to the hospital for his check up. </w:t>
      </w:r>
      <w:r w:rsidR="00F27CC2">
        <w:rPr>
          <w:rFonts w:ascii="Times New Roman" w:hAnsi="Times New Roman"/>
        </w:rPr>
        <w:t>They</w:t>
      </w:r>
      <w:r w:rsidR="00A21DFD">
        <w:rPr>
          <w:rFonts w:ascii="Times New Roman" w:hAnsi="Times New Roman"/>
        </w:rPr>
        <w:t xml:space="preserve"> walked quickly and after arriving </w:t>
      </w:r>
      <w:r w:rsidR="00F27CC2">
        <w:rPr>
          <w:rFonts w:ascii="Times New Roman" w:hAnsi="Times New Roman"/>
        </w:rPr>
        <w:t>Taher</w:t>
      </w:r>
      <w:r w:rsidR="00A21DFD">
        <w:rPr>
          <w:rFonts w:ascii="Times New Roman" w:hAnsi="Times New Roman"/>
        </w:rPr>
        <w:t xml:space="preserve"> not even broken a sweat. It was a much shorter walk than to the center and he felt great. </w:t>
      </w:r>
      <w:r w:rsidR="00BE30B0">
        <w:rPr>
          <w:rFonts w:ascii="Times New Roman" w:hAnsi="Times New Roman"/>
        </w:rPr>
        <w:t>After a few moments of awkwardly trying to sit comfortably while wearing a hospital gown, Dr. Kennedy finally came in.</w:t>
      </w:r>
    </w:p>
    <w:p w14:paraId="61579920"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are you feeling?”</w:t>
      </w:r>
    </w:p>
    <w:p w14:paraId="789A3E5B"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doing very well. I feel better today than I have in many years!”</w:t>
      </w:r>
    </w:p>
    <w:p w14:paraId="5057322D" w14:textId="2B3863CD"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pleases me to hear those words,” said Dr. Kennedy as he checked the </w:t>
      </w:r>
      <w:r w:rsidR="00CA37E1">
        <w:rPr>
          <w:rFonts w:ascii="Times New Roman" w:hAnsi="Times New Roman"/>
        </w:rPr>
        <w:t>incisions</w:t>
      </w:r>
      <w:r>
        <w:rPr>
          <w:rFonts w:ascii="Times New Roman" w:hAnsi="Times New Roman"/>
        </w:rPr>
        <w:t xml:space="preserve">. He studied Taher’s chart for a </w:t>
      </w:r>
      <w:r w:rsidR="00044454">
        <w:rPr>
          <w:rFonts w:ascii="Times New Roman" w:hAnsi="Times New Roman"/>
        </w:rPr>
        <w:t>moment</w:t>
      </w:r>
      <w:r>
        <w:rPr>
          <w:rFonts w:ascii="Times New Roman" w:hAnsi="Times New Roman"/>
        </w:rPr>
        <w:t xml:space="preserve"> and looked at him again. “Mr. Kattar, I think you can go home next week!”</w:t>
      </w:r>
    </w:p>
    <w:p w14:paraId="3C2CD1C6"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“Seriously?” he asked surprised. “I would love to see my wife and let her see the new me!”</w:t>
      </w:r>
    </w:p>
    <w:p w14:paraId="1E786236" w14:textId="5ED8D50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work some things out with your doctor in </w:t>
      </w:r>
      <w:r w:rsidR="00044454">
        <w:rPr>
          <w:rFonts w:ascii="Times New Roman" w:hAnsi="Times New Roman"/>
        </w:rPr>
        <w:t>Tehran</w:t>
      </w:r>
      <w:r>
        <w:rPr>
          <w:rFonts w:ascii="Times New Roman" w:hAnsi="Times New Roman"/>
        </w:rPr>
        <w:t xml:space="preserve"> and let him know what to watch out for b</w:t>
      </w:r>
      <w:r w:rsidR="00CA37E1">
        <w:rPr>
          <w:rFonts w:ascii="Times New Roman" w:hAnsi="Times New Roman"/>
        </w:rPr>
        <w:t>ut</w:t>
      </w:r>
      <w:r>
        <w:rPr>
          <w:rFonts w:ascii="Times New Roman" w:hAnsi="Times New Roman"/>
        </w:rPr>
        <w:t xml:space="preserve"> the kidney seems to have been accepted and you’re almost to a full recovery.”</w:t>
      </w:r>
    </w:p>
    <w:p w14:paraId="0B5C7DD3"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Dr. Kennedy.”</w:t>
      </w:r>
    </w:p>
    <w:p w14:paraId="7653B0B6" w14:textId="77777777" w:rsidR="006814B6"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happy I could help</w:t>
      </w:r>
      <w:r w:rsidR="006814B6">
        <w:rPr>
          <w:rFonts w:ascii="Times New Roman" w:hAnsi="Times New Roman"/>
        </w:rPr>
        <w:t>. Actually, all of the transplants were successful.”</w:t>
      </w:r>
    </w:p>
    <w:p w14:paraId="03AF24A4"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 news. Will I get to thank Ms. Ellison again?</w:t>
      </w:r>
    </w:p>
    <w:p w14:paraId="711D580E" w14:textId="3F7149C8"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think the hospital is scheduling a </w:t>
      </w:r>
      <w:r w:rsidR="00044454">
        <w:rPr>
          <w:rFonts w:ascii="Times New Roman" w:hAnsi="Times New Roman"/>
        </w:rPr>
        <w:t>reunion</w:t>
      </w:r>
      <w:r>
        <w:rPr>
          <w:rFonts w:ascii="Times New Roman" w:hAnsi="Times New Roman"/>
        </w:rPr>
        <w:t xml:space="preserve"> of sot</w:t>
      </w:r>
      <w:r w:rsidR="00CA37E1">
        <w:rPr>
          <w:rFonts w:ascii="Times New Roman" w:hAnsi="Times New Roman"/>
        </w:rPr>
        <w:t>r</w:t>
      </w:r>
      <w:r>
        <w:rPr>
          <w:rFonts w:ascii="Times New Roman" w:hAnsi="Times New Roman"/>
        </w:rPr>
        <w:t>s for everyone involved and she should be there.</w:t>
      </w:r>
    </w:p>
    <w:p w14:paraId="0DC7FEEF"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would be great.”</w:t>
      </w:r>
    </w:p>
    <w:p w14:paraId="4C8BD564"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will send the nurse with your discharge papers and your travel clearance in a few moments.</w:t>
      </w:r>
    </w:p>
    <w:p w14:paraId="3C642F52" w14:textId="77777777" w:rsidR="00CA37E1" w:rsidRDefault="006814B6"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sat on the examination table and thought about what </w:t>
      </w:r>
      <w:r w:rsidR="00F27CC2">
        <w:rPr>
          <w:rFonts w:ascii="Times New Roman" w:hAnsi="Times New Roman"/>
        </w:rPr>
        <w:t xml:space="preserve">he the doctor had just said. He thought about all he had been through, his wonderful family, the fact that a </w:t>
      </w:r>
      <w:r w:rsidR="00044454">
        <w:rPr>
          <w:rFonts w:ascii="Times New Roman" w:hAnsi="Times New Roman"/>
        </w:rPr>
        <w:t>Persian</w:t>
      </w:r>
      <w:r w:rsidR="00F27CC2">
        <w:rPr>
          <w:rFonts w:ascii="Times New Roman" w:hAnsi="Times New Roman"/>
        </w:rPr>
        <w:t xml:space="preserve"> man had an American woman’s kidney and that God had given him a new life. Tears of joy streamed down his face as he sat alone in the small room.</w:t>
      </w:r>
    </w:p>
    <w:p w14:paraId="55197426" w14:textId="4ED8BB5A" w:rsidR="00F27CC2" w:rsidRDefault="00F27CC2"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After the paperwork was complete, Taher walked into the crowded wait</w:t>
      </w:r>
      <w:r w:rsidR="00CA37E1">
        <w:rPr>
          <w:rFonts w:ascii="Times New Roman" w:hAnsi="Times New Roman"/>
        </w:rPr>
        <w:t>ing room. Emod was so involved in</w:t>
      </w:r>
      <w:r>
        <w:rPr>
          <w:rFonts w:ascii="Times New Roman" w:hAnsi="Times New Roman"/>
        </w:rPr>
        <w:t xml:space="preserve"> the old book that he did not even notice his father standing in front of him.</w:t>
      </w:r>
    </w:p>
    <w:p w14:paraId="4C89B51D"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ready to go?” he asked his son how was startled by the question.</w:t>
      </w:r>
    </w:p>
    <w:p w14:paraId="59F5F52C"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Sorry, I got so into the story I lost reality for a moment.”</w:t>
      </w:r>
    </w:p>
    <w:p w14:paraId="4BCB7871"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ok. I do the same. I will began reading and hours later not know where the time has gone.”</w:t>
      </w:r>
    </w:p>
    <w:p w14:paraId="57D870A0"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walked down the street back home.</w:t>
      </w:r>
    </w:p>
    <w:p w14:paraId="25658158"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gave your kidney to a woman and another woman gave a kidney to me.”</w:t>
      </w:r>
    </w:p>
    <w:p w14:paraId="421FD0EE"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w:t>
      </w:r>
      <w:r w:rsidR="00CD48D7">
        <w:rPr>
          <w:rFonts w:ascii="Times New Roman" w:hAnsi="Times New Roman"/>
        </w:rPr>
        <w:t xml:space="preserve"> Why do you bring it up?</w:t>
      </w:r>
    </w:p>
    <w:p w14:paraId="599F0AA2" w14:textId="77777777" w:rsidR="00CD48D7" w:rsidRDefault="00CD48D7"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for most Iranian men it would be an issue but not for me. I am a changed man. But I am also curious about the fact she was American. </w:t>
      </w:r>
    </w:p>
    <w:p w14:paraId="4E178EC4" w14:textId="77777777" w:rsidR="00CA37E1" w:rsidRDefault="00CD48D7"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 on,” Emod said as they walked.</w:t>
      </w:r>
    </w:p>
    <w:p w14:paraId="13B33BAA" w14:textId="77777777" w:rsidR="00CA37E1" w:rsidRDefault="004557BA"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“In the news we see the Americans at imperialists or war crazy but really they are just like us. I think it is amazing that an American woman sacrificed an organ for an Iranian man she had never met.”</w:t>
      </w:r>
    </w:p>
    <w:p w14:paraId="5D7255F6" w14:textId="5E049E8E" w:rsidR="004557BA" w:rsidRDefault="004557BA"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evening when they both arrived at the center, Ahim was waiting outside for his new and best friend.</w:t>
      </w:r>
    </w:p>
    <w:p w14:paraId="0658955D" w14:textId="77777777"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Ahim,” Taher said with excitement but the greeting was not met with the same enthusiasm.</w:t>
      </w:r>
    </w:p>
    <w:p w14:paraId="0F66BFD8" w14:textId="77777777"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is wrong?” Taher asked and Emod took his cue to go inside while his dad stopped to talk.</w:t>
      </w:r>
    </w:p>
    <w:p w14:paraId="73DA77A4" w14:textId="77777777"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“Let’s go for a walk around the block.”</w:t>
      </w:r>
    </w:p>
    <w:p w14:paraId="1F2CB4EF"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started a gingerly stroll. “We are being deported back to Afghanistan,” Ahim said as if he had just delivered a death sentence.</w:t>
      </w:r>
    </w:p>
    <w:p w14:paraId="1125ED19"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of you?”</w:t>
      </w:r>
    </w:p>
    <w:p w14:paraId="77059B5D"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The entire family has to leave in the next 7 days.”</w:t>
      </w:r>
    </w:p>
    <w:p w14:paraId="2D264356"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“But I thought the war was still going on in your town?”</w:t>
      </w:r>
    </w:p>
    <w:p w14:paraId="2FF1FA28"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“According to the Greek government, fighting has moved on from our village and thus we are being kicked out.”</w:t>
      </w:r>
    </w:p>
    <w:p w14:paraId="7116A80B" w14:textId="77777777" w:rsidR="00B653CF"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B653CF">
        <w:rPr>
          <w:rFonts w:ascii="Times New Roman" w:hAnsi="Times New Roman"/>
        </w:rPr>
        <w:t xml:space="preserve">Have you </w:t>
      </w:r>
      <w:r w:rsidR="00044454">
        <w:rPr>
          <w:rFonts w:ascii="Times New Roman" w:hAnsi="Times New Roman"/>
        </w:rPr>
        <w:t>told Minoo</w:t>
      </w:r>
      <w:r w:rsidR="00B653CF">
        <w:rPr>
          <w:rFonts w:ascii="Times New Roman" w:hAnsi="Times New Roman"/>
        </w:rPr>
        <w:t xml:space="preserve"> yet?”</w:t>
      </w:r>
    </w:p>
    <w:p w14:paraId="0D39B432" w14:textId="77777777" w:rsidR="00B653CF" w:rsidRDefault="00B653CF"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yet. I just found out this afternoon. I am going to have to tell them after dinner and class.</w:t>
      </w:r>
    </w:p>
    <w:p w14:paraId="79C2A1ED"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I can do is pray for you and your family and tell you that God has a reason for you to be there.”</w:t>
      </w:r>
    </w:p>
    <w:p w14:paraId="3ACAF10B"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brother,” said Ahim quietly. The two men finished walking around the block in silence but the silence spoke volumes. Taher kept his wonderful news about his health and getting to see his wife to himself but his friend asked as they got back to the door. </w:t>
      </w:r>
    </w:p>
    <w:p w14:paraId="168DF4DC"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did the doctor visit go?”</w:t>
      </w:r>
    </w:p>
    <w:p w14:paraId="5EF768CC" w14:textId="7B86C2A6"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went well. He said I </w:t>
      </w:r>
      <w:r w:rsidR="00CA37E1">
        <w:rPr>
          <w:rFonts w:ascii="Times New Roman" w:hAnsi="Times New Roman"/>
        </w:rPr>
        <w:t>can</w:t>
      </w:r>
      <w:r>
        <w:rPr>
          <w:rFonts w:ascii="Times New Roman" w:hAnsi="Times New Roman"/>
        </w:rPr>
        <w:t xml:space="preserve"> travel home in about a week.”</w:t>
      </w:r>
    </w:p>
    <w:p w14:paraId="4D6D72F2" w14:textId="77777777" w:rsidR="00CA37E1" w:rsidRDefault="00B653CF"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great news. I am so happy you will be reunited with your wife.”</w:t>
      </w:r>
    </w:p>
    <w:p w14:paraId="21F284AE" w14:textId="77777777" w:rsidR="00CA37E1" w:rsidRDefault="00B653CF"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they step</w:t>
      </w:r>
      <w:r w:rsidR="00A02F69">
        <w:rPr>
          <w:rFonts w:ascii="Times New Roman" w:hAnsi="Times New Roman"/>
        </w:rPr>
        <w:t>p</w:t>
      </w:r>
      <w:r>
        <w:rPr>
          <w:rFonts w:ascii="Times New Roman" w:hAnsi="Times New Roman"/>
        </w:rPr>
        <w:t>ed in the center and acted if everything was the same as the day before.</w:t>
      </w:r>
    </w:p>
    <w:p w14:paraId="1FEB5D10" w14:textId="6FD8C4CD" w:rsidR="00A02F69" w:rsidRDefault="00A02F69"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woke before the sun rose. He was excited to move into the student dorm at the University. He had packed his clothes and book the night before and left the brown leather book on the table beside his father’s bed. Emod thought he would leave it with his father and then get it from him at the airport before his father returned home. </w:t>
      </w:r>
    </w:p>
    <w:p w14:paraId="235DF7DF" w14:textId="5BAE6FA7" w:rsidR="00963EA3" w:rsidRDefault="00A02F6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put on a white, short-sleeved button down shi</w:t>
      </w:r>
      <w:r w:rsidR="00770837">
        <w:rPr>
          <w:rFonts w:ascii="Times New Roman" w:hAnsi="Times New Roman"/>
        </w:rPr>
        <w:t>rt and dark pants. This was sta</w:t>
      </w:r>
      <w:r>
        <w:rPr>
          <w:rFonts w:ascii="Times New Roman" w:hAnsi="Times New Roman"/>
        </w:rPr>
        <w:t>nd</w:t>
      </w:r>
      <w:r w:rsidR="00770837">
        <w:rPr>
          <w:rFonts w:ascii="Times New Roman" w:hAnsi="Times New Roman"/>
        </w:rPr>
        <w:t>ard</w:t>
      </w:r>
      <w:r>
        <w:rPr>
          <w:rFonts w:ascii="Times New Roman" w:hAnsi="Times New Roman"/>
        </w:rPr>
        <w:t xml:space="preserve"> daily dress for Iranian businessmen and students back home. </w:t>
      </w:r>
      <w:r w:rsidR="00963EA3">
        <w:rPr>
          <w:rFonts w:ascii="Times New Roman" w:hAnsi="Times New Roman"/>
        </w:rPr>
        <w:t>His father was seated at the table waiting on his son. Emod</w:t>
      </w:r>
      <w:r>
        <w:rPr>
          <w:rFonts w:ascii="Times New Roman" w:hAnsi="Times New Roman"/>
        </w:rPr>
        <w:t xml:space="preserve"> sat at the table and ate some fres</w:t>
      </w:r>
      <w:r w:rsidR="00963EA3">
        <w:rPr>
          <w:rFonts w:ascii="Times New Roman" w:hAnsi="Times New Roman"/>
        </w:rPr>
        <w:t xml:space="preserve">h fruit and bread for breakfast. The two ate in silence before </w:t>
      </w:r>
      <w:r w:rsidR="00B94DBC">
        <w:rPr>
          <w:rFonts w:ascii="Times New Roman" w:hAnsi="Times New Roman"/>
        </w:rPr>
        <w:t>Taher</w:t>
      </w:r>
      <w:r w:rsidR="00963EA3">
        <w:rPr>
          <w:rFonts w:ascii="Times New Roman" w:hAnsi="Times New Roman"/>
        </w:rPr>
        <w:t xml:space="preserve"> said, “Son, I am </w:t>
      </w:r>
      <w:r w:rsidR="00044454">
        <w:rPr>
          <w:rFonts w:ascii="Times New Roman" w:hAnsi="Times New Roman"/>
        </w:rPr>
        <w:t>so</w:t>
      </w:r>
      <w:r w:rsidR="00963EA3">
        <w:rPr>
          <w:rFonts w:ascii="Times New Roman" w:hAnsi="Times New Roman"/>
        </w:rPr>
        <w:t xml:space="preserve"> </w:t>
      </w:r>
      <w:r w:rsidR="00CA37E1">
        <w:rPr>
          <w:rFonts w:ascii="Times New Roman" w:hAnsi="Times New Roman"/>
        </w:rPr>
        <w:t>very proud of you. You have worked</w:t>
      </w:r>
      <w:r w:rsidR="00963EA3">
        <w:rPr>
          <w:rFonts w:ascii="Times New Roman" w:hAnsi="Times New Roman"/>
        </w:rPr>
        <w:t xml:space="preserve"> hard for this day. You have always been a person of your word and a man of honor but today you are on your way to becoming an </w:t>
      </w:r>
      <w:r w:rsidR="00044454">
        <w:rPr>
          <w:rFonts w:ascii="Times New Roman" w:hAnsi="Times New Roman"/>
        </w:rPr>
        <w:t>intelligent</w:t>
      </w:r>
      <w:r w:rsidR="00963EA3">
        <w:rPr>
          <w:rFonts w:ascii="Times New Roman" w:hAnsi="Times New Roman"/>
        </w:rPr>
        <w:t xml:space="preserve"> leader with integrity. Emod </w:t>
      </w:r>
      <w:r w:rsidR="00044454">
        <w:rPr>
          <w:rFonts w:ascii="Times New Roman" w:hAnsi="Times New Roman"/>
        </w:rPr>
        <w:t>smiled</w:t>
      </w:r>
      <w:r w:rsidR="00CA37E1">
        <w:rPr>
          <w:rFonts w:ascii="Times New Roman" w:hAnsi="Times New Roman"/>
        </w:rPr>
        <w:t>at his</w:t>
      </w:r>
      <w:r w:rsidR="00963EA3">
        <w:rPr>
          <w:rFonts w:ascii="Times New Roman" w:hAnsi="Times New Roman"/>
        </w:rPr>
        <w:t xml:space="preserve"> father as he finished his last bite of fruit and moved towards the door. </w:t>
      </w:r>
    </w:p>
    <w:p w14:paraId="66FADD4F" w14:textId="77777777" w:rsidR="00963EA3"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father. I will do all I can to be just like you.”</w:t>
      </w:r>
    </w:p>
    <w:p w14:paraId="4108FB7D" w14:textId="2E1E9BF9" w:rsidR="00963EA3"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Both men wearing similar dress </w:t>
      </w:r>
      <w:r w:rsidR="00044454">
        <w:rPr>
          <w:rFonts w:ascii="Times New Roman" w:hAnsi="Times New Roman"/>
        </w:rPr>
        <w:t>smiled</w:t>
      </w:r>
      <w:r w:rsidR="00CA37E1">
        <w:rPr>
          <w:rFonts w:ascii="Times New Roman" w:hAnsi="Times New Roman"/>
        </w:rPr>
        <w:t xml:space="preserve"> as</w:t>
      </w:r>
      <w:r>
        <w:rPr>
          <w:rFonts w:ascii="Times New Roman" w:hAnsi="Times New Roman"/>
        </w:rPr>
        <w:t xml:space="preserve"> they walked down the urban street that had become their home for the last couple of weeks. </w:t>
      </w:r>
    </w:p>
    <w:p w14:paraId="10A4B172" w14:textId="77777777" w:rsidR="00913208"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“When I studied at the university in Lebanon, there were no women there to distract me. That isn’t the case here in Greece. You will be surrounded by beautiful women and you must be vigilant in protecting yourself from dishonor and distractions from what you are here to accomplish.</w:t>
      </w:r>
      <w:r w:rsidR="00913208">
        <w:rPr>
          <w:rFonts w:ascii="Times New Roman" w:hAnsi="Times New Roman"/>
        </w:rPr>
        <w:t>”</w:t>
      </w:r>
    </w:p>
    <w:p w14:paraId="19381D63" w14:textId="20088C85" w:rsidR="000E4F8C" w:rsidRDefault="00913208"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Sir,” Emod said </w:t>
      </w:r>
      <w:r w:rsidR="00044454">
        <w:rPr>
          <w:rFonts w:ascii="Times New Roman" w:hAnsi="Times New Roman"/>
        </w:rPr>
        <w:t>thoughtfully</w:t>
      </w:r>
      <w:r>
        <w:rPr>
          <w:rFonts w:ascii="Times New Roman" w:hAnsi="Times New Roman"/>
        </w:rPr>
        <w:t xml:space="preserve"> but the </w:t>
      </w:r>
      <w:r w:rsidR="00044454">
        <w:rPr>
          <w:rFonts w:ascii="Times New Roman" w:hAnsi="Times New Roman"/>
        </w:rPr>
        <w:t>words of wisdom coming from his father were</w:t>
      </w:r>
      <w:r>
        <w:rPr>
          <w:rFonts w:ascii="Times New Roman" w:hAnsi="Times New Roman"/>
        </w:rPr>
        <w:t xml:space="preserve"> the farthest things from his mind. He was dreaming of college life and thinking about his next big step in his life. </w:t>
      </w:r>
      <w:r w:rsidR="00044454">
        <w:rPr>
          <w:rFonts w:ascii="Times New Roman" w:hAnsi="Times New Roman"/>
        </w:rPr>
        <w:t>As they walked and Emod dreamed, he also though</w:t>
      </w:r>
      <w:r w:rsidR="001015C7">
        <w:rPr>
          <w:rFonts w:ascii="Times New Roman" w:hAnsi="Times New Roman"/>
        </w:rPr>
        <w:t>t</w:t>
      </w:r>
      <w:r w:rsidR="00044454">
        <w:rPr>
          <w:rFonts w:ascii="Times New Roman" w:hAnsi="Times New Roman"/>
        </w:rPr>
        <w:t xml:space="preserve"> about the events of the last few weeks. </w:t>
      </w:r>
      <w:r>
        <w:rPr>
          <w:rFonts w:ascii="Times New Roman" w:hAnsi="Times New Roman"/>
        </w:rPr>
        <w:t xml:space="preserve">It had been nice having his father around. Emod had always enjoyed spending time with this father but after this ordeal, they were closer than ever. At the same time, </w:t>
      </w:r>
      <w:r w:rsidR="00B94DBC">
        <w:rPr>
          <w:rFonts w:ascii="Times New Roman" w:hAnsi="Times New Roman"/>
        </w:rPr>
        <w:t>Taher</w:t>
      </w:r>
      <w:r>
        <w:rPr>
          <w:rFonts w:ascii="Times New Roman" w:hAnsi="Times New Roman"/>
        </w:rPr>
        <w:t xml:space="preserve"> was also thinking about the past few weeks and he knew had it not been for his son’s love, perseverance and sacrifice, he would not be in such wonderful health and being able to walk his son to college.</w:t>
      </w:r>
      <w:r w:rsidR="000E4F8C">
        <w:rPr>
          <w:rFonts w:ascii="Times New Roman" w:hAnsi="Times New Roman"/>
        </w:rPr>
        <w:t xml:space="preserve"> </w:t>
      </w:r>
      <w:r w:rsidR="00B94DBC">
        <w:rPr>
          <w:rFonts w:ascii="Times New Roman" w:hAnsi="Times New Roman"/>
        </w:rPr>
        <w:t>Taher</w:t>
      </w:r>
      <w:r w:rsidR="000E4F8C">
        <w:rPr>
          <w:rFonts w:ascii="Times New Roman" w:hAnsi="Times New Roman"/>
        </w:rPr>
        <w:t xml:space="preserve"> had been given new life because of the sacrifice of his son. It reminded him of one of the stories in the book they had been reading. </w:t>
      </w:r>
      <w:r w:rsidR="00B94DBC">
        <w:rPr>
          <w:rFonts w:ascii="Times New Roman" w:hAnsi="Times New Roman"/>
        </w:rPr>
        <w:t>Taher</w:t>
      </w:r>
      <w:r w:rsidR="000E4F8C">
        <w:rPr>
          <w:rFonts w:ascii="Times New Roman" w:hAnsi="Times New Roman"/>
        </w:rPr>
        <w:t xml:space="preserve"> had such a personal greater understanding of a son’s sacrifice for the wishes of his father that when he thought of the story from the book it almost brought him to tears. </w:t>
      </w:r>
    </w:p>
    <w:p w14:paraId="18CC1092" w14:textId="77777777" w:rsidR="00AD218A" w:rsidRDefault="000E4F8C"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continued to walk in silence with only the </w:t>
      </w:r>
      <w:r w:rsidR="00044454">
        <w:rPr>
          <w:rFonts w:ascii="Times New Roman" w:hAnsi="Times New Roman"/>
        </w:rPr>
        <w:t>repetitive</w:t>
      </w:r>
      <w:r>
        <w:rPr>
          <w:rFonts w:ascii="Times New Roman" w:hAnsi="Times New Roman"/>
        </w:rPr>
        <w:t xml:space="preserve"> sound of the suitcases rolling over the cracks in the sidewalk. When they arrived at the university they both stopped at the main </w:t>
      </w:r>
      <w:r w:rsidR="00AD218A">
        <w:rPr>
          <w:rFonts w:ascii="Times New Roman" w:hAnsi="Times New Roman"/>
        </w:rPr>
        <w:t>entrance</w:t>
      </w:r>
      <w:r>
        <w:rPr>
          <w:rFonts w:ascii="Times New Roman" w:hAnsi="Times New Roman"/>
        </w:rPr>
        <w:t xml:space="preserve"> of the urban campus and looked at the </w:t>
      </w:r>
      <w:r w:rsidR="00044454">
        <w:rPr>
          <w:rFonts w:ascii="Times New Roman" w:hAnsi="Times New Roman"/>
        </w:rPr>
        <w:t>Greek</w:t>
      </w:r>
      <w:r w:rsidR="00AD218A">
        <w:rPr>
          <w:rFonts w:ascii="Times New Roman" w:hAnsi="Times New Roman"/>
        </w:rPr>
        <w:t xml:space="preserve"> </w:t>
      </w:r>
      <w:r w:rsidR="00044454">
        <w:rPr>
          <w:rFonts w:ascii="Times New Roman" w:hAnsi="Times New Roman"/>
        </w:rPr>
        <w:t>inscription</w:t>
      </w:r>
      <w:r w:rsidR="00AD218A">
        <w:rPr>
          <w:rFonts w:ascii="Times New Roman" w:hAnsi="Times New Roman"/>
        </w:rPr>
        <w:t xml:space="preserve"> and both knew exactly what it read. </w:t>
      </w:r>
    </w:p>
    <w:p w14:paraId="67A46DF4" w14:textId="77777777"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wish we had a camera so I could take a photo for your mother,” said </w:t>
      </w:r>
      <w:r w:rsidR="00B94DBC">
        <w:rPr>
          <w:rFonts w:ascii="Times New Roman" w:hAnsi="Times New Roman"/>
        </w:rPr>
        <w:t>Taher</w:t>
      </w:r>
      <w:r>
        <w:rPr>
          <w:rFonts w:ascii="Times New Roman" w:hAnsi="Times New Roman"/>
        </w:rPr>
        <w:t>.</w:t>
      </w:r>
    </w:p>
    <w:p w14:paraId="2A1B1D55" w14:textId="77777777"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 but you will have to share all the details with her when you return home.”</w:t>
      </w:r>
    </w:p>
    <w:p w14:paraId="6D410ABC" w14:textId="77777777"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is also proud of you and I know she wishes she could be here for this historic moment.”</w:t>
      </w:r>
    </w:p>
    <w:p w14:paraId="7345CBB9" w14:textId="65BF6F1B" w:rsidR="00AD218A"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walked under</w:t>
      </w:r>
      <w:r w:rsidR="000337B2">
        <w:rPr>
          <w:rFonts w:ascii="Times New Roman" w:hAnsi="Times New Roman"/>
        </w:rPr>
        <w:t xml:space="preserve"> the </w:t>
      </w:r>
      <w:r>
        <w:rPr>
          <w:rFonts w:ascii="Times New Roman" w:hAnsi="Times New Roman"/>
        </w:rPr>
        <w:t xml:space="preserve"> ancient marble archway, one of the few remaining </w:t>
      </w:r>
      <w:r w:rsidR="00044454">
        <w:rPr>
          <w:rFonts w:ascii="Times New Roman" w:hAnsi="Times New Roman"/>
        </w:rPr>
        <w:t>buildings</w:t>
      </w:r>
      <w:r>
        <w:rPr>
          <w:rFonts w:ascii="Times New Roman" w:hAnsi="Times New Roman"/>
        </w:rPr>
        <w:t xml:space="preserve"> from the beginnings of one of the world’s oldest universities. </w:t>
      </w:r>
      <w:r w:rsidR="00044454">
        <w:rPr>
          <w:rFonts w:ascii="Times New Roman" w:hAnsi="Times New Roman"/>
        </w:rPr>
        <w:t>Scholars</w:t>
      </w:r>
      <w:r>
        <w:rPr>
          <w:rFonts w:ascii="Times New Roman" w:hAnsi="Times New Roman"/>
        </w:rPr>
        <w:t xml:space="preserve">, and </w:t>
      </w:r>
      <w:r w:rsidR="00044454">
        <w:rPr>
          <w:rFonts w:ascii="Times New Roman" w:hAnsi="Times New Roman"/>
        </w:rPr>
        <w:t>philosphers</w:t>
      </w:r>
      <w:r w:rsidR="000E4F8C">
        <w:rPr>
          <w:rFonts w:ascii="Times New Roman" w:hAnsi="Times New Roman"/>
        </w:rPr>
        <w:t xml:space="preserve"> </w:t>
      </w:r>
      <w:r>
        <w:rPr>
          <w:rFonts w:ascii="Times New Roman" w:hAnsi="Times New Roman"/>
        </w:rPr>
        <w:t xml:space="preserve">have walked under that arch for hundreds of year and Emod was proud </w:t>
      </w:r>
      <w:r w:rsidR="00AD218A">
        <w:rPr>
          <w:rFonts w:ascii="Times New Roman" w:hAnsi="Times New Roman"/>
        </w:rPr>
        <w:t>to pass under the words that translated to “</w:t>
      </w:r>
      <w:r w:rsidR="0072378F" w:rsidRPr="0072378F">
        <w:rPr>
          <w:rFonts w:ascii="Times New Roman" w:hAnsi="Times New Roman"/>
        </w:rPr>
        <w:t>All things good to know are difficult to learn.</w:t>
      </w:r>
      <w:r w:rsidR="0072378F">
        <w:rPr>
          <w:rFonts w:ascii="Times New Roman" w:hAnsi="Times New Roman"/>
        </w:rPr>
        <w:t>”</w:t>
      </w:r>
    </w:p>
    <w:p w14:paraId="57A57B1B" w14:textId="603EEB60" w:rsidR="006D025C" w:rsidRDefault="00AD218A"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This was </w:t>
      </w:r>
      <w:r w:rsidR="00B94DBC">
        <w:rPr>
          <w:rFonts w:ascii="Times New Roman" w:hAnsi="Times New Roman"/>
        </w:rPr>
        <w:t>Taher</w:t>
      </w:r>
      <w:r>
        <w:rPr>
          <w:rFonts w:ascii="Times New Roman" w:hAnsi="Times New Roman"/>
        </w:rPr>
        <w:t>’s firs</w:t>
      </w:r>
      <w:r w:rsidR="006D025C">
        <w:rPr>
          <w:rFonts w:ascii="Times New Roman" w:hAnsi="Times New Roman"/>
        </w:rPr>
        <w:t xml:space="preserve">t time at the university. He was amazed at the large buildings both old and new. Almost all of them had </w:t>
      </w:r>
      <w:r w:rsidR="00044454">
        <w:rPr>
          <w:rFonts w:ascii="Times New Roman" w:hAnsi="Times New Roman"/>
        </w:rPr>
        <w:t>wide-open</w:t>
      </w:r>
      <w:r w:rsidR="006D025C">
        <w:rPr>
          <w:rFonts w:ascii="Times New Roman" w:hAnsi="Times New Roman"/>
        </w:rPr>
        <w:t xml:space="preserve"> green courtyards and students sat around talking and studying. After walking through the center of the campus they arrived at Emod’s dorm. “I am on the 8</w:t>
      </w:r>
      <w:r w:rsidR="006D025C" w:rsidRPr="006D025C">
        <w:rPr>
          <w:rFonts w:ascii="Times New Roman" w:hAnsi="Times New Roman"/>
          <w:vertAlign w:val="superscript"/>
        </w:rPr>
        <w:t>th</w:t>
      </w:r>
      <w:r w:rsidR="006D025C">
        <w:rPr>
          <w:rFonts w:ascii="Times New Roman" w:hAnsi="Times New Roman"/>
        </w:rPr>
        <w:t xml:space="preserve"> floor,” Emod said pointing high on the </w:t>
      </w:r>
      <w:r w:rsidR="00044454">
        <w:rPr>
          <w:rFonts w:ascii="Times New Roman" w:hAnsi="Times New Roman"/>
        </w:rPr>
        <w:t>12-story</w:t>
      </w:r>
      <w:r w:rsidR="006D025C">
        <w:rPr>
          <w:rFonts w:ascii="Times New Roman" w:hAnsi="Times New Roman"/>
        </w:rPr>
        <w:t xml:space="preserve"> building that looked to have been built only 20-30 years before. At one of the oldest universities in the world, a dorm built in the 70’s </w:t>
      </w:r>
      <w:r w:rsidR="00044454">
        <w:rPr>
          <w:rFonts w:ascii="Times New Roman" w:hAnsi="Times New Roman"/>
        </w:rPr>
        <w:t>seemed</w:t>
      </w:r>
      <w:r w:rsidR="006D025C">
        <w:rPr>
          <w:rFonts w:ascii="Times New Roman" w:hAnsi="Times New Roman"/>
        </w:rPr>
        <w:t xml:space="preserve"> modern. There was no air conditioning but this would be the hottest time of the year and would get colder as the semester progressed. The heat did not bother Emod </w:t>
      </w:r>
      <w:r w:rsidR="00044454">
        <w:rPr>
          <w:rFonts w:ascii="Times New Roman" w:hAnsi="Times New Roman"/>
        </w:rPr>
        <w:t>because</w:t>
      </w:r>
      <w:r w:rsidR="006D025C">
        <w:rPr>
          <w:rFonts w:ascii="Times New Roman" w:hAnsi="Times New Roman"/>
        </w:rPr>
        <w:t xml:space="preserve"> he had lived with</w:t>
      </w:r>
      <w:r w:rsidR="000337B2">
        <w:rPr>
          <w:rFonts w:ascii="Times New Roman" w:hAnsi="Times New Roman"/>
        </w:rPr>
        <w:t>out</w:t>
      </w:r>
      <w:r w:rsidR="006D025C">
        <w:rPr>
          <w:rFonts w:ascii="Times New Roman" w:hAnsi="Times New Roman"/>
        </w:rPr>
        <w:t xml:space="preserve"> air conditioning all his life until he started staying in the </w:t>
      </w:r>
      <w:r w:rsidR="000337B2">
        <w:rPr>
          <w:rFonts w:ascii="Times New Roman" w:hAnsi="Times New Roman"/>
        </w:rPr>
        <w:t xml:space="preserve">hospital </w:t>
      </w:r>
      <w:r w:rsidR="006D025C">
        <w:rPr>
          <w:rFonts w:ascii="Times New Roman" w:hAnsi="Times New Roman"/>
        </w:rPr>
        <w:t>apartment.</w:t>
      </w:r>
    </w:p>
    <w:p w14:paraId="0270A13D" w14:textId="77777777" w:rsidR="006D025C" w:rsidRDefault="006D025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checked in with the student at the desk while his father stood back with the two bags and watched as parents and students carried in boxes and crates full of stuff. Most of the Athenian students had computers and </w:t>
      </w:r>
      <w:r w:rsidR="00B94DBC">
        <w:rPr>
          <w:rFonts w:ascii="Times New Roman" w:hAnsi="Times New Roman"/>
        </w:rPr>
        <w:t>Taher</w:t>
      </w:r>
      <w:r>
        <w:rPr>
          <w:rFonts w:ascii="Times New Roman" w:hAnsi="Times New Roman"/>
        </w:rPr>
        <w:t xml:space="preserve"> wished he had the </w:t>
      </w:r>
      <w:r w:rsidR="00044454">
        <w:rPr>
          <w:rFonts w:ascii="Times New Roman" w:hAnsi="Times New Roman"/>
        </w:rPr>
        <w:t>money</w:t>
      </w:r>
      <w:r>
        <w:rPr>
          <w:rFonts w:ascii="Times New Roman" w:hAnsi="Times New Roman"/>
        </w:rPr>
        <w:t xml:space="preserve"> to buy one for his son but that was out of their budget.</w:t>
      </w:r>
    </w:p>
    <w:p w14:paraId="35E66040" w14:textId="77777777" w:rsidR="00204460" w:rsidRDefault="006D025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got on the crowded elevator with their two bags. They were pressed against the walls tightly by the other student’s boxes and a TV. Emod’s room was at the end of the hallway. He opened the door and found another student placing his stuff on the left side of the mirrored room.</w:t>
      </w:r>
    </w:p>
    <w:p w14:paraId="62074ED7"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44454">
        <w:rPr>
          <w:rFonts w:ascii="Times New Roman" w:hAnsi="Times New Roman"/>
        </w:rPr>
        <w:t>Hello</w:t>
      </w:r>
      <w:r>
        <w:rPr>
          <w:rFonts w:ascii="Times New Roman" w:hAnsi="Times New Roman"/>
        </w:rPr>
        <w:t xml:space="preserve">!” Emod greeted his roommate in </w:t>
      </w:r>
      <w:r w:rsidR="00044454">
        <w:rPr>
          <w:rFonts w:ascii="Times New Roman" w:hAnsi="Times New Roman"/>
        </w:rPr>
        <w:t>English</w:t>
      </w:r>
      <w:r>
        <w:rPr>
          <w:rFonts w:ascii="Times New Roman" w:hAnsi="Times New Roman"/>
        </w:rPr>
        <w:t>.</w:t>
      </w:r>
    </w:p>
    <w:p w14:paraId="4D688BE9"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w:t>
      </w:r>
    </w:p>
    <w:p w14:paraId="3ECC4283"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I guess this is my side,” Emod said to his father so he could put the bag down. </w:t>
      </w:r>
    </w:p>
    <w:p w14:paraId="3D205F67"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guess so. My name is </w:t>
      </w:r>
      <w:r w:rsidRPr="00204460">
        <w:rPr>
          <w:rFonts w:ascii="Times New Roman" w:hAnsi="Times New Roman"/>
        </w:rPr>
        <w:t>Daimen</w:t>
      </w:r>
      <w:r>
        <w:rPr>
          <w:rFonts w:ascii="Times New Roman" w:hAnsi="Times New Roman"/>
        </w:rPr>
        <w:t>.”</w:t>
      </w:r>
    </w:p>
    <w:p w14:paraId="1DF8B4A8"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“Nice to meet you. My name is Emod Kattar.”</w:t>
      </w:r>
    </w:p>
    <w:p w14:paraId="69375A62"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are you from?”</w:t>
      </w:r>
    </w:p>
    <w:p w14:paraId="0B935B24"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“Tehran, Iran,” Emod answered. “and this is my father.”</w:t>
      </w:r>
    </w:p>
    <w:p w14:paraId="2F1C1905"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“Nice to meet you Mr. Kattar.</w:t>
      </w:r>
    </w:p>
    <w:p w14:paraId="63F89D58" w14:textId="6834E058" w:rsidR="00204460" w:rsidRDefault="00B94DB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w:t>
      </w:r>
      <w:r w:rsidR="00204460">
        <w:rPr>
          <w:rFonts w:ascii="Times New Roman" w:hAnsi="Times New Roman"/>
        </w:rPr>
        <w:t xml:space="preserve"> shook the neat and trim dark-haired boy’s hand after setting the suitcase</w:t>
      </w:r>
      <w:r w:rsidR="00574637">
        <w:rPr>
          <w:rFonts w:ascii="Times New Roman" w:hAnsi="Times New Roman"/>
        </w:rPr>
        <w:t xml:space="preserve"> down</w:t>
      </w:r>
      <w:r w:rsidR="00204460">
        <w:rPr>
          <w:rFonts w:ascii="Times New Roman" w:hAnsi="Times New Roman"/>
        </w:rPr>
        <w:t xml:space="preserve"> on the bed. “Nice to meet you too. I hope you boys enjoy the year and do well in your classes.”</w:t>
      </w:r>
    </w:p>
    <w:p w14:paraId="4F8F6BFB" w14:textId="4C2E581F" w:rsidR="00574637" w:rsidRDefault="00204460" w:rsidP="0057463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said Daimen. “Do you need some help carrying in your stuff?”</w:t>
      </w:r>
    </w:p>
    <w:p w14:paraId="02D62A0A"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thank you. This is all we have to bring in,” said Emod without shame.</w:t>
      </w:r>
    </w:p>
    <w:p w14:paraId="6D17860A"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I should leave you guys to get to know each other and to get ready for classes,” said </w:t>
      </w:r>
      <w:r w:rsidR="00B94DBC">
        <w:rPr>
          <w:rFonts w:ascii="Times New Roman" w:hAnsi="Times New Roman"/>
        </w:rPr>
        <w:t>Taher</w:t>
      </w:r>
      <w:r>
        <w:rPr>
          <w:rFonts w:ascii="Times New Roman" w:hAnsi="Times New Roman"/>
        </w:rPr>
        <w:t xml:space="preserve"> as he made his way towards the door they had just entered. Emod followed his father out and waked with him to the elevator.</w:t>
      </w:r>
    </w:p>
    <w:p w14:paraId="3A7E279E"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“Tell Mom, I said, ‘hello’ and that I love her.” </w:t>
      </w:r>
    </w:p>
    <w:p w14:paraId="14C2BE3B" w14:textId="5C9E42EA"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She is proud of you and so am I,” he said with his eyes glistening with water on the brink of tears. The two </w:t>
      </w:r>
      <w:r w:rsidR="00B031A0">
        <w:rPr>
          <w:rFonts w:ascii="Times New Roman" w:hAnsi="Times New Roman"/>
        </w:rPr>
        <w:t>embraced</w:t>
      </w:r>
      <w:r>
        <w:rPr>
          <w:rFonts w:ascii="Times New Roman" w:hAnsi="Times New Roman"/>
        </w:rPr>
        <w:t xml:space="preserve"> and then the doors opened with a ding.</w:t>
      </w:r>
    </w:p>
    <w:p w14:paraId="0E088B25" w14:textId="77777777" w:rsidR="005F60E9" w:rsidRDefault="00B94DBC"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w:t>
      </w:r>
      <w:r w:rsidR="00204460">
        <w:rPr>
          <w:rFonts w:ascii="Times New Roman" w:hAnsi="Times New Roman"/>
        </w:rPr>
        <w:t xml:space="preserve"> got onto the </w:t>
      </w:r>
      <w:r w:rsidR="00044454">
        <w:rPr>
          <w:rFonts w:ascii="Times New Roman" w:hAnsi="Times New Roman"/>
        </w:rPr>
        <w:t>empty</w:t>
      </w:r>
      <w:r w:rsidR="00204460">
        <w:rPr>
          <w:rFonts w:ascii="Times New Roman" w:hAnsi="Times New Roman"/>
        </w:rPr>
        <w:t xml:space="preserve"> elevator and waved goodbye as the doors closed.</w:t>
      </w:r>
    </w:p>
    <w:p w14:paraId="78CEB645" w14:textId="77777777" w:rsidR="005F60E9"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p>
    <w:p w14:paraId="2D337F3C" w14:textId="6976727C" w:rsidR="005F60E9"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evening, </w:t>
      </w:r>
      <w:r w:rsidR="00B94DBC">
        <w:rPr>
          <w:rFonts w:ascii="Times New Roman" w:hAnsi="Times New Roman"/>
        </w:rPr>
        <w:t>Taher</w:t>
      </w:r>
      <w:r>
        <w:rPr>
          <w:rFonts w:ascii="Times New Roman" w:hAnsi="Times New Roman"/>
        </w:rPr>
        <w:t xml:space="preserve"> picked up some</w:t>
      </w:r>
      <w:r w:rsidR="006831E2">
        <w:rPr>
          <w:rFonts w:ascii="Times New Roman" w:hAnsi="Times New Roman"/>
        </w:rPr>
        <w:t xml:space="preserve"> dinner and at</w:t>
      </w:r>
      <w:r w:rsidR="00B031A0">
        <w:rPr>
          <w:rFonts w:ascii="Times New Roman" w:hAnsi="Times New Roman"/>
        </w:rPr>
        <w:t>e</w:t>
      </w:r>
      <w:r w:rsidR="006831E2">
        <w:rPr>
          <w:rFonts w:ascii="Times New Roman" w:hAnsi="Times New Roman"/>
        </w:rPr>
        <w:t xml:space="preserve"> alone in the hotel</w:t>
      </w:r>
      <w:r>
        <w:rPr>
          <w:rFonts w:ascii="Times New Roman" w:hAnsi="Times New Roman"/>
        </w:rPr>
        <w:t xml:space="preserve"> room reading from the book as he ate. It took almost an hour for him to finish his food </w:t>
      </w:r>
      <w:r w:rsidR="00044454">
        <w:rPr>
          <w:rFonts w:ascii="Times New Roman" w:hAnsi="Times New Roman"/>
        </w:rPr>
        <w:t>because</w:t>
      </w:r>
      <w:r>
        <w:rPr>
          <w:rFonts w:ascii="Times New Roman" w:hAnsi="Times New Roman"/>
        </w:rPr>
        <w:t xml:space="preserve"> he read a couple of pages with every bite. </w:t>
      </w:r>
      <w:r w:rsidR="00B94DBC">
        <w:rPr>
          <w:rFonts w:ascii="Times New Roman" w:hAnsi="Times New Roman"/>
        </w:rPr>
        <w:t>Taher</w:t>
      </w:r>
      <w:r>
        <w:rPr>
          <w:rFonts w:ascii="Times New Roman" w:hAnsi="Times New Roman"/>
        </w:rPr>
        <w:t>’s emotions were confused but it was as if the author knew how he was f</w:t>
      </w:r>
      <w:r w:rsidR="00B031A0">
        <w:rPr>
          <w:rFonts w:ascii="Times New Roman" w:hAnsi="Times New Roman"/>
        </w:rPr>
        <w:t>ee</w:t>
      </w:r>
      <w:r>
        <w:rPr>
          <w:rFonts w:ascii="Times New Roman" w:hAnsi="Times New Roman"/>
        </w:rPr>
        <w:t xml:space="preserve">ling right at that moment and the words seemed to speak directly to him. It was like the ancient stories of foreign people were no different than he and his son today. </w:t>
      </w:r>
    </w:p>
    <w:p w14:paraId="2BA4F88A" w14:textId="77777777" w:rsidR="00E91E6B"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Finally, after hours of reading, the sun fell below the horizon and he placed the book on the table and went to bed.</w:t>
      </w:r>
    </w:p>
    <w:p w14:paraId="72DF9481" w14:textId="77777777" w:rsidR="006831E2" w:rsidRDefault="00E91E6B"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When the sun rose the next morning, </w:t>
      </w:r>
      <w:r w:rsidR="00B94DBC">
        <w:rPr>
          <w:rFonts w:ascii="Times New Roman" w:hAnsi="Times New Roman"/>
        </w:rPr>
        <w:t>Taher</w:t>
      </w:r>
      <w:r>
        <w:rPr>
          <w:rFonts w:ascii="Times New Roman" w:hAnsi="Times New Roman"/>
        </w:rPr>
        <w:t xml:space="preserve"> already had his button down shirt and black pants on, ready to start the day. He took his book and walked to the refugee center knowing that his </w:t>
      </w:r>
      <w:r w:rsidR="00044454">
        <w:rPr>
          <w:rFonts w:ascii="Times New Roman" w:hAnsi="Times New Roman"/>
        </w:rPr>
        <w:t>son</w:t>
      </w:r>
      <w:r>
        <w:rPr>
          <w:rFonts w:ascii="Times New Roman" w:hAnsi="Times New Roman"/>
        </w:rPr>
        <w:t xml:space="preserve"> was sitting in class at a </w:t>
      </w:r>
      <w:r w:rsidR="00044454">
        <w:rPr>
          <w:rFonts w:ascii="Times New Roman" w:hAnsi="Times New Roman"/>
        </w:rPr>
        <w:t>world-renowned</w:t>
      </w:r>
      <w:r>
        <w:rPr>
          <w:rFonts w:ascii="Times New Roman" w:hAnsi="Times New Roman"/>
        </w:rPr>
        <w:t xml:space="preserve"> international university. </w:t>
      </w:r>
      <w:r w:rsidR="00B94DBC">
        <w:rPr>
          <w:rFonts w:ascii="Times New Roman" w:hAnsi="Times New Roman"/>
        </w:rPr>
        <w:t>Taher</w:t>
      </w:r>
      <w:r>
        <w:rPr>
          <w:rFonts w:ascii="Times New Roman" w:hAnsi="Times New Roman"/>
        </w:rPr>
        <w:t xml:space="preserve"> took his seat in the plastic chair behind the table as he had the days before and he began to read while he waited for his first client to arrive. This day he saw three clients and worked to help them providing the best advice he could. He even referenced one of the stories from his book that gave encouragement to a young mother.</w:t>
      </w:r>
    </w:p>
    <w:p w14:paraId="065118EB" w14:textId="77777777" w:rsidR="00B94DBC" w:rsidRDefault="006831E2"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work he made a point to stay for </w:t>
      </w:r>
      <w:r w:rsidR="00B94DBC">
        <w:rPr>
          <w:rFonts w:ascii="Times New Roman" w:hAnsi="Times New Roman"/>
        </w:rPr>
        <w:t>the classes even though his son</w:t>
      </w:r>
      <w:r>
        <w:rPr>
          <w:rFonts w:ascii="Times New Roman" w:hAnsi="Times New Roman"/>
        </w:rPr>
        <w:t xml:space="preserve"> would not be there to help this evening. He enjoyed the company of his friend and he wanted to take every opportunity to talk because they both would be leaving soon. </w:t>
      </w:r>
      <w:r w:rsidR="00B94DBC">
        <w:rPr>
          <w:rFonts w:ascii="Times New Roman" w:hAnsi="Times New Roman"/>
        </w:rPr>
        <w:t>Taher</w:t>
      </w:r>
      <w:r>
        <w:rPr>
          <w:rFonts w:ascii="Times New Roman" w:hAnsi="Times New Roman"/>
        </w:rPr>
        <w:t xml:space="preserve"> </w:t>
      </w:r>
      <w:r w:rsidR="00B94DBC">
        <w:rPr>
          <w:rFonts w:ascii="Times New Roman" w:hAnsi="Times New Roman"/>
        </w:rPr>
        <w:t>waited for a while before Ahim showed up at the center and the two talked late into the night like brothers.</w:t>
      </w:r>
    </w:p>
    <w:p w14:paraId="7035B32E"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continued his </w:t>
      </w:r>
      <w:r w:rsidR="00044454">
        <w:rPr>
          <w:rFonts w:ascii="Times New Roman" w:hAnsi="Times New Roman"/>
        </w:rPr>
        <w:t>habit</w:t>
      </w:r>
      <w:r>
        <w:rPr>
          <w:rFonts w:ascii="Times New Roman" w:hAnsi="Times New Roman"/>
        </w:rPr>
        <w:t xml:space="preserve"> of working and fellowshipping with the </w:t>
      </w:r>
      <w:r w:rsidR="00044454">
        <w:rPr>
          <w:rFonts w:ascii="Times New Roman" w:hAnsi="Times New Roman"/>
        </w:rPr>
        <w:t>other</w:t>
      </w:r>
      <w:r>
        <w:rPr>
          <w:rFonts w:ascii="Times New Roman" w:hAnsi="Times New Roman"/>
        </w:rPr>
        <w:t xml:space="preserve"> Persians at the refugee center until Friday when his flight was scheduled to leave. Also scheduled to fly out the same day was Ahim and his family. </w:t>
      </w:r>
    </w:p>
    <w:p w14:paraId="5727D44F" w14:textId="0012E94D"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morning, Taher shared a cab ride with Ahim and his family to the international airport outside the city. Minoo said little and stared out the window as she drove through the </w:t>
      </w:r>
      <w:r w:rsidR="00B031A0">
        <w:rPr>
          <w:rFonts w:ascii="Times New Roman" w:hAnsi="Times New Roman"/>
        </w:rPr>
        <w:t xml:space="preserve">busy </w:t>
      </w:r>
      <w:r>
        <w:rPr>
          <w:rFonts w:ascii="Times New Roman" w:hAnsi="Times New Roman"/>
        </w:rPr>
        <w:t>city that had become her home.</w:t>
      </w:r>
    </w:p>
    <w:p w14:paraId="2E08CA6B" w14:textId="708CD1D0"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took the subway and </w:t>
      </w:r>
      <w:r w:rsidR="00B031A0">
        <w:rPr>
          <w:rFonts w:ascii="Times New Roman" w:hAnsi="Times New Roman"/>
        </w:rPr>
        <w:t xml:space="preserve">then </w:t>
      </w:r>
      <w:r>
        <w:rPr>
          <w:rFonts w:ascii="Times New Roman" w:hAnsi="Times New Roman"/>
        </w:rPr>
        <w:t xml:space="preserve">the </w:t>
      </w:r>
      <w:r w:rsidR="00044454">
        <w:rPr>
          <w:rFonts w:ascii="Times New Roman" w:hAnsi="Times New Roman"/>
        </w:rPr>
        <w:t>commuter</w:t>
      </w:r>
      <w:r>
        <w:rPr>
          <w:rFonts w:ascii="Times New Roman" w:hAnsi="Times New Roman"/>
        </w:rPr>
        <w:t xml:space="preserve"> train to the airport and met all of them outside the main terminal as the cab pulled up.</w:t>
      </w:r>
    </w:p>
    <w:p w14:paraId="153AF74D" w14:textId="495E7A3A" w:rsidR="00B94DBC" w:rsidRDefault="00B94DBC" w:rsidP="00B031A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Father!” Emod said excited to see his dad. He also helped unload the bags for the entire group and placed them on a cart.</w:t>
      </w:r>
      <w:r w:rsidR="00B031A0">
        <w:rPr>
          <w:rFonts w:ascii="Times New Roman" w:hAnsi="Times New Roman"/>
        </w:rPr>
        <w:t xml:space="preserve"> </w:t>
      </w:r>
      <w:r>
        <w:rPr>
          <w:rFonts w:ascii="Times New Roman" w:hAnsi="Times New Roman"/>
        </w:rPr>
        <w:t>Together they all walked through the sliding doors into the large terminal to say goodbye.</w:t>
      </w:r>
    </w:p>
    <w:p w14:paraId="122E0D82"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check in over there,” said Taher and pointed to the left. </w:t>
      </w:r>
    </w:p>
    <w:p w14:paraId="0BC8E11D" w14:textId="0576CB8E"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we are down </w:t>
      </w:r>
      <w:r w:rsidR="00B031A0">
        <w:rPr>
          <w:rFonts w:ascii="Times New Roman" w:hAnsi="Times New Roman"/>
        </w:rPr>
        <w:t>here</w:t>
      </w:r>
      <w:r>
        <w:rPr>
          <w:rFonts w:ascii="Times New Roman" w:hAnsi="Times New Roman"/>
        </w:rPr>
        <w:t xml:space="preserve">,” </w:t>
      </w:r>
      <w:r w:rsidR="00044454">
        <w:rPr>
          <w:rFonts w:ascii="Times New Roman" w:hAnsi="Times New Roman"/>
        </w:rPr>
        <w:t>answered</w:t>
      </w:r>
      <w:r>
        <w:rPr>
          <w:rFonts w:ascii="Times New Roman" w:hAnsi="Times New Roman"/>
        </w:rPr>
        <w:t xml:space="preserve"> Ahim looking in the other direction.</w:t>
      </w:r>
    </w:p>
    <w:p w14:paraId="3470C172"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this must be our place of goodbye,” said Taher</w:t>
      </w:r>
    </w:p>
    <w:p w14:paraId="64B9F6D2"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 it is good friend.”</w:t>
      </w:r>
    </w:p>
    <w:p w14:paraId="4D3ED046" w14:textId="3B8AE623" w:rsidR="00522B2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sh</w:t>
      </w:r>
      <w:r w:rsidR="00B031A0">
        <w:rPr>
          <w:rFonts w:ascii="Times New Roman" w:hAnsi="Times New Roman"/>
        </w:rPr>
        <w:t>ook</w:t>
      </w:r>
      <w:r>
        <w:rPr>
          <w:rFonts w:ascii="Times New Roman" w:hAnsi="Times New Roman"/>
        </w:rPr>
        <w:t xml:space="preserve"> hands and non-verbally </w:t>
      </w:r>
      <w:r w:rsidR="00B031A0">
        <w:rPr>
          <w:rFonts w:ascii="Times New Roman" w:hAnsi="Times New Roman"/>
        </w:rPr>
        <w:t xml:space="preserve">spoke </w:t>
      </w:r>
      <w:r>
        <w:rPr>
          <w:rFonts w:ascii="Times New Roman" w:hAnsi="Times New Roman"/>
        </w:rPr>
        <w:t xml:space="preserve">to each other more than great </w:t>
      </w:r>
      <w:r w:rsidR="00044454">
        <w:rPr>
          <w:rFonts w:ascii="Times New Roman" w:hAnsi="Times New Roman"/>
        </w:rPr>
        <w:t>Greek</w:t>
      </w:r>
      <w:r>
        <w:rPr>
          <w:rFonts w:ascii="Times New Roman" w:hAnsi="Times New Roman"/>
        </w:rPr>
        <w:t xml:space="preserve"> </w:t>
      </w:r>
      <w:r w:rsidR="00044454">
        <w:rPr>
          <w:rFonts w:ascii="Times New Roman" w:hAnsi="Times New Roman"/>
        </w:rPr>
        <w:t>philosophers</w:t>
      </w:r>
      <w:r>
        <w:rPr>
          <w:rFonts w:ascii="Times New Roman" w:hAnsi="Times New Roman"/>
        </w:rPr>
        <w:t xml:space="preserve"> could share in an entire volume.</w:t>
      </w:r>
      <w:r w:rsidR="00B031A0">
        <w:rPr>
          <w:rFonts w:ascii="Times New Roman" w:hAnsi="Times New Roman"/>
        </w:rPr>
        <w:t xml:space="preserve"> Even though</w:t>
      </w:r>
      <w:r w:rsidR="00522B2C">
        <w:rPr>
          <w:rFonts w:ascii="Times New Roman" w:hAnsi="Times New Roman"/>
        </w:rPr>
        <w:t xml:space="preserve"> they had only known each other a few weeks they seem like life long friends.</w:t>
      </w:r>
    </w:p>
    <w:p w14:paraId="7DC8DC2D" w14:textId="06D95EFC" w:rsidR="00024766" w:rsidRDefault="00522B2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knelt down to say goodbye to his best students. “Goodbye,” he said in English.</w:t>
      </w:r>
      <w:r w:rsidR="00024766">
        <w:rPr>
          <w:rFonts w:ascii="Times New Roman" w:hAnsi="Times New Roman"/>
        </w:rPr>
        <w:t xml:space="preserve"> They both </w:t>
      </w:r>
      <w:r w:rsidR="00044454">
        <w:rPr>
          <w:rFonts w:ascii="Times New Roman" w:hAnsi="Times New Roman"/>
        </w:rPr>
        <w:t>smiled</w:t>
      </w:r>
      <w:r w:rsidR="00B031A0">
        <w:rPr>
          <w:rFonts w:ascii="Times New Roman" w:hAnsi="Times New Roman"/>
        </w:rPr>
        <w:t xml:space="preserve"> and answered, “Good</w:t>
      </w:r>
      <w:r w:rsidR="00024766">
        <w:rPr>
          <w:rFonts w:ascii="Times New Roman" w:hAnsi="Times New Roman"/>
        </w:rPr>
        <w:t>bye!” but their smiles did not break the sadness the entire family felt.</w:t>
      </w:r>
    </w:p>
    <w:p w14:paraId="1DB3A6E2" w14:textId="77777777" w:rsidR="00954C04" w:rsidRDefault="00024766"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As they started to walk away, Emod noticed Minoo starting to cry before she pulled her rarely warn vale over her face.</w:t>
      </w:r>
    </w:p>
    <w:p w14:paraId="1015DB62" w14:textId="77777777"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“Father, did you bring the book? Emod said quickly.</w:t>
      </w:r>
    </w:p>
    <w:p w14:paraId="318E09AE" w14:textId="77777777"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and he pulled it out of his shoulder bag.</w:t>
      </w:r>
    </w:p>
    <w:p w14:paraId="31163233" w14:textId="77777777"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Ahim, Wait!” he yelled as they walked to the line.</w:t>
      </w:r>
    </w:p>
    <w:p w14:paraId="3B90AE23"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want to give you something. This book has shown me how to live and has guided us here. It is filled with stories of comfort and strength and it will help you through what you are about to face.”</w:t>
      </w:r>
    </w:p>
    <w:p w14:paraId="387545DD"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 nodded in agreement and placed his hand on his son’s shoulder, once again amazed at his son’s generosity.</w:t>
      </w:r>
    </w:p>
    <w:p w14:paraId="0605FE43"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was silent and Emod pushed the book into his hand. “Take it.”</w:t>
      </w:r>
    </w:p>
    <w:p w14:paraId="2EF8150D"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want to share with you the joy we have. We want you to have this book,” said Taher.</w:t>
      </w:r>
    </w:p>
    <w:p w14:paraId="7E4C5CD9"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again! You have been so kind to us. We value your friendship and will never forget both of you.”</w:t>
      </w:r>
    </w:p>
    <w:p w14:paraId="5292FBD3"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Emod and his father walked to the counter to check in. The two families parted. Taher could not wait to see his wife, Emod was staying for school and Ahim and his family was </w:t>
      </w:r>
      <w:r w:rsidR="00D259F1">
        <w:rPr>
          <w:rFonts w:ascii="Times New Roman" w:hAnsi="Times New Roman"/>
        </w:rPr>
        <w:t>returning</w:t>
      </w:r>
      <w:r>
        <w:rPr>
          <w:rFonts w:ascii="Times New Roman" w:hAnsi="Times New Roman"/>
        </w:rPr>
        <w:t xml:space="preserve"> to their war-torn home in </w:t>
      </w:r>
      <w:r w:rsidR="00D259F1">
        <w:rPr>
          <w:rFonts w:ascii="Times New Roman" w:hAnsi="Times New Roman"/>
        </w:rPr>
        <w:t>Afghanistan</w:t>
      </w:r>
      <w:r>
        <w:rPr>
          <w:rFonts w:ascii="Times New Roman" w:hAnsi="Times New Roman"/>
        </w:rPr>
        <w:t>.</w:t>
      </w:r>
    </w:p>
    <w:p w14:paraId="6BD3A564" w14:textId="77777777" w:rsidR="004557BA" w:rsidRDefault="004557BA" w:rsidP="00954C04">
      <w:pPr>
        <w:pBdr>
          <w:bottom w:val="thinThickThinMediumGap" w:sz="18" w:space="1" w:color="auto"/>
        </w:pBdr>
        <w:tabs>
          <w:tab w:val="left" w:pos="5040"/>
          <w:tab w:val="left" w:pos="6120"/>
        </w:tabs>
        <w:spacing w:line="480" w:lineRule="auto"/>
        <w:ind w:firstLine="720"/>
        <w:rPr>
          <w:rFonts w:ascii="Times New Roman" w:hAnsi="Times New Roman"/>
        </w:rPr>
      </w:pPr>
    </w:p>
    <w:p w14:paraId="317CE211" w14:textId="77777777" w:rsidR="000359C4" w:rsidRDefault="000359C4" w:rsidP="00E300BC">
      <w:pPr>
        <w:pBdr>
          <w:bottom w:val="thinThickThinMediumGap" w:sz="18" w:space="1" w:color="auto"/>
        </w:pBdr>
        <w:tabs>
          <w:tab w:val="left" w:pos="5040"/>
          <w:tab w:val="left" w:pos="6120"/>
        </w:tabs>
        <w:spacing w:line="480" w:lineRule="auto"/>
        <w:ind w:firstLine="720"/>
        <w:rPr>
          <w:rFonts w:ascii="Times New Roman" w:hAnsi="Times New Roman"/>
        </w:rPr>
      </w:pPr>
    </w:p>
    <w:p w14:paraId="1EF98004" w14:textId="77777777" w:rsidR="00350F3D" w:rsidRDefault="00350F3D" w:rsidP="000359C4">
      <w:pPr>
        <w:pBdr>
          <w:bottom w:val="thinThickThinMediumGap" w:sz="18" w:space="1" w:color="auto"/>
        </w:pBdr>
        <w:tabs>
          <w:tab w:val="left" w:pos="5040"/>
          <w:tab w:val="left" w:pos="6120"/>
        </w:tabs>
        <w:spacing w:line="480" w:lineRule="auto"/>
        <w:ind w:firstLine="720"/>
        <w:rPr>
          <w:rFonts w:ascii="Times New Roman" w:hAnsi="Times New Roman"/>
        </w:rPr>
      </w:pPr>
    </w:p>
    <w:p w14:paraId="64B0EB20" w14:textId="77777777" w:rsidR="00FF3221" w:rsidRDefault="00FF3221" w:rsidP="000B2553">
      <w:pPr>
        <w:pBdr>
          <w:bottom w:val="thinThickThinMediumGap" w:sz="18" w:space="1" w:color="auto"/>
        </w:pBdr>
        <w:tabs>
          <w:tab w:val="left" w:pos="5040"/>
          <w:tab w:val="left" w:pos="6120"/>
        </w:tabs>
        <w:spacing w:line="480" w:lineRule="auto"/>
        <w:ind w:firstLine="720"/>
        <w:rPr>
          <w:rFonts w:ascii="Times New Roman" w:hAnsi="Times New Roman"/>
        </w:rPr>
      </w:pPr>
    </w:p>
    <w:p w14:paraId="72390403" w14:textId="77777777" w:rsidR="00EB0232" w:rsidRDefault="00EB0232" w:rsidP="00EA35A3">
      <w:pPr>
        <w:pBdr>
          <w:bottom w:val="thinThickThinMediumGap" w:sz="18" w:space="1" w:color="auto"/>
        </w:pBdr>
        <w:tabs>
          <w:tab w:val="left" w:pos="5040"/>
          <w:tab w:val="left" w:pos="6120"/>
        </w:tabs>
        <w:spacing w:line="480" w:lineRule="auto"/>
        <w:ind w:firstLine="720"/>
        <w:rPr>
          <w:rFonts w:ascii="Times New Roman" w:hAnsi="Times New Roman"/>
        </w:rPr>
      </w:pPr>
    </w:p>
    <w:p w14:paraId="105BDBAE" w14:textId="77777777" w:rsidR="006A2E6D" w:rsidRDefault="006A2E6D" w:rsidP="00EB0232">
      <w:pPr>
        <w:pBdr>
          <w:bottom w:val="thinThickThinMediumGap" w:sz="18" w:space="1" w:color="auto"/>
        </w:pBdr>
        <w:tabs>
          <w:tab w:val="left" w:pos="5040"/>
          <w:tab w:val="left" w:pos="6120"/>
        </w:tabs>
        <w:spacing w:line="480" w:lineRule="auto"/>
        <w:ind w:firstLine="720"/>
        <w:rPr>
          <w:rFonts w:ascii="Times New Roman" w:hAnsi="Times New Roman"/>
        </w:rPr>
      </w:pPr>
    </w:p>
    <w:p w14:paraId="2F076DF7" w14:textId="77777777" w:rsidR="00787126" w:rsidRDefault="00787126" w:rsidP="006A2E6D">
      <w:pPr>
        <w:pBdr>
          <w:bottom w:val="thinThickThinMediumGap" w:sz="18" w:space="1" w:color="auto"/>
        </w:pBdr>
        <w:tabs>
          <w:tab w:val="left" w:pos="5040"/>
          <w:tab w:val="left" w:pos="6120"/>
        </w:tabs>
        <w:spacing w:line="480" w:lineRule="auto"/>
        <w:ind w:firstLine="720"/>
        <w:rPr>
          <w:rFonts w:ascii="Times New Roman" w:hAnsi="Times New Roman"/>
        </w:rPr>
      </w:pPr>
    </w:p>
    <w:p w14:paraId="4B1268B5" w14:textId="77777777" w:rsidR="008A2A15" w:rsidRDefault="008A2A15" w:rsidP="00710ABF">
      <w:pPr>
        <w:pBdr>
          <w:bottom w:val="thinThickThinMediumGap" w:sz="18" w:space="1" w:color="auto"/>
        </w:pBdr>
        <w:tabs>
          <w:tab w:val="left" w:pos="5040"/>
          <w:tab w:val="left" w:pos="6120"/>
        </w:tabs>
        <w:spacing w:line="480" w:lineRule="auto"/>
        <w:ind w:firstLine="720"/>
        <w:rPr>
          <w:rFonts w:ascii="Times New Roman" w:hAnsi="Times New Roman"/>
        </w:rPr>
      </w:pPr>
    </w:p>
    <w:p w14:paraId="1C47C8A4" w14:textId="77777777" w:rsidR="00624699" w:rsidRDefault="00624699" w:rsidP="00612FFE">
      <w:pPr>
        <w:pBdr>
          <w:bottom w:val="thinThickThinMediumGap" w:sz="18" w:space="1" w:color="auto"/>
        </w:pBdr>
        <w:tabs>
          <w:tab w:val="left" w:pos="5040"/>
          <w:tab w:val="left" w:pos="6120"/>
        </w:tabs>
        <w:spacing w:line="480" w:lineRule="auto"/>
        <w:ind w:firstLine="720"/>
        <w:rPr>
          <w:rFonts w:ascii="Times New Roman" w:hAnsi="Times New Roman"/>
        </w:rPr>
      </w:pPr>
    </w:p>
    <w:p w14:paraId="08E8E9BD" w14:textId="77777777" w:rsidR="00624699" w:rsidRDefault="00624699" w:rsidP="00624699">
      <w:pPr>
        <w:pBdr>
          <w:bottom w:val="thinThickThinMediumGap" w:sz="18" w:space="1" w:color="auto"/>
        </w:pBdr>
        <w:tabs>
          <w:tab w:val="left" w:pos="5040"/>
          <w:tab w:val="left" w:pos="6120"/>
        </w:tabs>
        <w:spacing w:line="480" w:lineRule="auto"/>
        <w:ind w:firstLine="720"/>
        <w:rPr>
          <w:rFonts w:ascii="Times New Roman" w:hAnsi="Times New Roman"/>
        </w:rPr>
      </w:pPr>
    </w:p>
    <w:p w14:paraId="6A5BA6F0" w14:textId="77777777" w:rsidR="00AA1AE4" w:rsidRDefault="00AA1AE4" w:rsidP="00F7615D">
      <w:pPr>
        <w:pBdr>
          <w:bottom w:val="thinThickThinMediumGap" w:sz="18" w:space="1" w:color="auto"/>
        </w:pBdr>
        <w:tabs>
          <w:tab w:val="left" w:pos="5040"/>
          <w:tab w:val="left" w:pos="6120"/>
        </w:tabs>
        <w:spacing w:line="480" w:lineRule="auto"/>
        <w:ind w:firstLine="720"/>
        <w:rPr>
          <w:rFonts w:ascii="Times New Roman" w:hAnsi="Times New Roman"/>
        </w:rPr>
      </w:pPr>
    </w:p>
    <w:p w14:paraId="00D25FEF" w14:textId="77777777" w:rsidR="00CF0CB3" w:rsidRPr="00F3376B" w:rsidRDefault="00CF0CB3" w:rsidP="00CF0CB3">
      <w:pPr>
        <w:spacing w:line="480" w:lineRule="auto"/>
        <w:jc w:val="center"/>
        <w:rPr>
          <w:rFonts w:ascii="Times New Roman" w:hAnsi="Times New Roman"/>
        </w:rPr>
      </w:pPr>
      <w:r>
        <w:rPr>
          <w:rFonts w:ascii="Times New Roman" w:hAnsi="Times New Roman"/>
        </w:rPr>
        <w:br w:type="page"/>
      </w:r>
      <w:r w:rsidRPr="00F3376B">
        <w:rPr>
          <w:rFonts w:ascii="Times New Roman" w:hAnsi="Times New Roman"/>
        </w:rPr>
        <w:t>Next to Last Chapter</w:t>
      </w:r>
    </w:p>
    <w:p w14:paraId="21B6FE9C" w14:textId="77C47959" w:rsidR="00CF0CB3" w:rsidRDefault="00CF0CB3" w:rsidP="00CF0CB3">
      <w:pPr>
        <w:spacing w:line="480" w:lineRule="auto"/>
        <w:ind w:firstLine="720"/>
        <w:rPr>
          <w:rFonts w:ascii="Times New Roman" w:hAnsi="Times New Roman"/>
        </w:rPr>
      </w:pPr>
      <w:r w:rsidRPr="00F3376B">
        <w:rPr>
          <w:rFonts w:ascii="Times New Roman" w:hAnsi="Times New Roman"/>
        </w:rPr>
        <w:t xml:space="preserve">Ahim and his family walked down the mobile stairs off the small plane and without excitement walked inside the Kabul Airport to check-in at immigration.  It had only </w:t>
      </w:r>
      <w:r w:rsidR="00F1442D" w:rsidRPr="00F3376B">
        <w:rPr>
          <w:rFonts w:ascii="Times New Roman" w:hAnsi="Times New Roman"/>
        </w:rPr>
        <w:t>been two</w:t>
      </w:r>
      <w:r w:rsidRPr="00F3376B">
        <w:rPr>
          <w:rFonts w:ascii="Times New Roman" w:hAnsi="Times New Roman"/>
        </w:rPr>
        <w:t xml:space="preserve"> years since Ahim had escaped his war torn country but </w:t>
      </w:r>
      <w:r w:rsidR="00B031A0">
        <w:rPr>
          <w:rFonts w:ascii="Times New Roman" w:hAnsi="Times New Roman"/>
        </w:rPr>
        <w:t>his home country</w:t>
      </w:r>
      <w:r w:rsidRPr="00F3376B">
        <w:rPr>
          <w:rFonts w:ascii="Times New Roman" w:hAnsi="Times New Roman"/>
        </w:rPr>
        <w:t xml:space="preserve"> was a very different place.</w:t>
      </w:r>
    </w:p>
    <w:p w14:paraId="045275A7" w14:textId="38AA288E" w:rsidR="00CF0CB3" w:rsidRDefault="00CF0CB3" w:rsidP="00CF0CB3">
      <w:pPr>
        <w:spacing w:line="480" w:lineRule="auto"/>
        <w:ind w:firstLine="720"/>
        <w:rPr>
          <w:rFonts w:ascii="Times New Roman" w:hAnsi="Times New Roman"/>
        </w:rPr>
      </w:pPr>
      <w:r>
        <w:rPr>
          <w:rFonts w:ascii="Times New Roman" w:hAnsi="Times New Roman"/>
        </w:rPr>
        <w:t>Immigration was orderly and calm. No bribes were asked of him and the process went rather smoothly</w:t>
      </w:r>
      <w:r w:rsidR="00B031A0">
        <w:rPr>
          <w:rFonts w:ascii="Times New Roman" w:hAnsi="Times New Roman"/>
        </w:rPr>
        <w:t xml:space="preserve"> through the lines guarded by American soldiers</w:t>
      </w:r>
      <w:r>
        <w:rPr>
          <w:rFonts w:ascii="Times New Roman" w:hAnsi="Times New Roman"/>
        </w:rPr>
        <w:t xml:space="preserve">. </w:t>
      </w:r>
      <w:r w:rsidR="00F1442D">
        <w:rPr>
          <w:rFonts w:ascii="Times New Roman" w:hAnsi="Times New Roman"/>
        </w:rPr>
        <w:t>Waiting</w:t>
      </w:r>
      <w:r>
        <w:rPr>
          <w:rFonts w:ascii="Times New Roman" w:hAnsi="Times New Roman"/>
        </w:rPr>
        <w:t xml:space="preserve"> for them as they picked up </w:t>
      </w:r>
      <w:r w:rsidR="00F1442D">
        <w:rPr>
          <w:rFonts w:ascii="Times New Roman" w:hAnsi="Times New Roman"/>
        </w:rPr>
        <w:t>their</w:t>
      </w:r>
      <w:r>
        <w:rPr>
          <w:rFonts w:ascii="Times New Roman" w:hAnsi="Times New Roman"/>
        </w:rPr>
        <w:t xml:space="preserve"> bags was Ahim’s brother, sister-in-law and his niece who ran to Ahim’s wife and wrapped her small arms around </w:t>
      </w:r>
      <w:r w:rsidRPr="00611A99">
        <w:rPr>
          <w:rFonts w:ascii="Times New Roman" w:hAnsi="Times New Roman"/>
        </w:rPr>
        <w:t>Minoo</w:t>
      </w:r>
      <w:r>
        <w:rPr>
          <w:rFonts w:ascii="Times New Roman" w:hAnsi="Times New Roman"/>
        </w:rPr>
        <w:t xml:space="preserve">. Minoo was fully covered in the blue </w:t>
      </w:r>
      <w:r w:rsidR="00F1442D">
        <w:rPr>
          <w:rFonts w:ascii="Times New Roman" w:hAnsi="Times New Roman"/>
        </w:rPr>
        <w:t>burqa</w:t>
      </w:r>
      <w:r>
        <w:rPr>
          <w:rFonts w:ascii="Times New Roman" w:hAnsi="Times New Roman"/>
        </w:rPr>
        <w:t xml:space="preserve"> she had not worn since she fled the country two years before. She remember</w:t>
      </w:r>
      <w:r w:rsidR="00B031A0">
        <w:rPr>
          <w:rFonts w:ascii="Times New Roman" w:hAnsi="Times New Roman"/>
        </w:rPr>
        <w:t>ed</w:t>
      </w:r>
      <w:r>
        <w:rPr>
          <w:rFonts w:ascii="Times New Roman" w:hAnsi="Times New Roman"/>
        </w:rPr>
        <w:t xml:space="preserve"> life prior to the Taliban and dreamed for the day when she would be free to dress conservatively as she did in Athens but not required to be fully covered in a </w:t>
      </w:r>
      <w:r w:rsidR="00F1442D">
        <w:rPr>
          <w:rFonts w:ascii="Times New Roman" w:hAnsi="Times New Roman"/>
        </w:rPr>
        <w:t>burqa</w:t>
      </w:r>
      <w:r>
        <w:rPr>
          <w:rFonts w:ascii="Times New Roman" w:hAnsi="Times New Roman"/>
        </w:rPr>
        <w:t>.</w:t>
      </w:r>
    </w:p>
    <w:p w14:paraId="6A783183" w14:textId="77777777" w:rsidR="00CF0CB3" w:rsidRDefault="00F1442D" w:rsidP="00CF0CB3">
      <w:pPr>
        <w:spacing w:line="480" w:lineRule="auto"/>
        <w:ind w:firstLine="720"/>
        <w:rPr>
          <w:rFonts w:ascii="Times New Roman" w:hAnsi="Times New Roman"/>
        </w:rPr>
      </w:pPr>
      <w:r>
        <w:rPr>
          <w:rFonts w:ascii="Times New Roman" w:hAnsi="Times New Roman"/>
        </w:rPr>
        <w:t xml:space="preserve">The family rode in a small beat-up jeep for several hours on a bumpy road that led to a village of Kahryabad east of Kabul. </w:t>
      </w:r>
      <w:r w:rsidR="00CF0CB3">
        <w:rPr>
          <w:rFonts w:ascii="Times New Roman" w:hAnsi="Times New Roman"/>
        </w:rPr>
        <w:t xml:space="preserve">The village had been a base for terrorists trying to attack </w:t>
      </w:r>
      <w:r>
        <w:rPr>
          <w:rFonts w:ascii="Times New Roman" w:hAnsi="Times New Roman"/>
        </w:rPr>
        <w:t>Kabul and</w:t>
      </w:r>
      <w:r w:rsidR="00CF0CB3">
        <w:rPr>
          <w:rFonts w:ascii="Times New Roman" w:hAnsi="Times New Roman"/>
        </w:rPr>
        <w:t xml:space="preserve"> Ahim was able to get his family refugee status after the bombings started but before the soldiers began a ground war in the village. </w:t>
      </w:r>
    </w:p>
    <w:p w14:paraId="20106CBC" w14:textId="77777777" w:rsidR="00CF0CB3" w:rsidRDefault="00CF0CB3" w:rsidP="00CF0CB3">
      <w:pPr>
        <w:spacing w:line="480" w:lineRule="auto"/>
        <w:ind w:firstLine="720"/>
        <w:rPr>
          <w:rFonts w:ascii="Times New Roman" w:hAnsi="Times New Roman"/>
        </w:rPr>
      </w:pPr>
      <w:r>
        <w:rPr>
          <w:rFonts w:ascii="Times New Roman" w:hAnsi="Times New Roman"/>
        </w:rPr>
        <w:t>“There is the school I taught at,” Ahim said as they drove past an abandoned building. “Does anyone go there anymore?”</w:t>
      </w:r>
    </w:p>
    <w:p w14:paraId="312826F0" w14:textId="77777777" w:rsidR="00CF0CB3" w:rsidRDefault="00CF0CB3" w:rsidP="00CF0CB3">
      <w:pPr>
        <w:spacing w:line="480" w:lineRule="auto"/>
        <w:ind w:firstLine="720"/>
        <w:rPr>
          <w:rFonts w:ascii="Times New Roman" w:hAnsi="Times New Roman"/>
        </w:rPr>
      </w:pPr>
      <w:r>
        <w:rPr>
          <w:rFonts w:ascii="Times New Roman" w:hAnsi="Times New Roman"/>
        </w:rPr>
        <w:t>“Not anymore,” his brother said. “It is too dangerous for the children to meet in large groups. Most of the children never leave their homes except with their parents.”</w:t>
      </w:r>
    </w:p>
    <w:p w14:paraId="6C6A9954" w14:textId="77777777" w:rsidR="00CF0CB3" w:rsidRDefault="00CF0CB3" w:rsidP="00CF0CB3">
      <w:pPr>
        <w:spacing w:line="480" w:lineRule="auto"/>
        <w:ind w:firstLine="720"/>
        <w:rPr>
          <w:rFonts w:ascii="Times New Roman" w:hAnsi="Times New Roman"/>
        </w:rPr>
      </w:pPr>
      <w:r>
        <w:rPr>
          <w:rFonts w:ascii="Times New Roman" w:hAnsi="Times New Roman"/>
        </w:rPr>
        <w:t xml:space="preserve">Minoo took her seven year-old son and pulled him closer. Her </w:t>
      </w:r>
      <w:r w:rsidR="00F1442D">
        <w:rPr>
          <w:rFonts w:ascii="Times New Roman" w:hAnsi="Times New Roman"/>
        </w:rPr>
        <w:t>vale</w:t>
      </w:r>
      <w:r>
        <w:rPr>
          <w:rFonts w:ascii="Times New Roman" w:hAnsi="Times New Roman"/>
        </w:rPr>
        <w:t xml:space="preserve"> hid the tears that were collecting in her eyes.</w:t>
      </w:r>
    </w:p>
    <w:p w14:paraId="50892B0B" w14:textId="6B4ACD09" w:rsidR="00CF0CB3" w:rsidRDefault="00CF0CB3" w:rsidP="00CF0CB3">
      <w:pPr>
        <w:spacing w:line="480" w:lineRule="auto"/>
        <w:ind w:firstLine="720"/>
        <w:rPr>
          <w:rFonts w:ascii="Times New Roman" w:hAnsi="Times New Roman"/>
        </w:rPr>
      </w:pPr>
      <w:r>
        <w:rPr>
          <w:rFonts w:ascii="Times New Roman" w:hAnsi="Times New Roman"/>
        </w:rPr>
        <w:t xml:space="preserve">The jeep pulled up outside the dusty stone wall and building that had once been their home. Ahim paid the driver and the men began unloading the bags from the jeep as Minoo stepped over the broken gate that had once protected their home. Her son </w:t>
      </w:r>
      <w:r w:rsidRPr="009B212F">
        <w:rPr>
          <w:rFonts w:ascii="Times New Roman" w:hAnsi="Times New Roman"/>
        </w:rPr>
        <w:t>Padshah</w:t>
      </w:r>
      <w:r>
        <w:rPr>
          <w:rFonts w:ascii="Times New Roman" w:hAnsi="Times New Roman"/>
        </w:rPr>
        <w:t xml:space="preserve"> heard her cries and griped his mother’s hand tighter as they approached the door to the house. Ahim came up behind them with a bag in each hand and the family stepped into the </w:t>
      </w:r>
      <w:r w:rsidR="00E1799B">
        <w:rPr>
          <w:rFonts w:ascii="Times New Roman" w:hAnsi="Times New Roman"/>
        </w:rPr>
        <w:t xml:space="preserve">previously </w:t>
      </w:r>
      <w:r>
        <w:rPr>
          <w:rFonts w:ascii="Times New Roman" w:hAnsi="Times New Roman"/>
        </w:rPr>
        <w:t xml:space="preserve">abandoned home together. </w:t>
      </w:r>
    </w:p>
    <w:p w14:paraId="394524D5" w14:textId="77777777" w:rsidR="00CF0CB3" w:rsidRDefault="00CF0CB3" w:rsidP="00CF0CB3">
      <w:pPr>
        <w:spacing w:line="480" w:lineRule="auto"/>
        <w:ind w:firstLine="720"/>
        <w:rPr>
          <w:rFonts w:ascii="Times New Roman" w:hAnsi="Times New Roman"/>
        </w:rPr>
      </w:pPr>
      <w:r>
        <w:rPr>
          <w:rFonts w:ascii="Times New Roman" w:hAnsi="Times New Roman"/>
        </w:rPr>
        <w:t xml:space="preserve">“We can fix it up like it used to be,” Ahim said. </w:t>
      </w:r>
    </w:p>
    <w:p w14:paraId="2CA2BF12" w14:textId="77777777" w:rsidR="00CF0CB3" w:rsidRDefault="00CF0CB3" w:rsidP="00CF0CB3">
      <w:pPr>
        <w:spacing w:line="480" w:lineRule="auto"/>
        <w:ind w:firstLine="720"/>
        <w:rPr>
          <w:rFonts w:ascii="Times New Roman" w:hAnsi="Times New Roman"/>
        </w:rPr>
      </w:pPr>
      <w:r>
        <w:rPr>
          <w:rFonts w:ascii="Times New Roman" w:hAnsi="Times New Roman"/>
        </w:rPr>
        <w:t xml:space="preserve">“How will be do that if no kids go to school and you can not teach to make money?” </w:t>
      </w:r>
    </w:p>
    <w:p w14:paraId="7A88D826" w14:textId="77777777" w:rsidR="00CF0CB3" w:rsidRDefault="00CF0CB3" w:rsidP="00CF0CB3">
      <w:pPr>
        <w:spacing w:line="480" w:lineRule="auto"/>
        <w:ind w:firstLine="720"/>
        <w:rPr>
          <w:rFonts w:ascii="Times New Roman" w:hAnsi="Times New Roman"/>
        </w:rPr>
      </w:pPr>
      <w:r>
        <w:rPr>
          <w:rFonts w:ascii="Times New Roman" w:hAnsi="Times New Roman"/>
        </w:rPr>
        <w:t>Minoo did not expect and answer and the only thing Ahim could think of to say was, “We must have faith.”</w:t>
      </w:r>
    </w:p>
    <w:p w14:paraId="6ED91600"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walked into the second of the </w:t>
      </w:r>
      <w:r w:rsidR="00F1442D">
        <w:rPr>
          <w:rFonts w:ascii="Times New Roman" w:hAnsi="Times New Roman"/>
        </w:rPr>
        <w:t>two-room</w:t>
      </w:r>
      <w:r>
        <w:rPr>
          <w:rFonts w:ascii="Times New Roman" w:hAnsi="Times New Roman"/>
        </w:rPr>
        <w:t xml:space="preserve"> house and discovered some homeless people had slept there and had a fire to keep warm. Black </w:t>
      </w:r>
      <w:r w:rsidR="00F1442D">
        <w:rPr>
          <w:rFonts w:ascii="Times New Roman" w:hAnsi="Times New Roman"/>
        </w:rPr>
        <w:t>soot</w:t>
      </w:r>
      <w:r>
        <w:rPr>
          <w:rFonts w:ascii="Times New Roman" w:hAnsi="Times New Roman"/>
        </w:rPr>
        <w:t xml:space="preserve"> lined the </w:t>
      </w:r>
      <w:r w:rsidR="00F1442D">
        <w:rPr>
          <w:rFonts w:ascii="Times New Roman" w:hAnsi="Times New Roman"/>
        </w:rPr>
        <w:t>ceiling</w:t>
      </w:r>
      <w:r>
        <w:rPr>
          <w:rFonts w:ascii="Times New Roman" w:hAnsi="Times New Roman"/>
        </w:rPr>
        <w:t>. Everyone was silent as they each examined the home thinking back on great memories.</w:t>
      </w:r>
    </w:p>
    <w:p w14:paraId="192DE2EE" w14:textId="77777777" w:rsidR="00CF0CB3" w:rsidRDefault="00CF0CB3" w:rsidP="00CF0CB3">
      <w:pPr>
        <w:spacing w:line="480" w:lineRule="auto"/>
        <w:ind w:firstLine="720"/>
        <w:rPr>
          <w:rFonts w:ascii="Times New Roman" w:hAnsi="Times New Roman"/>
        </w:rPr>
      </w:pPr>
      <w:r>
        <w:rPr>
          <w:rFonts w:ascii="Times New Roman" w:hAnsi="Times New Roman"/>
        </w:rPr>
        <w:t>Ahim’s sister-in-law broke the silence and said, “You will need some new mats to sleep on and you are going to need food for tonight.”</w:t>
      </w:r>
    </w:p>
    <w:p w14:paraId="106791B7" w14:textId="5E052EB7" w:rsidR="00CF0CB3" w:rsidRDefault="00CF0CB3" w:rsidP="00CF0CB3">
      <w:pPr>
        <w:spacing w:line="480" w:lineRule="auto"/>
        <w:ind w:firstLine="720"/>
        <w:rPr>
          <w:rFonts w:ascii="Times New Roman" w:hAnsi="Times New Roman"/>
        </w:rPr>
      </w:pPr>
      <w:r>
        <w:rPr>
          <w:rFonts w:ascii="Times New Roman" w:hAnsi="Times New Roman"/>
        </w:rPr>
        <w:t>“We will go to the market,” said Ahim</w:t>
      </w:r>
      <w:r w:rsidR="00E1799B">
        <w:rPr>
          <w:rFonts w:ascii="Times New Roman" w:hAnsi="Times New Roman"/>
        </w:rPr>
        <w:t>.</w:t>
      </w:r>
      <w:r>
        <w:rPr>
          <w:rFonts w:ascii="Times New Roman" w:hAnsi="Times New Roman"/>
        </w:rPr>
        <w:t xml:space="preserve"> </w:t>
      </w:r>
      <w:r w:rsidR="00E1799B">
        <w:rPr>
          <w:rFonts w:ascii="Times New Roman" w:hAnsi="Times New Roman"/>
        </w:rPr>
        <w:t>His</w:t>
      </w:r>
      <w:r>
        <w:rPr>
          <w:rFonts w:ascii="Times New Roman" w:hAnsi="Times New Roman"/>
        </w:rPr>
        <w:t xml:space="preserve"> brother and Padshah began walking to the market leaving the women alone.</w:t>
      </w:r>
    </w:p>
    <w:p w14:paraId="704DD75E" w14:textId="36A6E17C" w:rsidR="00CF0CB3" w:rsidRDefault="00CF0CB3" w:rsidP="00CF0CB3">
      <w:pPr>
        <w:spacing w:line="480" w:lineRule="auto"/>
        <w:ind w:firstLine="720"/>
        <w:rPr>
          <w:rFonts w:ascii="Times New Roman" w:hAnsi="Times New Roman"/>
        </w:rPr>
      </w:pPr>
      <w:r>
        <w:rPr>
          <w:rFonts w:ascii="Times New Roman" w:hAnsi="Times New Roman"/>
        </w:rPr>
        <w:t>When the door closed, Minoo fell to the ground and began to weep</w:t>
      </w:r>
      <w:r w:rsidR="00E1799B">
        <w:rPr>
          <w:rFonts w:ascii="Times New Roman" w:hAnsi="Times New Roman"/>
        </w:rPr>
        <w:t>. Her sister-in-law lowered her</w:t>
      </w:r>
      <w:r>
        <w:rPr>
          <w:rFonts w:ascii="Times New Roman" w:hAnsi="Times New Roman"/>
        </w:rPr>
        <w:t>self to the floor and lean</w:t>
      </w:r>
      <w:r w:rsidR="00E1799B">
        <w:rPr>
          <w:rFonts w:ascii="Times New Roman" w:hAnsi="Times New Roman"/>
        </w:rPr>
        <w:t>ed</w:t>
      </w:r>
      <w:r>
        <w:rPr>
          <w:rFonts w:ascii="Times New Roman" w:hAnsi="Times New Roman"/>
        </w:rPr>
        <w:t xml:space="preserve"> over her weeping along with Minoo. The tears and weeping continued for several minutes before Minoo looked across the room and saw the leather book that </w:t>
      </w:r>
      <w:r w:rsidR="00DE2E20">
        <w:rPr>
          <w:rFonts w:ascii="Times New Roman" w:hAnsi="Times New Roman"/>
        </w:rPr>
        <w:t xml:space="preserve">Taher </w:t>
      </w:r>
      <w:r>
        <w:rPr>
          <w:rFonts w:ascii="Times New Roman" w:hAnsi="Times New Roman"/>
        </w:rPr>
        <w:t>had given them. It was sticking out of Ahim’s bag and she remembered what he said about the book. She crawled across the</w:t>
      </w:r>
      <w:r w:rsidR="00E1799B">
        <w:rPr>
          <w:rFonts w:ascii="Times New Roman" w:hAnsi="Times New Roman"/>
        </w:rPr>
        <w:t xml:space="preserve"> dusty</w:t>
      </w:r>
      <w:r>
        <w:rPr>
          <w:rFonts w:ascii="Times New Roman" w:hAnsi="Times New Roman"/>
        </w:rPr>
        <w:t xml:space="preserve"> floor for the book and leaned against the wall to read. Mi</w:t>
      </w:r>
      <w:r w:rsidR="00D259F1">
        <w:rPr>
          <w:rFonts w:ascii="Times New Roman" w:hAnsi="Times New Roman"/>
        </w:rPr>
        <w:t>noo was not used to reading wit</w:t>
      </w:r>
      <w:r>
        <w:rPr>
          <w:rFonts w:ascii="Times New Roman" w:hAnsi="Times New Roman"/>
        </w:rPr>
        <w:t>h</w:t>
      </w:r>
      <w:r w:rsidR="00D259F1">
        <w:rPr>
          <w:rFonts w:ascii="Times New Roman" w:hAnsi="Times New Roman"/>
        </w:rPr>
        <w:t xml:space="preserve"> </w:t>
      </w:r>
      <w:r>
        <w:rPr>
          <w:rFonts w:ascii="Times New Roman" w:hAnsi="Times New Roman"/>
        </w:rPr>
        <w:t>a veil on and had trouble getting through the first line of the first page so she lifted the blue mask of oppression and felt free. As he began reading the second line</w:t>
      </w:r>
      <w:r w:rsidR="00E1799B">
        <w:rPr>
          <w:rFonts w:ascii="Times New Roman" w:hAnsi="Times New Roman"/>
        </w:rPr>
        <w:t>,</w:t>
      </w:r>
      <w:r>
        <w:rPr>
          <w:rFonts w:ascii="Times New Roman" w:hAnsi="Times New Roman"/>
        </w:rPr>
        <w:t xml:space="preserve"> a tear of comfort fell on the page and Minoo notic</w:t>
      </w:r>
      <w:r w:rsidR="00E1799B">
        <w:rPr>
          <w:rFonts w:ascii="Times New Roman" w:hAnsi="Times New Roman"/>
        </w:rPr>
        <w:t>e that it was not the first tear</w:t>
      </w:r>
      <w:r>
        <w:rPr>
          <w:rFonts w:ascii="Times New Roman" w:hAnsi="Times New Roman"/>
        </w:rPr>
        <w:t xml:space="preserve"> to ever hit that page. It </w:t>
      </w:r>
      <w:r w:rsidR="00F1442D">
        <w:rPr>
          <w:rFonts w:ascii="Times New Roman" w:hAnsi="Times New Roman"/>
        </w:rPr>
        <w:t>caused</w:t>
      </w:r>
      <w:r>
        <w:rPr>
          <w:rFonts w:ascii="Times New Roman" w:hAnsi="Times New Roman"/>
        </w:rPr>
        <w:t xml:space="preserve"> her to </w:t>
      </w:r>
      <w:r w:rsidR="00F1442D">
        <w:rPr>
          <w:rFonts w:ascii="Times New Roman" w:hAnsi="Times New Roman"/>
        </w:rPr>
        <w:t>examine</w:t>
      </w:r>
      <w:r>
        <w:rPr>
          <w:rFonts w:ascii="Times New Roman" w:hAnsi="Times New Roman"/>
        </w:rPr>
        <w:t xml:space="preserve"> the book closer and she could tell this book had taken some wear. The binding was thinner than the outer edges of the book because the pages were warn and </w:t>
      </w:r>
      <w:r w:rsidR="00E1799B">
        <w:rPr>
          <w:rFonts w:ascii="Times New Roman" w:hAnsi="Times New Roman"/>
        </w:rPr>
        <w:t>she</w:t>
      </w:r>
      <w:r>
        <w:rPr>
          <w:rFonts w:ascii="Times New Roman" w:hAnsi="Times New Roman"/>
        </w:rPr>
        <w:t xml:space="preserve"> could tell had been wet</w:t>
      </w:r>
      <w:r w:rsidR="00E1799B">
        <w:rPr>
          <w:rFonts w:ascii="Times New Roman" w:hAnsi="Times New Roman"/>
        </w:rPr>
        <w:t xml:space="preserve"> and used</w:t>
      </w:r>
      <w:r>
        <w:rPr>
          <w:rFonts w:ascii="Times New Roman" w:hAnsi="Times New Roman"/>
        </w:rPr>
        <w:t xml:space="preserve"> before.</w:t>
      </w:r>
    </w:p>
    <w:p w14:paraId="754C32B2" w14:textId="1D9B436C" w:rsidR="00CF0CB3" w:rsidRDefault="00CF0CB3" w:rsidP="00CF0CB3">
      <w:pPr>
        <w:spacing w:line="480" w:lineRule="auto"/>
        <w:ind w:firstLine="720"/>
        <w:rPr>
          <w:rFonts w:ascii="Times New Roman" w:hAnsi="Times New Roman"/>
        </w:rPr>
      </w:pPr>
      <w:r>
        <w:rPr>
          <w:rFonts w:ascii="Times New Roman" w:hAnsi="Times New Roman"/>
        </w:rPr>
        <w:t xml:space="preserve">The </w:t>
      </w:r>
      <w:r w:rsidR="00E1799B">
        <w:rPr>
          <w:rFonts w:ascii="Times New Roman" w:hAnsi="Times New Roman"/>
        </w:rPr>
        <w:t>story</w:t>
      </w:r>
      <w:r>
        <w:rPr>
          <w:rFonts w:ascii="Times New Roman" w:hAnsi="Times New Roman"/>
        </w:rPr>
        <w:t xml:space="preserve"> comforted her as the words flowed from the browning pages. She turned page after page forgetting her sister-in-law was even in the room. She had already started trying to clean an area to prepare the food and let Minoo have some time along.</w:t>
      </w:r>
    </w:p>
    <w:p w14:paraId="0741D91E" w14:textId="4614E07D" w:rsidR="00CF0CB3" w:rsidRDefault="00CF0CB3" w:rsidP="00CF0CB3">
      <w:pPr>
        <w:spacing w:line="480" w:lineRule="auto"/>
        <w:ind w:firstLine="720"/>
        <w:rPr>
          <w:rFonts w:ascii="Times New Roman" w:hAnsi="Times New Roman"/>
        </w:rPr>
      </w:pPr>
      <w:r>
        <w:rPr>
          <w:rFonts w:ascii="Times New Roman" w:hAnsi="Times New Roman"/>
        </w:rPr>
        <w:t xml:space="preserve">The men returned from the market, each carrying rice sacks filled with food and </w:t>
      </w:r>
      <w:r w:rsidR="00F1442D">
        <w:rPr>
          <w:rFonts w:ascii="Times New Roman" w:hAnsi="Times New Roman"/>
        </w:rPr>
        <w:t>supplies</w:t>
      </w:r>
      <w:r>
        <w:rPr>
          <w:rFonts w:ascii="Times New Roman" w:hAnsi="Times New Roman"/>
        </w:rPr>
        <w:t>. Ahim began to put things away when he notice</w:t>
      </w:r>
      <w:r w:rsidR="00E1799B">
        <w:rPr>
          <w:rFonts w:ascii="Times New Roman" w:hAnsi="Times New Roman"/>
        </w:rPr>
        <w:t>d</w:t>
      </w:r>
      <w:r>
        <w:rPr>
          <w:rFonts w:ascii="Times New Roman" w:hAnsi="Times New Roman"/>
        </w:rPr>
        <w:t xml:space="preserve"> his wife pull her </w:t>
      </w:r>
      <w:r w:rsidR="00F1442D">
        <w:rPr>
          <w:rFonts w:ascii="Times New Roman" w:hAnsi="Times New Roman"/>
        </w:rPr>
        <w:t>vale</w:t>
      </w:r>
      <w:r>
        <w:rPr>
          <w:rFonts w:ascii="Times New Roman" w:hAnsi="Times New Roman"/>
        </w:rPr>
        <w:t xml:space="preserve"> </w:t>
      </w:r>
      <w:r w:rsidR="00F1442D">
        <w:rPr>
          <w:rFonts w:ascii="Times New Roman" w:hAnsi="Times New Roman"/>
        </w:rPr>
        <w:t>back</w:t>
      </w:r>
      <w:r>
        <w:rPr>
          <w:rFonts w:ascii="Times New Roman" w:hAnsi="Times New Roman"/>
        </w:rPr>
        <w:t xml:space="preserve"> down because her brother-in-law was back in the room. She also did not want her son to know she had been crying. She closed the </w:t>
      </w:r>
      <w:r w:rsidR="00F1442D">
        <w:rPr>
          <w:rFonts w:ascii="Times New Roman" w:hAnsi="Times New Roman"/>
        </w:rPr>
        <w:t>book and</w:t>
      </w:r>
      <w:r>
        <w:rPr>
          <w:rFonts w:ascii="Times New Roman" w:hAnsi="Times New Roman"/>
        </w:rPr>
        <w:t xml:space="preserve"> placed it on the dusty shelf, and it was the only item </w:t>
      </w:r>
      <w:r w:rsidR="00E1799B">
        <w:rPr>
          <w:rFonts w:ascii="Times New Roman" w:hAnsi="Times New Roman"/>
        </w:rPr>
        <w:t xml:space="preserve">in it’s place </w:t>
      </w:r>
      <w:r>
        <w:rPr>
          <w:rFonts w:ascii="Times New Roman" w:hAnsi="Times New Roman"/>
        </w:rPr>
        <w:t>at this point.</w:t>
      </w:r>
    </w:p>
    <w:p w14:paraId="04331085" w14:textId="2CC4B67E" w:rsidR="00CF0CB3" w:rsidRDefault="00CF0CB3" w:rsidP="00CF0CB3">
      <w:pPr>
        <w:spacing w:line="480" w:lineRule="auto"/>
        <w:ind w:firstLine="720"/>
        <w:rPr>
          <w:rFonts w:ascii="Times New Roman" w:hAnsi="Times New Roman"/>
        </w:rPr>
      </w:pPr>
      <w:r>
        <w:rPr>
          <w:rFonts w:ascii="Times New Roman" w:hAnsi="Times New Roman"/>
        </w:rPr>
        <w:t>She</w:t>
      </w:r>
      <w:r w:rsidR="00E1799B">
        <w:rPr>
          <w:rFonts w:ascii="Times New Roman" w:hAnsi="Times New Roman"/>
        </w:rPr>
        <w:t xml:space="preserve"> dusted off her blue garment and</w:t>
      </w:r>
      <w:r>
        <w:rPr>
          <w:rFonts w:ascii="Times New Roman" w:hAnsi="Times New Roman"/>
        </w:rPr>
        <w:t xml:space="preserve"> moved t</w:t>
      </w:r>
      <w:r w:rsidR="00E1799B">
        <w:rPr>
          <w:rFonts w:ascii="Times New Roman" w:hAnsi="Times New Roman"/>
        </w:rPr>
        <w:t>owards the kitchen. It was a</w:t>
      </w:r>
      <w:r>
        <w:rPr>
          <w:rFonts w:ascii="Times New Roman" w:hAnsi="Times New Roman"/>
        </w:rPr>
        <w:t xml:space="preserve"> small corner of the main room with a concrete counter and a single burner fueled by a small propane tank and she started water to boil.</w:t>
      </w:r>
      <w:r w:rsidR="00E1799B">
        <w:rPr>
          <w:rFonts w:ascii="Times New Roman" w:hAnsi="Times New Roman"/>
        </w:rPr>
        <w:t xml:space="preserve"> </w:t>
      </w:r>
    </w:p>
    <w:p w14:paraId="360D6FC5" w14:textId="77777777" w:rsidR="00CF0CB3" w:rsidRDefault="00CF0CB3" w:rsidP="00CF0CB3">
      <w:pPr>
        <w:spacing w:line="480" w:lineRule="auto"/>
        <w:ind w:firstLine="720"/>
        <w:rPr>
          <w:rFonts w:ascii="Times New Roman" w:hAnsi="Times New Roman"/>
        </w:rPr>
      </w:pPr>
      <w:r>
        <w:rPr>
          <w:rFonts w:ascii="Times New Roman" w:hAnsi="Times New Roman"/>
        </w:rPr>
        <w:t xml:space="preserve">“How was the market,” she asked the group but it was only appropriate for her husband to answer. </w:t>
      </w:r>
    </w:p>
    <w:p w14:paraId="3C85ADE9" w14:textId="77777777" w:rsidR="00CF0CB3" w:rsidRDefault="00CF0CB3" w:rsidP="00CF0CB3">
      <w:pPr>
        <w:spacing w:line="480" w:lineRule="auto"/>
        <w:ind w:firstLine="720"/>
        <w:rPr>
          <w:rFonts w:ascii="Times New Roman" w:hAnsi="Times New Roman"/>
        </w:rPr>
      </w:pPr>
      <w:r>
        <w:rPr>
          <w:rFonts w:ascii="Times New Roman" w:hAnsi="Times New Roman"/>
        </w:rPr>
        <w:t>“It was different and the same. Mostly the same venders as before but many of the stalls were empty. Many had left for quieter areas.”</w:t>
      </w:r>
    </w:p>
    <w:p w14:paraId="6F6D9936" w14:textId="77777777" w:rsidR="00CF0CB3" w:rsidRDefault="00CF0CB3" w:rsidP="00CF0CB3">
      <w:pPr>
        <w:spacing w:line="480" w:lineRule="auto"/>
        <w:ind w:firstLine="720"/>
        <w:rPr>
          <w:rFonts w:ascii="Times New Roman" w:hAnsi="Times New Roman"/>
        </w:rPr>
      </w:pPr>
      <w:r>
        <w:rPr>
          <w:rFonts w:ascii="Times New Roman" w:hAnsi="Times New Roman"/>
        </w:rPr>
        <w:t>“Do you think we can find someone to import tomatoes like we had every day in Athens,” Minoo asked.</w:t>
      </w:r>
    </w:p>
    <w:p w14:paraId="5A9B9717" w14:textId="1199C1A3" w:rsidR="00CF0CB3" w:rsidRDefault="00CF0CB3" w:rsidP="00CF0CB3">
      <w:pPr>
        <w:spacing w:line="480" w:lineRule="auto"/>
        <w:ind w:firstLine="720"/>
        <w:rPr>
          <w:rFonts w:ascii="Times New Roman" w:hAnsi="Times New Roman"/>
        </w:rPr>
      </w:pPr>
      <w:r>
        <w:rPr>
          <w:rFonts w:ascii="Times New Roman" w:hAnsi="Times New Roman"/>
        </w:rPr>
        <w:t>“Not during this time</w:t>
      </w:r>
      <w:r w:rsidR="00E1799B">
        <w:rPr>
          <w:rFonts w:ascii="Times New Roman" w:hAnsi="Times New Roman"/>
        </w:rPr>
        <w:t xml:space="preserve"> of year</w:t>
      </w:r>
      <w:r>
        <w:rPr>
          <w:rFonts w:ascii="Times New Roman" w:hAnsi="Times New Roman"/>
        </w:rPr>
        <w:t xml:space="preserve"> and we could not afford it now if we could find imported tomatoes. </w:t>
      </w:r>
    </w:p>
    <w:p w14:paraId="1E002B8B" w14:textId="77777777" w:rsidR="00CF0CB3" w:rsidRDefault="00CF0CB3" w:rsidP="00CF0CB3">
      <w:pPr>
        <w:spacing w:line="480" w:lineRule="auto"/>
        <w:ind w:firstLine="720"/>
        <w:rPr>
          <w:rFonts w:ascii="Times New Roman" w:hAnsi="Times New Roman"/>
        </w:rPr>
      </w:pPr>
      <w:r>
        <w:rPr>
          <w:rFonts w:ascii="Times New Roman" w:hAnsi="Times New Roman"/>
        </w:rPr>
        <w:t>Minoo continued to prepare dinner and Ahim knew his wife was disappointed.</w:t>
      </w:r>
    </w:p>
    <w:p w14:paraId="07933357" w14:textId="52A65717" w:rsidR="00CF0CB3" w:rsidRDefault="00CF0CB3" w:rsidP="00CF0CB3">
      <w:pPr>
        <w:spacing w:line="480" w:lineRule="auto"/>
        <w:ind w:firstLine="720"/>
        <w:rPr>
          <w:rFonts w:ascii="Times New Roman" w:hAnsi="Times New Roman"/>
        </w:rPr>
      </w:pPr>
      <w:r>
        <w:rPr>
          <w:rFonts w:ascii="Times New Roman" w:hAnsi="Times New Roman"/>
        </w:rPr>
        <w:t xml:space="preserve">A few minutes later all five of them gathered in a </w:t>
      </w:r>
      <w:r w:rsidR="00F1442D">
        <w:rPr>
          <w:rFonts w:ascii="Times New Roman" w:hAnsi="Times New Roman"/>
        </w:rPr>
        <w:t>circle</w:t>
      </w:r>
      <w:r>
        <w:rPr>
          <w:rFonts w:ascii="Times New Roman" w:hAnsi="Times New Roman"/>
        </w:rPr>
        <w:t xml:space="preserve"> around the food that Minoo had placed in the floor to eat. Ahim lead his family in asking for a blessing from God and each of them held their hands in front of them as if water was going to be poured into their hands.</w:t>
      </w:r>
    </w:p>
    <w:p w14:paraId="35253ACB" w14:textId="5267F521" w:rsidR="00CF0CB3" w:rsidRDefault="00CF0CB3" w:rsidP="00CF0CB3">
      <w:pPr>
        <w:spacing w:line="480" w:lineRule="auto"/>
        <w:ind w:firstLine="720"/>
        <w:rPr>
          <w:rFonts w:ascii="Times New Roman" w:hAnsi="Times New Roman"/>
        </w:rPr>
      </w:pPr>
      <w:r>
        <w:rPr>
          <w:rFonts w:ascii="Times New Roman" w:hAnsi="Times New Roman"/>
        </w:rPr>
        <w:t xml:space="preserve">“Amen,” Ahim concluded the prayer and each person made a motion over their heads as if they were </w:t>
      </w:r>
      <w:r w:rsidR="00F1442D">
        <w:rPr>
          <w:rFonts w:ascii="Times New Roman" w:hAnsi="Times New Roman"/>
        </w:rPr>
        <w:t>wiping</w:t>
      </w:r>
      <w:r>
        <w:rPr>
          <w:rFonts w:ascii="Times New Roman" w:hAnsi="Times New Roman"/>
        </w:rPr>
        <w:t xml:space="preserve"> the blessing over their heads</w:t>
      </w:r>
      <w:r w:rsidR="00E1799B">
        <w:rPr>
          <w:rFonts w:ascii="Times New Roman" w:hAnsi="Times New Roman"/>
        </w:rPr>
        <w:t xml:space="preserve"> and face</w:t>
      </w:r>
      <w:r>
        <w:rPr>
          <w:rFonts w:ascii="Times New Roman" w:hAnsi="Times New Roman"/>
        </w:rPr>
        <w:t>.</w:t>
      </w:r>
    </w:p>
    <w:p w14:paraId="704D3B56" w14:textId="568FECCB" w:rsidR="00CF0CB3" w:rsidRDefault="00CF0CB3" w:rsidP="00CF0CB3">
      <w:pPr>
        <w:spacing w:line="480" w:lineRule="auto"/>
        <w:ind w:firstLine="720"/>
        <w:rPr>
          <w:rFonts w:ascii="Times New Roman" w:hAnsi="Times New Roman"/>
        </w:rPr>
      </w:pPr>
      <w:r>
        <w:rPr>
          <w:rFonts w:ascii="Times New Roman" w:hAnsi="Times New Roman"/>
        </w:rPr>
        <w:t xml:space="preserve">Just after they began to eat, they felt and heard a </w:t>
      </w:r>
      <w:r w:rsidR="00F1442D">
        <w:rPr>
          <w:rFonts w:ascii="Times New Roman" w:hAnsi="Times New Roman"/>
        </w:rPr>
        <w:t>massive</w:t>
      </w:r>
      <w:r>
        <w:rPr>
          <w:rFonts w:ascii="Times New Roman" w:hAnsi="Times New Roman"/>
        </w:rPr>
        <w:t xml:space="preserve"> explo</w:t>
      </w:r>
      <w:r w:rsidR="00E1799B">
        <w:rPr>
          <w:rFonts w:ascii="Times New Roman" w:hAnsi="Times New Roman"/>
        </w:rPr>
        <w:t>sion in the distance. The dishes</w:t>
      </w:r>
      <w:r>
        <w:rPr>
          <w:rFonts w:ascii="Times New Roman" w:hAnsi="Times New Roman"/>
        </w:rPr>
        <w:t xml:space="preserve"> on the floor in front them rocked back and forth and dust fell from the ceiling. Ahim’s </w:t>
      </w:r>
      <w:r w:rsidR="00F1442D">
        <w:rPr>
          <w:rFonts w:ascii="Times New Roman" w:hAnsi="Times New Roman"/>
        </w:rPr>
        <w:t>sister</w:t>
      </w:r>
      <w:r>
        <w:rPr>
          <w:rFonts w:ascii="Times New Roman" w:hAnsi="Times New Roman"/>
        </w:rPr>
        <w:t xml:space="preserve">-in-law did not </w:t>
      </w:r>
      <w:r w:rsidR="00F1442D">
        <w:rPr>
          <w:rFonts w:ascii="Times New Roman" w:hAnsi="Times New Roman"/>
        </w:rPr>
        <w:t>miss</w:t>
      </w:r>
      <w:r>
        <w:rPr>
          <w:rFonts w:ascii="Times New Roman" w:hAnsi="Times New Roman"/>
        </w:rPr>
        <w:t xml:space="preserve"> a bite but the newly returned family could not ignore </w:t>
      </w:r>
      <w:r w:rsidR="00F1442D">
        <w:rPr>
          <w:rFonts w:ascii="Times New Roman" w:hAnsi="Times New Roman"/>
        </w:rPr>
        <w:t>this</w:t>
      </w:r>
      <w:r>
        <w:rPr>
          <w:rFonts w:ascii="Times New Roman" w:hAnsi="Times New Roman"/>
        </w:rPr>
        <w:t xml:space="preserve"> sounds they heard outside and the fear that filled them within.</w:t>
      </w:r>
    </w:p>
    <w:p w14:paraId="5DEA37EB" w14:textId="354C8706" w:rsidR="00CF0CB3" w:rsidRDefault="00CF0CB3" w:rsidP="00CF0CB3">
      <w:pPr>
        <w:spacing w:line="480" w:lineRule="auto"/>
        <w:ind w:firstLine="720"/>
        <w:rPr>
          <w:rFonts w:ascii="Times New Roman" w:hAnsi="Times New Roman"/>
        </w:rPr>
      </w:pPr>
      <w:r>
        <w:rPr>
          <w:rFonts w:ascii="Times New Roman" w:hAnsi="Times New Roman"/>
        </w:rPr>
        <w:t>The rumbling continued through dinner and into the night. When it finally stopped, Ahim’s brother and his wife decided to go home</w:t>
      </w:r>
      <w:r w:rsidR="00E1799B">
        <w:rPr>
          <w:rFonts w:ascii="Times New Roman" w:hAnsi="Times New Roman"/>
        </w:rPr>
        <w:t>,</w:t>
      </w:r>
      <w:r>
        <w:rPr>
          <w:rFonts w:ascii="Times New Roman" w:hAnsi="Times New Roman"/>
        </w:rPr>
        <w:t xml:space="preserve"> kissed their family goodbye and walked home.</w:t>
      </w:r>
    </w:p>
    <w:p w14:paraId="7D701EF0" w14:textId="77777777" w:rsidR="00CF0CB3" w:rsidRDefault="00CF0CB3" w:rsidP="00CF0CB3">
      <w:pPr>
        <w:spacing w:line="480" w:lineRule="auto"/>
        <w:ind w:firstLine="720"/>
        <w:rPr>
          <w:rFonts w:ascii="Times New Roman" w:hAnsi="Times New Roman"/>
        </w:rPr>
      </w:pPr>
      <w:r>
        <w:rPr>
          <w:rFonts w:ascii="Times New Roman" w:hAnsi="Times New Roman"/>
        </w:rPr>
        <w:t xml:space="preserve">Minoo placed </w:t>
      </w:r>
      <w:r w:rsidRPr="009B212F">
        <w:rPr>
          <w:rFonts w:ascii="Times New Roman" w:hAnsi="Times New Roman"/>
        </w:rPr>
        <w:t>Padshah</w:t>
      </w:r>
      <w:r>
        <w:rPr>
          <w:rFonts w:ascii="Times New Roman" w:hAnsi="Times New Roman"/>
        </w:rPr>
        <w:t xml:space="preserve"> on the new mat in the back room of the house and pulled a thick wool blanket around him. </w:t>
      </w:r>
    </w:p>
    <w:p w14:paraId="515FE4F5" w14:textId="77777777" w:rsidR="00CF0CB3" w:rsidRDefault="00CF0CB3" w:rsidP="00CF0CB3">
      <w:pPr>
        <w:spacing w:line="480" w:lineRule="auto"/>
        <w:ind w:firstLine="720"/>
        <w:rPr>
          <w:rFonts w:ascii="Times New Roman" w:hAnsi="Times New Roman"/>
        </w:rPr>
      </w:pPr>
      <w:r>
        <w:rPr>
          <w:rFonts w:ascii="Times New Roman" w:hAnsi="Times New Roman"/>
        </w:rPr>
        <w:t xml:space="preserve">“It </w:t>
      </w:r>
      <w:r w:rsidR="00F1442D">
        <w:rPr>
          <w:rFonts w:ascii="Times New Roman" w:hAnsi="Times New Roman"/>
        </w:rPr>
        <w:t>gets</w:t>
      </w:r>
      <w:r>
        <w:rPr>
          <w:rFonts w:ascii="Times New Roman" w:hAnsi="Times New Roman"/>
        </w:rPr>
        <w:t xml:space="preserve"> colder at night there than in Greece,” she whispered to him. </w:t>
      </w:r>
    </w:p>
    <w:p w14:paraId="66DF69F0" w14:textId="77777777" w:rsidR="00CF0CB3" w:rsidRDefault="00CF0CB3" w:rsidP="00CF0CB3">
      <w:pPr>
        <w:spacing w:line="480" w:lineRule="auto"/>
        <w:ind w:firstLine="720"/>
        <w:rPr>
          <w:rFonts w:ascii="Times New Roman" w:hAnsi="Times New Roman"/>
        </w:rPr>
      </w:pPr>
      <w:r>
        <w:rPr>
          <w:rFonts w:ascii="Times New Roman" w:hAnsi="Times New Roman"/>
        </w:rPr>
        <w:t>Ahim came in the room with the book in hand. “</w:t>
      </w:r>
      <w:r w:rsidRPr="009B212F">
        <w:rPr>
          <w:rFonts w:ascii="Times New Roman" w:hAnsi="Times New Roman"/>
        </w:rPr>
        <w:t>Padshah</w:t>
      </w:r>
      <w:r>
        <w:rPr>
          <w:rFonts w:ascii="Times New Roman" w:hAnsi="Times New Roman"/>
        </w:rPr>
        <w:t xml:space="preserve">, I want us to read this book every day as a family and one day you will be able to read it to me.” Ahim sat down, </w:t>
      </w:r>
      <w:r w:rsidR="00F1442D">
        <w:rPr>
          <w:rFonts w:ascii="Times New Roman" w:hAnsi="Times New Roman"/>
        </w:rPr>
        <w:t>crossed</w:t>
      </w:r>
      <w:r>
        <w:rPr>
          <w:rFonts w:ascii="Times New Roman" w:hAnsi="Times New Roman"/>
        </w:rPr>
        <w:t xml:space="preserve"> his legs while opening the book and placing it in his lap to read.</w:t>
      </w:r>
    </w:p>
    <w:p w14:paraId="23EFFB59" w14:textId="77777777" w:rsidR="00CF0CB3" w:rsidRDefault="00CF0CB3" w:rsidP="00CF0CB3">
      <w:pPr>
        <w:spacing w:line="480" w:lineRule="auto"/>
        <w:ind w:firstLine="720"/>
        <w:rPr>
          <w:rFonts w:ascii="Times New Roman" w:hAnsi="Times New Roman"/>
        </w:rPr>
      </w:pPr>
      <w:r>
        <w:rPr>
          <w:rFonts w:ascii="Times New Roman" w:hAnsi="Times New Roman"/>
        </w:rPr>
        <w:t xml:space="preserve"> ### </w:t>
      </w:r>
    </w:p>
    <w:p w14:paraId="488A5308" w14:textId="77777777" w:rsidR="00CF0CB3" w:rsidRDefault="00CF0CB3" w:rsidP="00CF0CB3">
      <w:pPr>
        <w:spacing w:line="480" w:lineRule="auto"/>
        <w:ind w:firstLine="720"/>
        <w:rPr>
          <w:rFonts w:ascii="Times New Roman" w:hAnsi="Times New Roman"/>
        </w:rPr>
      </w:pPr>
      <w:r>
        <w:rPr>
          <w:rFonts w:ascii="Times New Roman" w:hAnsi="Times New Roman"/>
        </w:rPr>
        <w:t xml:space="preserve">When word got around the village that a schoolteacher had returned to town, parents started to bring their kids to his home. It was not safe to take them to the known school but taking them to Ahim’s home seem much safer in their minds. By the end of the first week of being back, seven boys sat in a </w:t>
      </w:r>
      <w:r w:rsidR="00F1442D">
        <w:rPr>
          <w:rFonts w:ascii="Times New Roman" w:hAnsi="Times New Roman"/>
        </w:rPr>
        <w:t>circle</w:t>
      </w:r>
      <w:r>
        <w:rPr>
          <w:rFonts w:ascii="Times New Roman" w:hAnsi="Times New Roman"/>
        </w:rPr>
        <w:t xml:space="preserve"> around Ahim.</w:t>
      </w:r>
    </w:p>
    <w:p w14:paraId="7DA0419B" w14:textId="7852609B" w:rsidR="00CF0CB3" w:rsidRDefault="00F1442D" w:rsidP="00CF0CB3">
      <w:pPr>
        <w:spacing w:line="480" w:lineRule="auto"/>
        <w:ind w:firstLine="720"/>
        <w:rPr>
          <w:rFonts w:ascii="Times New Roman" w:hAnsi="Times New Roman"/>
        </w:rPr>
      </w:pPr>
      <w:r>
        <w:rPr>
          <w:rFonts w:ascii="Times New Roman" w:hAnsi="Times New Roman"/>
        </w:rPr>
        <w:t xml:space="preserve">All of the books had been stolen or burned so the only book Ahim had to tech </w:t>
      </w:r>
      <w:r w:rsidR="00C63C04">
        <w:rPr>
          <w:rFonts w:ascii="Times New Roman" w:hAnsi="Times New Roman"/>
        </w:rPr>
        <w:t xml:space="preserve">with was </w:t>
      </w:r>
      <w:r>
        <w:rPr>
          <w:rFonts w:ascii="Times New Roman" w:hAnsi="Times New Roman"/>
        </w:rPr>
        <w:t xml:space="preserve">the one that </w:t>
      </w:r>
      <w:r w:rsidR="00D259F1">
        <w:rPr>
          <w:rFonts w:ascii="Times New Roman" w:hAnsi="Times New Roman"/>
        </w:rPr>
        <w:t xml:space="preserve">Emod and </w:t>
      </w:r>
      <w:r w:rsidR="00D70FA1">
        <w:rPr>
          <w:rFonts w:ascii="Times New Roman" w:hAnsi="Times New Roman"/>
        </w:rPr>
        <w:t>Taher</w:t>
      </w:r>
      <w:r>
        <w:rPr>
          <w:rFonts w:ascii="Times New Roman" w:hAnsi="Times New Roman"/>
        </w:rPr>
        <w:t xml:space="preserve"> had given him in Athens. </w:t>
      </w:r>
      <w:r w:rsidR="00CF0CB3">
        <w:rPr>
          <w:rFonts w:ascii="Times New Roman" w:hAnsi="Times New Roman"/>
        </w:rPr>
        <w:t xml:space="preserve">The stories Ahim read and taught </w:t>
      </w:r>
      <w:r>
        <w:rPr>
          <w:rFonts w:ascii="Times New Roman" w:hAnsi="Times New Roman"/>
        </w:rPr>
        <w:t>enthralled</w:t>
      </w:r>
      <w:r w:rsidR="00CF0CB3">
        <w:rPr>
          <w:rFonts w:ascii="Times New Roman" w:hAnsi="Times New Roman"/>
        </w:rPr>
        <w:t xml:space="preserve"> the children and they wanted to read more. The young boys enjoyed the hope and security the stories provided. It also </w:t>
      </w:r>
      <w:r>
        <w:rPr>
          <w:rFonts w:ascii="Times New Roman" w:hAnsi="Times New Roman"/>
        </w:rPr>
        <w:t>intrigued</w:t>
      </w:r>
      <w:r w:rsidR="00CF0CB3">
        <w:rPr>
          <w:rFonts w:ascii="Times New Roman" w:hAnsi="Times New Roman"/>
        </w:rPr>
        <w:t xml:space="preserve"> them to ask questions and Ahim was able to teach about history, politics, government and economics. </w:t>
      </w:r>
    </w:p>
    <w:p w14:paraId="0801C023" w14:textId="0B510FA6" w:rsidR="00CF0CB3" w:rsidRDefault="00CF0CB3" w:rsidP="00CF0CB3">
      <w:pPr>
        <w:spacing w:line="480" w:lineRule="auto"/>
        <w:ind w:firstLine="720"/>
        <w:rPr>
          <w:rFonts w:ascii="Times New Roman" w:hAnsi="Times New Roman"/>
        </w:rPr>
      </w:pPr>
      <w:r>
        <w:rPr>
          <w:rFonts w:ascii="Times New Roman" w:hAnsi="Times New Roman"/>
        </w:rPr>
        <w:t xml:space="preserve">“Everything in this world is related. You can not separate the air from the sky nor can you separate economics from politics,” Ahim said to his class as the </w:t>
      </w:r>
      <w:r w:rsidR="00C63C04">
        <w:rPr>
          <w:rFonts w:ascii="Times New Roman" w:hAnsi="Times New Roman"/>
        </w:rPr>
        <w:t xml:space="preserve">recently repaired </w:t>
      </w:r>
      <w:r>
        <w:rPr>
          <w:rFonts w:ascii="Times New Roman" w:hAnsi="Times New Roman"/>
        </w:rPr>
        <w:t xml:space="preserve">glass in the windows shattered. </w:t>
      </w:r>
      <w:r w:rsidR="00F1442D">
        <w:rPr>
          <w:rFonts w:ascii="Times New Roman" w:hAnsi="Times New Roman"/>
        </w:rPr>
        <w:t>Another</w:t>
      </w:r>
      <w:r>
        <w:rPr>
          <w:rFonts w:ascii="Times New Roman" w:hAnsi="Times New Roman"/>
        </w:rPr>
        <w:t xml:space="preserve"> </w:t>
      </w:r>
      <w:r w:rsidR="00F1442D">
        <w:rPr>
          <w:rFonts w:ascii="Times New Roman" w:hAnsi="Times New Roman"/>
        </w:rPr>
        <w:t>explosion</w:t>
      </w:r>
      <w:r>
        <w:rPr>
          <w:rFonts w:ascii="Times New Roman" w:hAnsi="Times New Roman"/>
        </w:rPr>
        <w:t xml:space="preserve"> had rocked the house and this time it was much closer than Ahim had ever heard before. </w:t>
      </w:r>
    </w:p>
    <w:p w14:paraId="4634B6B0" w14:textId="77777777" w:rsidR="00CF0CB3" w:rsidRDefault="00CF0CB3" w:rsidP="00CF0CB3">
      <w:pPr>
        <w:spacing w:line="480" w:lineRule="auto"/>
        <w:ind w:firstLine="720"/>
        <w:rPr>
          <w:rFonts w:ascii="Times New Roman" w:hAnsi="Times New Roman"/>
        </w:rPr>
      </w:pPr>
      <w:r>
        <w:rPr>
          <w:rFonts w:ascii="Times New Roman" w:hAnsi="Times New Roman"/>
        </w:rPr>
        <w:t>“Move into the other room! Quickly.”</w:t>
      </w:r>
    </w:p>
    <w:p w14:paraId="6F514BB6" w14:textId="77777777" w:rsidR="00CF0CB3" w:rsidRDefault="00F1442D" w:rsidP="00CF0CB3">
      <w:pPr>
        <w:spacing w:line="480" w:lineRule="auto"/>
        <w:ind w:firstLine="720"/>
        <w:rPr>
          <w:rFonts w:ascii="Times New Roman" w:hAnsi="Times New Roman"/>
        </w:rPr>
      </w:pPr>
      <w:r>
        <w:rPr>
          <w:rFonts w:ascii="Times New Roman" w:hAnsi="Times New Roman"/>
        </w:rPr>
        <w:t xml:space="preserve">Minoo herded the boys inside the room and told them to gather together in the corner away from the window. </w:t>
      </w:r>
      <w:r w:rsidR="00CF0CB3">
        <w:rPr>
          <w:rFonts w:ascii="Times New Roman" w:hAnsi="Times New Roman"/>
        </w:rPr>
        <w:t xml:space="preserve">She took cover blocking the </w:t>
      </w:r>
      <w:r>
        <w:rPr>
          <w:rFonts w:ascii="Times New Roman" w:hAnsi="Times New Roman"/>
        </w:rPr>
        <w:t>room’s</w:t>
      </w:r>
      <w:r w:rsidR="00CF0CB3">
        <w:rPr>
          <w:rFonts w:ascii="Times New Roman" w:hAnsi="Times New Roman"/>
        </w:rPr>
        <w:t xml:space="preserve"> door and trying to see what was going on out the front window.</w:t>
      </w:r>
    </w:p>
    <w:p w14:paraId="41B27BF5" w14:textId="67B4BCDD" w:rsidR="00F467C4" w:rsidRDefault="00CF0CB3" w:rsidP="00F467C4">
      <w:pPr>
        <w:spacing w:line="480" w:lineRule="auto"/>
        <w:ind w:firstLine="720"/>
        <w:rPr>
          <w:rFonts w:ascii="Times New Roman" w:hAnsi="Times New Roman"/>
        </w:rPr>
      </w:pPr>
      <w:r>
        <w:rPr>
          <w:rFonts w:ascii="Times New Roman" w:hAnsi="Times New Roman"/>
        </w:rPr>
        <w:t xml:space="preserve">The </w:t>
      </w:r>
      <w:r w:rsidR="00F1442D">
        <w:rPr>
          <w:rFonts w:ascii="Times New Roman" w:hAnsi="Times New Roman"/>
        </w:rPr>
        <w:t>volleys</w:t>
      </w:r>
      <w:r>
        <w:rPr>
          <w:rFonts w:ascii="Times New Roman" w:hAnsi="Times New Roman"/>
        </w:rPr>
        <w:t xml:space="preserve"> of fire continued and Ahim tried to see who was outside but he could not see them. He could tell the difference from the </w:t>
      </w:r>
      <w:r w:rsidR="00C63C04">
        <w:rPr>
          <w:rFonts w:ascii="Times New Roman" w:hAnsi="Times New Roman"/>
        </w:rPr>
        <w:t xml:space="preserve">sound of the </w:t>
      </w:r>
      <w:r w:rsidR="00F1442D">
        <w:rPr>
          <w:rFonts w:ascii="Times New Roman" w:hAnsi="Times New Roman"/>
        </w:rPr>
        <w:t>Russian</w:t>
      </w:r>
      <w:r>
        <w:rPr>
          <w:rFonts w:ascii="Times New Roman" w:hAnsi="Times New Roman"/>
        </w:rPr>
        <w:t xml:space="preserve"> AK47s and the American machine guns from when he had fought </w:t>
      </w:r>
      <w:r w:rsidR="00F1442D">
        <w:rPr>
          <w:rFonts w:ascii="Times New Roman" w:hAnsi="Times New Roman"/>
        </w:rPr>
        <w:t>against</w:t>
      </w:r>
      <w:r>
        <w:rPr>
          <w:rFonts w:ascii="Times New Roman" w:hAnsi="Times New Roman"/>
        </w:rPr>
        <w:t xml:space="preserve"> the Russians as a younger man. The Americans were close and the local rebels were in the distance.  </w:t>
      </w:r>
      <w:r w:rsidR="00F467C4">
        <w:rPr>
          <w:rFonts w:ascii="Times New Roman" w:hAnsi="Times New Roman"/>
        </w:rPr>
        <w:t>The boys in the other room remained silent in fear as two of the American soldiers advanced just on the othe</w:t>
      </w:r>
      <w:r w:rsidR="009503AB">
        <w:rPr>
          <w:rFonts w:ascii="Times New Roman" w:hAnsi="Times New Roman"/>
        </w:rPr>
        <w:t xml:space="preserve">r side of the wall. They were so close that Ahim could see the sweat beading on their faces as they focused on where the shots were coming from. </w:t>
      </w:r>
      <w:r w:rsidR="00F467C4">
        <w:rPr>
          <w:rFonts w:ascii="Times New Roman" w:hAnsi="Times New Roman"/>
        </w:rPr>
        <w:t>Ahim whispered to the soldiers, “We have nine children in here. Please do not draw fire this way.”</w:t>
      </w:r>
    </w:p>
    <w:p w14:paraId="5F180157" w14:textId="6F7BB7F2" w:rsidR="00F467C4" w:rsidRDefault="00F467C4" w:rsidP="00F467C4">
      <w:pPr>
        <w:spacing w:line="480" w:lineRule="auto"/>
        <w:ind w:firstLine="720"/>
        <w:rPr>
          <w:rFonts w:ascii="Times New Roman" w:hAnsi="Times New Roman"/>
        </w:rPr>
      </w:pPr>
      <w:r>
        <w:rPr>
          <w:rFonts w:ascii="Times New Roman" w:hAnsi="Times New Roman"/>
        </w:rPr>
        <w:t>One of the soldiers looked away from his target</w:t>
      </w:r>
      <w:r w:rsidR="009503AB">
        <w:rPr>
          <w:rFonts w:ascii="Times New Roman" w:hAnsi="Times New Roman"/>
        </w:rPr>
        <w:t xml:space="preserve"> for a brief moment</w:t>
      </w:r>
      <w:r>
        <w:rPr>
          <w:rFonts w:ascii="Times New Roman" w:hAnsi="Times New Roman"/>
        </w:rPr>
        <w:t>, nodded his head in acknowledgement and moved to the adjacent house across the street</w:t>
      </w:r>
      <w:r w:rsidR="009503AB">
        <w:rPr>
          <w:rFonts w:ascii="Times New Roman" w:hAnsi="Times New Roman"/>
        </w:rPr>
        <w:t xml:space="preserve"> as the shots continued to echo through the streets</w:t>
      </w:r>
      <w:r>
        <w:rPr>
          <w:rFonts w:ascii="Times New Roman" w:hAnsi="Times New Roman"/>
        </w:rPr>
        <w:t>. When he reached his new shooting position, his partner followed.</w:t>
      </w:r>
    </w:p>
    <w:p w14:paraId="1CD273CA" w14:textId="54A8F462" w:rsidR="00CF0CB3" w:rsidRDefault="00CF0CB3" w:rsidP="00CF0CB3">
      <w:pPr>
        <w:spacing w:line="480" w:lineRule="auto"/>
        <w:ind w:firstLine="720"/>
        <w:rPr>
          <w:rFonts w:ascii="Times New Roman" w:hAnsi="Times New Roman"/>
        </w:rPr>
      </w:pPr>
      <w:r>
        <w:rPr>
          <w:rFonts w:ascii="Times New Roman" w:hAnsi="Times New Roman"/>
        </w:rPr>
        <w:t>Soon the shots in the distance lessened till eventually all the shooting ended. Ahim knew the American’s had killed them off one by one.</w:t>
      </w:r>
      <w:r w:rsidR="009503AB">
        <w:rPr>
          <w:rFonts w:ascii="Times New Roman" w:hAnsi="Times New Roman"/>
        </w:rPr>
        <w:t xml:space="preserve"> The soldiers continued to advance in tandem farther down the street. The only sound that could be heard was the shuffling of their boots over the sandy street.</w:t>
      </w:r>
    </w:p>
    <w:p w14:paraId="50B0CACC" w14:textId="78EE2D8D" w:rsidR="00CF0CB3" w:rsidRDefault="00CF0CB3" w:rsidP="00CF0CB3">
      <w:pPr>
        <w:spacing w:line="480" w:lineRule="auto"/>
        <w:ind w:firstLine="720"/>
        <w:rPr>
          <w:rFonts w:ascii="Times New Roman" w:hAnsi="Times New Roman"/>
        </w:rPr>
      </w:pPr>
      <w:r>
        <w:rPr>
          <w:rFonts w:ascii="Times New Roman" w:hAnsi="Times New Roman"/>
        </w:rPr>
        <w:t>After several minutes of silence, Ahim called for the boys to return to the main room to begin studying again.</w:t>
      </w:r>
      <w:r w:rsidR="00F467C4">
        <w:rPr>
          <w:rFonts w:ascii="Times New Roman" w:hAnsi="Times New Roman"/>
        </w:rPr>
        <w:t xml:space="preserve"> </w:t>
      </w:r>
      <w:r>
        <w:rPr>
          <w:rFonts w:ascii="Times New Roman" w:hAnsi="Times New Roman"/>
        </w:rPr>
        <w:t xml:space="preserve"> Ahim took the book and began reading again.</w:t>
      </w:r>
      <w:r w:rsidR="00F467C4">
        <w:rPr>
          <w:rFonts w:ascii="Times New Roman" w:hAnsi="Times New Roman"/>
        </w:rPr>
        <w:t xml:space="preserve"> Mi</w:t>
      </w:r>
      <w:r w:rsidR="009503AB">
        <w:rPr>
          <w:rFonts w:ascii="Times New Roman" w:hAnsi="Times New Roman"/>
        </w:rPr>
        <w:t>noo began to sweep up the glass and dust from the</w:t>
      </w:r>
      <w:r w:rsidR="00F467C4">
        <w:rPr>
          <w:rFonts w:ascii="Times New Roman" w:hAnsi="Times New Roman"/>
        </w:rPr>
        <w:t xml:space="preserve"> </w:t>
      </w:r>
      <w:r w:rsidR="009503AB">
        <w:rPr>
          <w:rFonts w:ascii="Times New Roman" w:hAnsi="Times New Roman"/>
        </w:rPr>
        <w:t>first explosion had rocked the house</w:t>
      </w:r>
      <w:r w:rsidR="00F467C4">
        <w:rPr>
          <w:rFonts w:ascii="Times New Roman" w:hAnsi="Times New Roman"/>
        </w:rPr>
        <w:t xml:space="preserve">. </w:t>
      </w:r>
      <w:r w:rsidR="009503AB">
        <w:rPr>
          <w:rFonts w:ascii="Times New Roman" w:hAnsi="Times New Roman"/>
        </w:rPr>
        <w:t xml:space="preserve">She held back her crying in front of the students but when she returned to the back room she notices a long vertical crack that went from the celling to the floor. For some reason, this was more than she could hold back. She closed the door, laid across the mat and cried. </w:t>
      </w:r>
    </w:p>
    <w:p w14:paraId="038D00A6" w14:textId="07085BF3" w:rsidR="00CF0CB3" w:rsidRDefault="00CF0CB3" w:rsidP="009503AB">
      <w:pPr>
        <w:spacing w:line="480" w:lineRule="auto"/>
        <w:ind w:firstLine="720"/>
        <w:rPr>
          <w:rFonts w:ascii="Times New Roman" w:hAnsi="Times New Roman"/>
        </w:rPr>
      </w:pPr>
      <w:r>
        <w:rPr>
          <w:rFonts w:ascii="Times New Roman" w:hAnsi="Times New Roman"/>
        </w:rPr>
        <w:t xml:space="preserve">Similar events continued weekly and sometimes the battles would last for hours. Ahim no longer feared the world he </w:t>
      </w:r>
      <w:r w:rsidR="009503AB">
        <w:rPr>
          <w:rFonts w:ascii="Times New Roman" w:hAnsi="Times New Roman"/>
        </w:rPr>
        <w:t>departed</w:t>
      </w:r>
      <w:r>
        <w:rPr>
          <w:rFonts w:ascii="Times New Roman" w:hAnsi="Times New Roman"/>
        </w:rPr>
        <w:t xml:space="preserve"> a few years before nor did he fear death. Now he had a greater understanding of life and had little to fear.</w:t>
      </w:r>
      <w:r w:rsidR="009503AB">
        <w:rPr>
          <w:rFonts w:ascii="Times New Roman" w:hAnsi="Times New Roman"/>
        </w:rPr>
        <w:t xml:space="preserve">  </w:t>
      </w:r>
      <w:r w:rsidR="00F1442D">
        <w:rPr>
          <w:rFonts w:ascii="Times New Roman" w:hAnsi="Times New Roman"/>
        </w:rPr>
        <w:t>Mino’s</w:t>
      </w:r>
      <w:r>
        <w:rPr>
          <w:rFonts w:ascii="Times New Roman" w:hAnsi="Times New Roman"/>
        </w:rPr>
        <w:t xml:space="preserve"> feelings of fear slowly faded as she returned to the life she had once known. She had a routine and it suited her to take care of the boys who assembled in her home each day. </w:t>
      </w:r>
    </w:p>
    <w:p w14:paraId="535E9880" w14:textId="77777777" w:rsidR="00CF0CB3" w:rsidRDefault="00CF0CB3" w:rsidP="00CF0CB3">
      <w:pPr>
        <w:spacing w:line="480" w:lineRule="auto"/>
        <w:ind w:firstLine="720"/>
        <w:rPr>
          <w:rFonts w:ascii="Times New Roman" w:hAnsi="Times New Roman"/>
        </w:rPr>
      </w:pPr>
      <w:r>
        <w:rPr>
          <w:rFonts w:ascii="Times New Roman" w:hAnsi="Times New Roman"/>
        </w:rPr>
        <w:t xml:space="preserve">“Father, will we ever go back to Athens,” </w:t>
      </w:r>
      <w:r w:rsidRPr="009B212F">
        <w:rPr>
          <w:rFonts w:ascii="Times New Roman" w:hAnsi="Times New Roman"/>
        </w:rPr>
        <w:t>Padshah</w:t>
      </w:r>
      <w:r>
        <w:rPr>
          <w:rFonts w:ascii="Times New Roman" w:hAnsi="Times New Roman"/>
        </w:rPr>
        <w:t xml:space="preserve"> asked his father one night before bed. </w:t>
      </w:r>
    </w:p>
    <w:p w14:paraId="6F0D492E" w14:textId="77777777" w:rsidR="00CF0CB3" w:rsidRDefault="00CF0CB3" w:rsidP="00CF0CB3">
      <w:pPr>
        <w:spacing w:line="480" w:lineRule="auto"/>
        <w:ind w:firstLine="720"/>
        <w:rPr>
          <w:rFonts w:ascii="Times New Roman" w:hAnsi="Times New Roman"/>
        </w:rPr>
      </w:pPr>
      <w:r>
        <w:rPr>
          <w:rFonts w:ascii="Times New Roman" w:hAnsi="Times New Roman"/>
        </w:rPr>
        <w:t xml:space="preserve">“ I do not know but not in the near future. We must live the life we have been given here. We must be thankful for the time we had there and be thankful for the time we have together.” </w:t>
      </w:r>
    </w:p>
    <w:p w14:paraId="6BBD4C04" w14:textId="5C80B49C" w:rsidR="00CF0CB3" w:rsidRDefault="00CF0CB3" w:rsidP="00CF0CB3">
      <w:pPr>
        <w:spacing w:line="480" w:lineRule="auto"/>
        <w:ind w:firstLine="720"/>
        <w:rPr>
          <w:rFonts w:ascii="Times New Roman" w:hAnsi="Times New Roman"/>
        </w:rPr>
      </w:pPr>
      <w:r w:rsidRPr="009B212F">
        <w:rPr>
          <w:rFonts w:ascii="Times New Roman" w:hAnsi="Times New Roman"/>
        </w:rPr>
        <w:t>Padshah</w:t>
      </w:r>
      <w:r>
        <w:rPr>
          <w:rFonts w:ascii="Times New Roman" w:hAnsi="Times New Roman"/>
        </w:rPr>
        <w:t xml:space="preserve"> w</w:t>
      </w:r>
      <w:r w:rsidR="009503AB">
        <w:rPr>
          <w:rFonts w:ascii="Times New Roman" w:hAnsi="Times New Roman"/>
        </w:rPr>
        <w:t>e</w:t>
      </w:r>
      <w:r>
        <w:rPr>
          <w:rFonts w:ascii="Times New Roman" w:hAnsi="Times New Roman"/>
        </w:rPr>
        <w:t>nt about his studies and pondered his father’s words for days.</w:t>
      </w:r>
    </w:p>
    <w:p w14:paraId="581A1B48" w14:textId="77777777" w:rsidR="00CF0CB3" w:rsidRDefault="00CF0CB3" w:rsidP="00CF0CB3">
      <w:pPr>
        <w:spacing w:line="480" w:lineRule="auto"/>
        <w:ind w:firstLine="720"/>
        <w:rPr>
          <w:rFonts w:ascii="Times New Roman" w:hAnsi="Times New Roman"/>
        </w:rPr>
      </w:pPr>
      <w:r>
        <w:rPr>
          <w:rFonts w:ascii="Times New Roman" w:hAnsi="Times New Roman"/>
        </w:rPr>
        <w:t xml:space="preserve">### </w:t>
      </w:r>
    </w:p>
    <w:p w14:paraId="7C956D4C" w14:textId="01C611BE" w:rsidR="00CF0CB3" w:rsidRDefault="00CF0CB3" w:rsidP="00CF0CB3">
      <w:pPr>
        <w:spacing w:line="480" w:lineRule="auto"/>
        <w:ind w:firstLine="720"/>
        <w:rPr>
          <w:rFonts w:ascii="Times New Roman" w:hAnsi="Times New Roman"/>
        </w:rPr>
      </w:pPr>
      <w:r>
        <w:rPr>
          <w:rFonts w:ascii="Times New Roman" w:hAnsi="Times New Roman"/>
        </w:rPr>
        <w:t xml:space="preserve">When spring arrived, class started earlier because the sun rose earlier and the boys </w:t>
      </w:r>
      <w:r w:rsidR="009503AB">
        <w:rPr>
          <w:rFonts w:ascii="Times New Roman" w:hAnsi="Times New Roman"/>
        </w:rPr>
        <w:t>were</w:t>
      </w:r>
      <w:r>
        <w:rPr>
          <w:rFonts w:ascii="Times New Roman" w:hAnsi="Times New Roman"/>
        </w:rPr>
        <w:t xml:space="preserve"> be able to help their families in the afternoon. The problem was that the students did not want to leave because Ahim was a great storyteller</w:t>
      </w:r>
      <w:r w:rsidR="009503AB">
        <w:rPr>
          <w:rFonts w:ascii="Times New Roman" w:hAnsi="Times New Roman"/>
        </w:rPr>
        <w:t>. H</w:t>
      </w:r>
      <w:r>
        <w:rPr>
          <w:rFonts w:ascii="Times New Roman" w:hAnsi="Times New Roman"/>
        </w:rPr>
        <w:t xml:space="preserve">e knew that if he could get the boys excited about something beside the conflict all around them, they would be more likely to succeed. </w:t>
      </w:r>
      <w:r w:rsidR="009503AB">
        <w:rPr>
          <w:rFonts w:ascii="Times New Roman" w:hAnsi="Times New Roman"/>
        </w:rPr>
        <w:t xml:space="preserve">They spent time learning and playing outside in the safty of the dust yard inside the block wall of their home. </w:t>
      </w:r>
      <w:r>
        <w:rPr>
          <w:rFonts w:ascii="Times New Roman" w:hAnsi="Times New Roman"/>
        </w:rPr>
        <w:t>Ahim ma</w:t>
      </w:r>
      <w:r w:rsidR="00F547EA">
        <w:rPr>
          <w:rFonts w:ascii="Times New Roman" w:hAnsi="Times New Roman"/>
        </w:rPr>
        <w:t>de</w:t>
      </w:r>
      <w:r>
        <w:rPr>
          <w:rFonts w:ascii="Times New Roman" w:hAnsi="Times New Roman"/>
        </w:rPr>
        <w:t xml:space="preserve"> sure the boys could get home before dark and would spen</w:t>
      </w:r>
      <w:r w:rsidR="00F547EA">
        <w:rPr>
          <w:rFonts w:ascii="Times New Roman" w:hAnsi="Times New Roman"/>
        </w:rPr>
        <w:t>t</w:t>
      </w:r>
      <w:r>
        <w:rPr>
          <w:rFonts w:ascii="Times New Roman" w:hAnsi="Times New Roman"/>
        </w:rPr>
        <w:t xml:space="preserve"> the rest of the evening with his family.</w:t>
      </w:r>
    </w:p>
    <w:p w14:paraId="0B8EFC24" w14:textId="423477B1" w:rsidR="00CF0CB3" w:rsidRDefault="00F547EA" w:rsidP="00CF0CB3">
      <w:pPr>
        <w:spacing w:line="480" w:lineRule="auto"/>
        <w:ind w:firstLine="720"/>
        <w:rPr>
          <w:rFonts w:ascii="Times New Roman" w:hAnsi="Times New Roman"/>
        </w:rPr>
      </w:pPr>
      <w:r>
        <w:rPr>
          <w:rFonts w:ascii="Times New Roman" w:hAnsi="Times New Roman"/>
        </w:rPr>
        <w:t>The family ate the simple</w:t>
      </w:r>
      <w:r w:rsidR="00CF0CB3">
        <w:rPr>
          <w:rFonts w:ascii="Times New Roman" w:hAnsi="Times New Roman"/>
        </w:rPr>
        <w:t xml:space="preserve"> meal</w:t>
      </w:r>
      <w:r>
        <w:rPr>
          <w:rFonts w:ascii="Times New Roman" w:hAnsi="Times New Roman"/>
        </w:rPr>
        <w:t xml:space="preserve"> Mino prepared and afterwards </w:t>
      </w:r>
      <w:r w:rsidR="00CF0CB3">
        <w:rPr>
          <w:rFonts w:ascii="Times New Roman" w:hAnsi="Times New Roman"/>
        </w:rPr>
        <w:t xml:space="preserve">Ahim got up and went to his leather bag. </w:t>
      </w:r>
    </w:p>
    <w:p w14:paraId="076BAA8D" w14:textId="532AA90A" w:rsidR="00CF0CB3" w:rsidRDefault="00CF0CB3" w:rsidP="00CF0CB3">
      <w:pPr>
        <w:spacing w:line="480" w:lineRule="auto"/>
        <w:ind w:firstLine="720"/>
        <w:rPr>
          <w:rFonts w:ascii="Times New Roman" w:hAnsi="Times New Roman"/>
        </w:rPr>
      </w:pPr>
      <w:r>
        <w:rPr>
          <w:rFonts w:ascii="Times New Roman" w:hAnsi="Times New Roman"/>
        </w:rPr>
        <w:t>“</w:t>
      </w:r>
      <w:r w:rsidR="00F547EA">
        <w:rPr>
          <w:rFonts w:ascii="Times New Roman" w:hAnsi="Times New Roman"/>
        </w:rPr>
        <w:t>What</w:t>
      </w:r>
      <w:r>
        <w:rPr>
          <w:rFonts w:ascii="Times New Roman" w:hAnsi="Times New Roman"/>
        </w:rPr>
        <w:t xml:space="preserve"> are you doing,” she asked.</w:t>
      </w:r>
    </w:p>
    <w:p w14:paraId="487AA2E9" w14:textId="77777777" w:rsidR="00CF0CB3" w:rsidRDefault="00CF0CB3" w:rsidP="00CF0CB3">
      <w:pPr>
        <w:spacing w:line="480" w:lineRule="auto"/>
        <w:ind w:firstLine="720"/>
        <w:rPr>
          <w:rFonts w:ascii="Times New Roman" w:hAnsi="Times New Roman"/>
        </w:rPr>
      </w:pPr>
      <w:r>
        <w:rPr>
          <w:rFonts w:ascii="Times New Roman" w:hAnsi="Times New Roman"/>
        </w:rPr>
        <w:t>“I have a surprise for you.”</w:t>
      </w:r>
    </w:p>
    <w:p w14:paraId="23C8AD9F" w14:textId="1B600AA4" w:rsidR="00CF0CB3" w:rsidRDefault="00CF0CB3" w:rsidP="00CF0CB3">
      <w:pPr>
        <w:spacing w:line="480" w:lineRule="auto"/>
        <w:ind w:firstLine="720"/>
        <w:rPr>
          <w:rFonts w:ascii="Times New Roman" w:hAnsi="Times New Roman"/>
        </w:rPr>
      </w:pPr>
      <w:r>
        <w:rPr>
          <w:rFonts w:ascii="Times New Roman" w:hAnsi="Times New Roman"/>
        </w:rPr>
        <w:t xml:space="preserve">Ahim pulled a paper bag from his </w:t>
      </w:r>
      <w:r w:rsidR="00F1442D">
        <w:rPr>
          <w:rFonts w:ascii="Times New Roman" w:hAnsi="Times New Roman"/>
        </w:rPr>
        <w:t>satchel</w:t>
      </w:r>
      <w:r>
        <w:rPr>
          <w:rFonts w:ascii="Times New Roman" w:hAnsi="Times New Roman"/>
        </w:rPr>
        <w:t xml:space="preserve"> and grabbed a </w:t>
      </w:r>
      <w:r w:rsidR="00F1442D">
        <w:rPr>
          <w:rFonts w:ascii="Times New Roman" w:hAnsi="Times New Roman"/>
        </w:rPr>
        <w:t>knife</w:t>
      </w:r>
      <w:r>
        <w:rPr>
          <w:rFonts w:ascii="Times New Roman" w:hAnsi="Times New Roman"/>
        </w:rPr>
        <w:t xml:space="preserve"> from the kitchen before sitting back down. He reached in the bag and pulled out two</w:t>
      </w:r>
      <w:r w:rsidR="00F547EA">
        <w:rPr>
          <w:rFonts w:ascii="Times New Roman" w:hAnsi="Times New Roman"/>
        </w:rPr>
        <w:t xml:space="preserve">, </w:t>
      </w:r>
      <w:r>
        <w:rPr>
          <w:rFonts w:ascii="Times New Roman" w:hAnsi="Times New Roman"/>
        </w:rPr>
        <w:t>ripe</w:t>
      </w:r>
      <w:r w:rsidR="00F547EA">
        <w:rPr>
          <w:rFonts w:ascii="Times New Roman" w:hAnsi="Times New Roman"/>
        </w:rPr>
        <w:t>-red</w:t>
      </w:r>
      <w:r>
        <w:rPr>
          <w:rFonts w:ascii="Times New Roman" w:hAnsi="Times New Roman"/>
        </w:rPr>
        <w:t xml:space="preserve"> </w:t>
      </w:r>
      <w:r w:rsidR="00807EF3">
        <w:rPr>
          <w:rFonts w:ascii="Times New Roman" w:hAnsi="Times New Roman"/>
        </w:rPr>
        <w:t>tomatoes</w:t>
      </w:r>
      <w:r>
        <w:rPr>
          <w:rFonts w:ascii="Times New Roman" w:hAnsi="Times New Roman"/>
        </w:rPr>
        <w:t xml:space="preserve">. Minoo smiled and wept at the sight of them. Minoo had pushed the idea of tomatoes from her mind but her loving husband had not forgotten about something she enjoyed so much. </w:t>
      </w:r>
    </w:p>
    <w:p w14:paraId="64B97298" w14:textId="77777777" w:rsidR="00CF0CB3" w:rsidRDefault="00CF0CB3" w:rsidP="00CF0CB3">
      <w:pPr>
        <w:spacing w:line="480" w:lineRule="auto"/>
        <w:ind w:firstLine="720"/>
        <w:rPr>
          <w:rFonts w:ascii="Times New Roman" w:hAnsi="Times New Roman"/>
        </w:rPr>
      </w:pPr>
      <w:r>
        <w:rPr>
          <w:rFonts w:ascii="Times New Roman" w:hAnsi="Times New Roman"/>
        </w:rPr>
        <w:t>“Where did you get these?”</w:t>
      </w:r>
    </w:p>
    <w:p w14:paraId="396E1626" w14:textId="77777777" w:rsidR="00CF0CB3" w:rsidRDefault="00CF0CB3" w:rsidP="00CF0CB3">
      <w:pPr>
        <w:spacing w:line="480" w:lineRule="auto"/>
        <w:ind w:firstLine="720"/>
        <w:rPr>
          <w:rFonts w:ascii="Times New Roman" w:hAnsi="Times New Roman"/>
        </w:rPr>
      </w:pPr>
      <w:r>
        <w:rPr>
          <w:rFonts w:ascii="Times New Roman" w:hAnsi="Times New Roman"/>
        </w:rPr>
        <w:t>“One of the boys father’s is able to import produce for the Americans and I paid him to get me two tomatoes for you.”</w:t>
      </w:r>
    </w:p>
    <w:p w14:paraId="4F547CFB" w14:textId="77777777" w:rsidR="00CF0CB3" w:rsidRDefault="00CF0CB3" w:rsidP="00CF0CB3">
      <w:pPr>
        <w:spacing w:line="480" w:lineRule="auto"/>
        <w:ind w:firstLine="720"/>
        <w:rPr>
          <w:rFonts w:ascii="Times New Roman" w:hAnsi="Times New Roman"/>
        </w:rPr>
      </w:pPr>
      <w:r>
        <w:rPr>
          <w:rFonts w:ascii="Times New Roman" w:hAnsi="Times New Roman"/>
        </w:rPr>
        <w:t>Ahim cut one of the tomatoes into wedges and all three of them enjoyed every bite. They saved the other for the next meal.</w:t>
      </w:r>
    </w:p>
    <w:p w14:paraId="774B8677"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sun went down while the family huddled together and read. Minoo lit the candle because the electricity was still not working since they had returned six months ago. </w:t>
      </w:r>
    </w:p>
    <w:p w14:paraId="277288E8" w14:textId="51065003" w:rsidR="00CF0CB3" w:rsidRDefault="00CF0CB3" w:rsidP="00CF0CB3">
      <w:pPr>
        <w:spacing w:line="480" w:lineRule="auto"/>
        <w:ind w:firstLine="720"/>
        <w:rPr>
          <w:rFonts w:ascii="Times New Roman" w:hAnsi="Times New Roman"/>
        </w:rPr>
      </w:pPr>
      <w:r>
        <w:rPr>
          <w:rFonts w:ascii="Times New Roman" w:hAnsi="Times New Roman"/>
        </w:rPr>
        <w:t>Without warning, shots pierced the concrete wall</w:t>
      </w:r>
      <w:r w:rsidR="00F547EA">
        <w:rPr>
          <w:rFonts w:ascii="Times New Roman" w:hAnsi="Times New Roman"/>
        </w:rPr>
        <w:t xml:space="preserve"> of their home</w:t>
      </w:r>
      <w:r>
        <w:rPr>
          <w:rFonts w:ascii="Times New Roman" w:hAnsi="Times New Roman"/>
        </w:rPr>
        <w:t xml:space="preserve"> blowing out large holes and throwing dust into the air that extinguished the candle. Fear took over the entire family as they felt the walls shake from the explosions and</w:t>
      </w:r>
      <w:r w:rsidR="00F547EA">
        <w:rPr>
          <w:rFonts w:ascii="Times New Roman" w:hAnsi="Times New Roman"/>
        </w:rPr>
        <w:t xml:space="preserve"> watched as more bullets enter</w:t>
      </w:r>
      <w:r>
        <w:rPr>
          <w:rFonts w:ascii="Times New Roman" w:hAnsi="Times New Roman"/>
        </w:rPr>
        <w:t xml:space="preserve"> their home. Ahim laid on top of his wife and child holding each of their heads with his hands. They heard both American and Taliban guns all around the house in a constant barrage of fire. All of the sudden, something exploded just outside their home and an American soldier was </w:t>
      </w:r>
      <w:r w:rsidR="00F547EA">
        <w:rPr>
          <w:rFonts w:ascii="Times New Roman" w:hAnsi="Times New Roman"/>
        </w:rPr>
        <w:t xml:space="preserve">thrown </w:t>
      </w:r>
      <w:r>
        <w:rPr>
          <w:rFonts w:ascii="Times New Roman" w:hAnsi="Times New Roman"/>
        </w:rPr>
        <w:t xml:space="preserve">through the </w:t>
      </w:r>
      <w:r w:rsidR="00F1442D">
        <w:rPr>
          <w:rFonts w:ascii="Times New Roman" w:hAnsi="Times New Roman"/>
        </w:rPr>
        <w:t>wooden</w:t>
      </w:r>
      <w:r>
        <w:rPr>
          <w:rFonts w:ascii="Times New Roman" w:hAnsi="Times New Roman"/>
        </w:rPr>
        <w:t xml:space="preserve"> gate Ahim had built a few months before. The explosion blew open the door on the house and Ahim could see the soldier </w:t>
      </w:r>
      <w:r w:rsidR="00F1442D">
        <w:rPr>
          <w:rFonts w:ascii="Times New Roman" w:hAnsi="Times New Roman"/>
        </w:rPr>
        <w:t>lying</w:t>
      </w:r>
      <w:r>
        <w:rPr>
          <w:rFonts w:ascii="Times New Roman" w:hAnsi="Times New Roman"/>
        </w:rPr>
        <w:t xml:space="preserve"> in the open, unable to move. Ahim heard him moaning in pain and without hesitation Ahim jumped up from the floor and</w:t>
      </w:r>
      <w:r w:rsidR="00F547EA">
        <w:rPr>
          <w:rFonts w:ascii="Times New Roman" w:hAnsi="Times New Roman"/>
        </w:rPr>
        <w:t xml:space="preserve"> ran to the door. Ducking as he</w:t>
      </w:r>
      <w:r>
        <w:rPr>
          <w:rFonts w:ascii="Times New Roman" w:hAnsi="Times New Roman"/>
        </w:rPr>
        <w:t xml:space="preserve"> ran the six feet outside of his house he grabbed the soldier by the shoulder strap of his vest and pulled him back across the threshold into the safety of the house.</w:t>
      </w:r>
    </w:p>
    <w:p w14:paraId="6FFAE18D" w14:textId="77777777" w:rsidR="00CF0CB3" w:rsidRDefault="00CF0CB3" w:rsidP="00CF0CB3">
      <w:pPr>
        <w:spacing w:line="480" w:lineRule="auto"/>
        <w:ind w:firstLine="720"/>
        <w:rPr>
          <w:rFonts w:ascii="Times New Roman" w:hAnsi="Times New Roman"/>
        </w:rPr>
      </w:pPr>
      <w:r>
        <w:rPr>
          <w:rFonts w:ascii="Times New Roman" w:hAnsi="Times New Roman"/>
        </w:rPr>
        <w:t xml:space="preserve">“Stay here,” Minoo commanded her son as she ran for towels and blankets. </w:t>
      </w:r>
    </w:p>
    <w:p w14:paraId="06ABE40C" w14:textId="77777777" w:rsidR="00CF0CB3" w:rsidRDefault="00CF0CB3" w:rsidP="00CF0CB3">
      <w:pPr>
        <w:spacing w:line="480" w:lineRule="auto"/>
        <w:ind w:firstLine="720"/>
        <w:rPr>
          <w:rFonts w:ascii="Times New Roman" w:hAnsi="Times New Roman"/>
        </w:rPr>
      </w:pPr>
      <w:r>
        <w:rPr>
          <w:rFonts w:ascii="Times New Roman" w:hAnsi="Times New Roman"/>
        </w:rPr>
        <w:t>After getting the soldier inside, Ahim closed the door and knelt beside him. In clear but simple English, Ahim asked, “Where does it hurt?”</w:t>
      </w:r>
    </w:p>
    <w:p w14:paraId="0B5863B9" w14:textId="59115114" w:rsidR="00CF0CB3" w:rsidRDefault="00CF0CB3" w:rsidP="00CF0CB3">
      <w:pPr>
        <w:spacing w:line="480" w:lineRule="auto"/>
        <w:ind w:firstLine="720"/>
        <w:rPr>
          <w:rFonts w:ascii="Times New Roman" w:hAnsi="Times New Roman"/>
        </w:rPr>
      </w:pPr>
      <w:r>
        <w:rPr>
          <w:rFonts w:ascii="Times New Roman" w:hAnsi="Times New Roman"/>
        </w:rPr>
        <w:t>“</w:t>
      </w:r>
      <w:r w:rsidR="00F1442D">
        <w:rPr>
          <w:rFonts w:ascii="Times New Roman" w:hAnsi="Times New Roman"/>
        </w:rPr>
        <w:t>Everywhere</w:t>
      </w:r>
      <w:r>
        <w:rPr>
          <w:rFonts w:ascii="Times New Roman" w:hAnsi="Times New Roman"/>
        </w:rPr>
        <w:t xml:space="preserve">,” the soldier </w:t>
      </w:r>
      <w:r w:rsidR="00F1442D">
        <w:rPr>
          <w:rFonts w:ascii="Times New Roman" w:hAnsi="Times New Roman"/>
        </w:rPr>
        <w:t>grimaced</w:t>
      </w:r>
      <w:r>
        <w:rPr>
          <w:rFonts w:ascii="Times New Roman" w:hAnsi="Times New Roman"/>
        </w:rPr>
        <w:t xml:space="preserve">. “My </w:t>
      </w:r>
      <w:r w:rsidR="00F547EA">
        <w:rPr>
          <w:rFonts w:ascii="Times New Roman" w:hAnsi="Times New Roman"/>
        </w:rPr>
        <w:t>legs! My back!</w:t>
      </w:r>
      <w:r>
        <w:rPr>
          <w:rFonts w:ascii="Times New Roman" w:hAnsi="Times New Roman"/>
        </w:rPr>
        <w:t>”</w:t>
      </w:r>
    </w:p>
    <w:p w14:paraId="58F66EFF"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could see that his left thigh was bleeding fast and black grit stuck to his bloody face. His helmet had been lost in the explosion but his armor took most of the blast saving his life from the shrapnel. </w:t>
      </w:r>
    </w:p>
    <w:p w14:paraId="010D0EB9"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shooting continued outside as Minoo began dressing the wounds with the few towels they owned. An American voice came over the hand held radio </w:t>
      </w:r>
      <w:r w:rsidR="00F1442D">
        <w:rPr>
          <w:rFonts w:ascii="Times New Roman" w:hAnsi="Times New Roman"/>
        </w:rPr>
        <w:t>attached</w:t>
      </w:r>
      <w:r>
        <w:rPr>
          <w:rFonts w:ascii="Times New Roman" w:hAnsi="Times New Roman"/>
        </w:rPr>
        <w:t xml:space="preserve"> to the </w:t>
      </w:r>
      <w:r w:rsidR="00F1442D">
        <w:rPr>
          <w:rFonts w:ascii="Times New Roman" w:hAnsi="Times New Roman"/>
        </w:rPr>
        <w:t>soldier’s</w:t>
      </w:r>
      <w:r>
        <w:rPr>
          <w:rFonts w:ascii="Times New Roman" w:hAnsi="Times New Roman"/>
        </w:rPr>
        <w:t xml:space="preserve"> shoulder </w:t>
      </w:r>
      <w:r w:rsidR="00F1442D">
        <w:rPr>
          <w:rFonts w:ascii="Times New Roman" w:hAnsi="Times New Roman"/>
        </w:rPr>
        <w:t>strap</w:t>
      </w:r>
      <w:r>
        <w:rPr>
          <w:rFonts w:ascii="Times New Roman" w:hAnsi="Times New Roman"/>
        </w:rPr>
        <w:t xml:space="preserve">. </w:t>
      </w:r>
    </w:p>
    <w:p w14:paraId="6CFA79C4" w14:textId="77777777" w:rsidR="00CF0CB3" w:rsidRDefault="00CF0CB3" w:rsidP="00CF0CB3">
      <w:pPr>
        <w:spacing w:line="480" w:lineRule="auto"/>
        <w:ind w:firstLine="720"/>
        <w:rPr>
          <w:rFonts w:ascii="Times New Roman" w:hAnsi="Times New Roman"/>
        </w:rPr>
      </w:pPr>
      <w:r>
        <w:rPr>
          <w:rFonts w:ascii="Times New Roman" w:hAnsi="Times New Roman"/>
        </w:rPr>
        <w:t>“Franklin, where are you. Franklin come in!”</w:t>
      </w:r>
    </w:p>
    <w:p w14:paraId="601E34A3" w14:textId="6FB09403" w:rsidR="00CF0CB3" w:rsidRDefault="00CF0CB3" w:rsidP="00CF0CB3">
      <w:pPr>
        <w:spacing w:line="480" w:lineRule="auto"/>
        <w:ind w:firstLine="720"/>
        <w:rPr>
          <w:rFonts w:ascii="Times New Roman" w:hAnsi="Times New Roman"/>
        </w:rPr>
      </w:pPr>
      <w:r>
        <w:rPr>
          <w:rFonts w:ascii="Times New Roman" w:hAnsi="Times New Roman"/>
        </w:rPr>
        <w:t xml:space="preserve">The message repeated as gunshots </w:t>
      </w:r>
      <w:r w:rsidR="00F547EA">
        <w:rPr>
          <w:rFonts w:ascii="Times New Roman" w:hAnsi="Times New Roman"/>
        </w:rPr>
        <w:t>flew</w:t>
      </w:r>
      <w:r>
        <w:rPr>
          <w:rFonts w:ascii="Times New Roman" w:hAnsi="Times New Roman"/>
        </w:rPr>
        <w:t xml:space="preserve"> through the air. Franklin reached for the radio but moaned in pain as he tried.</w:t>
      </w:r>
    </w:p>
    <w:p w14:paraId="01D62DE8" w14:textId="77777777" w:rsidR="00CF0CB3" w:rsidRDefault="00CF0CB3" w:rsidP="00CF0CB3">
      <w:pPr>
        <w:spacing w:line="480" w:lineRule="auto"/>
        <w:ind w:firstLine="720"/>
        <w:rPr>
          <w:rFonts w:ascii="Times New Roman" w:hAnsi="Times New Roman"/>
        </w:rPr>
      </w:pPr>
      <w:r>
        <w:rPr>
          <w:rFonts w:ascii="Times New Roman" w:hAnsi="Times New Roman"/>
        </w:rPr>
        <w:t>“No,” Ahim said and he reached to key the mic for him.</w:t>
      </w:r>
    </w:p>
    <w:p w14:paraId="10ABC4D9" w14:textId="77777777" w:rsidR="00CF0CB3" w:rsidRDefault="00CF0CB3" w:rsidP="00CF0CB3">
      <w:pPr>
        <w:spacing w:line="480" w:lineRule="auto"/>
        <w:ind w:firstLine="720"/>
        <w:rPr>
          <w:rFonts w:ascii="Times New Roman" w:hAnsi="Times New Roman"/>
        </w:rPr>
      </w:pPr>
      <w:r>
        <w:rPr>
          <w:rFonts w:ascii="Times New Roman" w:hAnsi="Times New Roman"/>
        </w:rPr>
        <w:t>“I am hit. I am in a house on the south side of the road. Friendlies are in the house. Friendlies are here.”</w:t>
      </w:r>
    </w:p>
    <w:p w14:paraId="28AB68B7" w14:textId="77777777" w:rsidR="00CF0CB3" w:rsidRDefault="00CF0CB3" w:rsidP="00CF0CB3">
      <w:pPr>
        <w:spacing w:line="480" w:lineRule="auto"/>
        <w:ind w:firstLine="720"/>
        <w:rPr>
          <w:rFonts w:ascii="Times New Roman" w:hAnsi="Times New Roman"/>
        </w:rPr>
      </w:pPr>
      <w:r>
        <w:rPr>
          <w:rFonts w:ascii="Times New Roman" w:hAnsi="Times New Roman"/>
        </w:rPr>
        <w:t xml:space="preserve">“Understood,” came through the small </w:t>
      </w:r>
      <w:r w:rsidR="00F1442D">
        <w:rPr>
          <w:rFonts w:ascii="Times New Roman" w:hAnsi="Times New Roman"/>
        </w:rPr>
        <w:t>speaker and</w:t>
      </w:r>
      <w:r>
        <w:rPr>
          <w:rFonts w:ascii="Times New Roman" w:hAnsi="Times New Roman"/>
        </w:rPr>
        <w:t xml:space="preserve"> Ahim keyed the mic again.</w:t>
      </w:r>
    </w:p>
    <w:p w14:paraId="52DD0195" w14:textId="77777777" w:rsidR="00CF0CB3" w:rsidRDefault="00CF0CB3" w:rsidP="00CF0CB3">
      <w:pPr>
        <w:spacing w:line="480" w:lineRule="auto"/>
        <w:ind w:firstLine="720"/>
        <w:rPr>
          <w:rFonts w:ascii="Times New Roman" w:hAnsi="Times New Roman"/>
        </w:rPr>
      </w:pPr>
      <w:r>
        <w:rPr>
          <w:rFonts w:ascii="Times New Roman" w:hAnsi="Times New Roman"/>
        </w:rPr>
        <w:t>“He is in the third house on the left without a gate.”</w:t>
      </w:r>
    </w:p>
    <w:p w14:paraId="03928773" w14:textId="77777777" w:rsidR="00CF0CB3" w:rsidRDefault="00CF0CB3" w:rsidP="00CF0CB3">
      <w:pPr>
        <w:spacing w:line="480" w:lineRule="auto"/>
        <w:ind w:firstLine="720"/>
        <w:rPr>
          <w:rFonts w:ascii="Times New Roman" w:hAnsi="Times New Roman"/>
        </w:rPr>
      </w:pPr>
      <w:r>
        <w:rPr>
          <w:rFonts w:ascii="Times New Roman" w:hAnsi="Times New Roman"/>
        </w:rPr>
        <w:t>“We are on our way,” said the voice.</w:t>
      </w:r>
    </w:p>
    <w:p w14:paraId="276303D9" w14:textId="77777777" w:rsidR="00CF0CB3" w:rsidRDefault="00CF0CB3" w:rsidP="00CF0CB3">
      <w:pPr>
        <w:spacing w:line="480" w:lineRule="auto"/>
        <w:ind w:firstLine="720"/>
        <w:rPr>
          <w:rFonts w:ascii="Times New Roman" w:hAnsi="Times New Roman"/>
        </w:rPr>
      </w:pPr>
      <w:r>
        <w:rPr>
          <w:rFonts w:ascii="Times New Roman" w:hAnsi="Times New Roman"/>
        </w:rPr>
        <w:t xml:space="preserve">Minoo leaned over the </w:t>
      </w:r>
      <w:r w:rsidR="00F1442D">
        <w:rPr>
          <w:rFonts w:ascii="Times New Roman" w:hAnsi="Times New Roman"/>
        </w:rPr>
        <w:t>soldier’s</w:t>
      </w:r>
      <w:r>
        <w:rPr>
          <w:rFonts w:ascii="Times New Roman" w:hAnsi="Times New Roman"/>
        </w:rPr>
        <w:t xml:space="preserve"> soldier to wipe the blood and grit from his face. </w:t>
      </w:r>
    </w:p>
    <w:p w14:paraId="1C9750BC" w14:textId="77777777" w:rsidR="00CF0CB3" w:rsidRDefault="00F1442D" w:rsidP="00CF0CB3">
      <w:pPr>
        <w:spacing w:line="480" w:lineRule="auto"/>
        <w:ind w:firstLine="720"/>
        <w:rPr>
          <w:rFonts w:ascii="Times New Roman" w:hAnsi="Times New Roman"/>
        </w:rPr>
      </w:pPr>
      <w:r>
        <w:rPr>
          <w:rFonts w:ascii="Times New Roman" w:hAnsi="Times New Roman"/>
        </w:rPr>
        <w:t xml:space="preserve">“I am Franklin,” he said and Minoo leaned back and realized she was unveiled in the presence of a man who was not her husband. </w:t>
      </w:r>
      <w:r w:rsidR="00CF0CB3">
        <w:rPr>
          <w:rFonts w:ascii="Times New Roman" w:hAnsi="Times New Roman"/>
        </w:rPr>
        <w:t xml:space="preserve">She quickly pulled </w:t>
      </w:r>
      <w:r>
        <w:rPr>
          <w:rFonts w:ascii="Times New Roman" w:hAnsi="Times New Roman"/>
        </w:rPr>
        <w:t>her</w:t>
      </w:r>
      <w:r w:rsidR="00CF0CB3">
        <w:rPr>
          <w:rFonts w:ascii="Times New Roman" w:hAnsi="Times New Roman"/>
        </w:rPr>
        <w:t xml:space="preserve"> vale across her face and continued to work. </w:t>
      </w:r>
    </w:p>
    <w:p w14:paraId="7400F8E9" w14:textId="77777777" w:rsidR="00CF0CB3" w:rsidRDefault="00CF0CB3" w:rsidP="00CF0CB3">
      <w:pPr>
        <w:spacing w:line="480" w:lineRule="auto"/>
        <w:ind w:firstLine="720"/>
        <w:rPr>
          <w:rFonts w:ascii="Times New Roman" w:hAnsi="Times New Roman"/>
        </w:rPr>
      </w:pPr>
      <w:r>
        <w:rPr>
          <w:rFonts w:ascii="Times New Roman" w:hAnsi="Times New Roman"/>
        </w:rPr>
        <w:t>“I am Ahim and this is my wife Minoo.”</w:t>
      </w:r>
    </w:p>
    <w:p w14:paraId="645A00D2" w14:textId="77777777" w:rsidR="00CF0CB3" w:rsidRDefault="00CF0CB3" w:rsidP="00CF0CB3">
      <w:pPr>
        <w:spacing w:line="480" w:lineRule="auto"/>
        <w:ind w:firstLine="720"/>
        <w:rPr>
          <w:rFonts w:ascii="Times New Roman" w:hAnsi="Times New Roman"/>
        </w:rPr>
      </w:pPr>
      <w:r>
        <w:rPr>
          <w:rFonts w:ascii="Times New Roman" w:hAnsi="Times New Roman"/>
        </w:rPr>
        <w:t>“Thank you.”</w:t>
      </w:r>
    </w:p>
    <w:p w14:paraId="6BDE73FE" w14:textId="642B3A4A" w:rsidR="00CF0CB3" w:rsidRDefault="00CF0CB3" w:rsidP="00CF0CB3">
      <w:pPr>
        <w:spacing w:line="480" w:lineRule="auto"/>
        <w:ind w:firstLine="720"/>
        <w:rPr>
          <w:rFonts w:ascii="Times New Roman" w:hAnsi="Times New Roman"/>
        </w:rPr>
      </w:pPr>
      <w:r>
        <w:rPr>
          <w:rFonts w:ascii="Times New Roman" w:hAnsi="Times New Roman"/>
        </w:rPr>
        <w:t xml:space="preserve">Shots and explosions continued and </w:t>
      </w:r>
      <w:r w:rsidR="00F547EA">
        <w:rPr>
          <w:rFonts w:ascii="Times New Roman" w:hAnsi="Times New Roman"/>
        </w:rPr>
        <w:t xml:space="preserve">help </w:t>
      </w:r>
      <w:r>
        <w:rPr>
          <w:rFonts w:ascii="Times New Roman" w:hAnsi="Times New Roman"/>
        </w:rPr>
        <w:t xml:space="preserve">did not arrive. </w:t>
      </w:r>
      <w:r w:rsidR="00F1442D">
        <w:rPr>
          <w:rFonts w:ascii="Times New Roman" w:hAnsi="Times New Roman"/>
        </w:rPr>
        <w:t>After</w:t>
      </w:r>
      <w:r>
        <w:rPr>
          <w:rFonts w:ascii="Times New Roman" w:hAnsi="Times New Roman"/>
        </w:rPr>
        <w:t xml:space="preserve"> about ten minutes a voice came over the radio again.</w:t>
      </w:r>
    </w:p>
    <w:p w14:paraId="5014D334" w14:textId="77777777" w:rsidR="00CF0CB3" w:rsidRDefault="00CF0CB3" w:rsidP="00CF0CB3">
      <w:pPr>
        <w:spacing w:line="480" w:lineRule="auto"/>
        <w:ind w:firstLine="720"/>
        <w:rPr>
          <w:rFonts w:ascii="Times New Roman" w:hAnsi="Times New Roman"/>
        </w:rPr>
      </w:pPr>
      <w:r>
        <w:rPr>
          <w:rFonts w:ascii="Times New Roman" w:hAnsi="Times New Roman"/>
        </w:rPr>
        <w:t>“Franklin, We can’t get to you. There is a sniper in the building across the street pinning us down.”</w:t>
      </w:r>
    </w:p>
    <w:p w14:paraId="49F75C83" w14:textId="1293A7BC" w:rsidR="00CF0CB3" w:rsidRDefault="00CF0CB3" w:rsidP="00CF0CB3">
      <w:pPr>
        <w:spacing w:line="480" w:lineRule="auto"/>
        <w:ind w:firstLine="720"/>
        <w:rPr>
          <w:rFonts w:ascii="Times New Roman" w:hAnsi="Times New Roman"/>
        </w:rPr>
      </w:pPr>
      <w:r>
        <w:rPr>
          <w:rFonts w:ascii="Times New Roman" w:hAnsi="Times New Roman"/>
        </w:rPr>
        <w:t xml:space="preserve">Ahim crawled to the window and </w:t>
      </w:r>
      <w:r w:rsidR="00F547EA">
        <w:rPr>
          <w:rFonts w:ascii="Times New Roman" w:hAnsi="Times New Roman"/>
        </w:rPr>
        <w:t>the outline of the</w:t>
      </w:r>
      <w:r>
        <w:rPr>
          <w:rFonts w:ascii="Times New Roman" w:hAnsi="Times New Roman"/>
        </w:rPr>
        <w:t xml:space="preserve"> gunman hanging out of the window firing on the Americans. He went back to Franklin and keyed the mic. “I see him. When you hear the explosion run around the back of my house and enter the back gate. It will be unlocked.”</w:t>
      </w:r>
    </w:p>
    <w:p w14:paraId="05C57B97" w14:textId="1F7D33AD" w:rsidR="00F25752" w:rsidRDefault="00CF0CB3" w:rsidP="00CF0CB3">
      <w:pPr>
        <w:spacing w:line="480" w:lineRule="auto"/>
        <w:ind w:firstLine="720"/>
        <w:rPr>
          <w:rFonts w:ascii="Times New Roman" w:hAnsi="Times New Roman"/>
        </w:rPr>
      </w:pPr>
      <w:r>
        <w:rPr>
          <w:rFonts w:ascii="Times New Roman" w:hAnsi="Times New Roman"/>
        </w:rPr>
        <w:t xml:space="preserve">Ahim ran through the </w:t>
      </w:r>
      <w:r w:rsidR="00F547EA">
        <w:rPr>
          <w:rFonts w:ascii="Times New Roman" w:hAnsi="Times New Roman"/>
        </w:rPr>
        <w:t>small</w:t>
      </w:r>
      <w:r>
        <w:rPr>
          <w:rFonts w:ascii="Times New Roman" w:hAnsi="Times New Roman"/>
        </w:rPr>
        <w:t xml:space="preserve"> house and unlocked the back wooden gate and propped it open with a stone. The</w:t>
      </w:r>
      <w:r w:rsidR="00F1442D">
        <w:rPr>
          <w:rFonts w:ascii="Times New Roman" w:hAnsi="Times New Roman"/>
        </w:rPr>
        <w:t>n</w:t>
      </w:r>
      <w:r>
        <w:rPr>
          <w:rFonts w:ascii="Times New Roman" w:hAnsi="Times New Roman"/>
        </w:rPr>
        <w:t xml:space="preserve"> </w:t>
      </w:r>
      <w:r w:rsidR="00F1442D">
        <w:rPr>
          <w:rFonts w:ascii="Times New Roman" w:hAnsi="Times New Roman"/>
        </w:rPr>
        <w:t>he</w:t>
      </w:r>
      <w:r w:rsidR="00F547EA">
        <w:rPr>
          <w:rFonts w:ascii="Times New Roman" w:hAnsi="Times New Roman"/>
        </w:rPr>
        <w:t xml:space="preserve"> </w:t>
      </w:r>
      <w:r w:rsidR="00F25752">
        <w:rPr>
          <w:rFonts w:ascii="Times New Roman" w:hAnsi="Times New Roman"/>
        </w:rPr>
        <w:t>grabbed</w:t>
      </w:r>
      <w:r w:rsidR="00F547EA">
        <w:rPr>
          <w:rFonts w:ascii="Times New Roman" w:hAnsi="Times New Roman"/>
        </w:rPr>
        <w:t xml:space="preserve"> Franklin’s </w:t>
      </w:r>
      <w:r w:rsidR="00F25752">
        <w:rPr>
          <w:rFonts w:ascii="Times New Roman" w:hAnsi="Times New Roman"/>
        </w:rPr>
        <w:t>rifle and a</w:t>
      </w:r>
      <w:r w:rsidR="00F547EA">
        <w:rPr>
          <w:rFonts w:ascii="Times New Roman" w:hAnsi="Times New Roman"/>
        </w:rPr>
        <w:t xml:space="preserve"> </w:t>
      </w:r>
      <w:r>
        <w:rPr>
          <w:rFonts w:ascii="Times New Roman" w:hAnsi="Times New Roman"/>
        </w:rPr>
        <w:t xml:space="preserve">grenade from Franklin’s vest and moved to the </w:t>
      </w:r>
      <w:r w:rsidR="000A3DE2">
        <w:rPr>
          <w:rFonts w:ascii="Times New Roman" w:hAnsi="Times New Roman"/>
        </w:rPr>
        <w:t>doorway</w:t>
      </w:r>
      <w:r>
        <w:rPr>
          <w:rFonts w:ascii="Times New Roman" w:hAnsi="Times New Roman"/>
        </w:rPr>
        <w:t xml:space="preserve">. </w:t>
      </w:r>
      <w:r w:rsidR="00F25752">
        <w:rPr>
          <w:rFonts w:ascii="Times New Roman" w:hAnsi="Times New Roman"/>
        </w:rPr>
        <w:t>Ahim s</w:t>
      </w:r>
      <w:r>
        <w:rPr>
          <w:rFonts w:ascii="Times New Roman" w:hAnsi="Times New Roman"/>
        </w:rPr>
        <w:t xml:space="preserve">tood up and </w:t>
      </w:r>
      <w:r w:rsidR="00F25752">
        <w:rPr>
          <w:rFonts w:ascii="Times New Roman" w:hAnsi="Times New Roman"/>
        </w:rPr>
        <w:t>launched the grenade towards the building with the gunman using the launcher on the bottom of the rifle</w:t>
      </w:r>
      <w:r>
        <w:rPr>
          <w:rFonts w:ascii="Times New Roman" w:hAnsi="Times New Roman"/>
        </w:rPr>
        <w:t>. The grenade hit just short of the window hitting the wall exploded</w:t>
      </w:r>
      <w:r w:rsidR="00F25752">
        <w:rPr>
          <w:rFonts w:ascii="Times New Roman" w:hAnsi="Times New Roman"/>
        </w:rPr>
        <w:t xml:space="preserve"> one floor below</w:t>
      </w:r>
      <w:r>
        <w:rPr>
          <w:rFonts w:ascii="Times New Roman" w:hAnsi="Times New Roman"/>
        </w:rPr>
        <w:t>. The gunman was forced to retreat inside the building and</w:t>
      </w:r>
      <w:r w:rsidR="00F25752">
        <w:rPr>
          <w:rFonts w:ascii="Times New Roman" w:hAnsi="Times New Roman"/>
        </w:rPr>
        <w:t xml:space="preserve"> three</w:t>
      </w:r>
      <w:r>
        <w:rPr>
          <w:rFonts w:ascii="Times New Roman" w:hAnsi="Times New Roman"/>
        </w:rPr>
        <w:t xml:space="preserve"> soldiers made a run for the back of the house.</w:t>
      </w:r>
      <w:r w:rsidR="00F25752">
        <w:rPr>
          <w:rFonts w:ascii="Times New Roman" w:hAnsi="Times New Roman"/>
        </w:rPr>
        <w:t xml:space="preserve"> As they ran Ahim fired a barrage of shots at the window to hold the sniper down. After they moved through the gate one of the soldiers took up Ahim’s position and began firing at the window. </w:t>
      </w:r>
    </w:p>
    <w:p w14:paraId="098D364E" w14:textId="77777777" w:rsidR="00F25752" w:rsidRDefault="00F25752" w:rsidP="00CF0CB3">
      <w:pPr>
        <w:spacing w:line="480" w:lineRule="auto"/>
        <w:ind w:firstLine="720"/>
        <w:rPr>
          <w:rFonts w:ascii="Times New Roman" w:hAnsi="Times New Roman"/>
        </w:rPr>
      </w:pPr>
      <w:r>
        <w:rPr>
          <w:rFonts w:ascii="Times New Roman" w:hAnsi="Times New Roman"/>
        </w:rPr>
        <w:t>“Get inside!” yelled the soldier over the gunfire.</w:t>
      </w:r>
      <w:r w:rsidR="00CF0CB3">
        <w:rPr>
          <w:rFonts w:ascii="Times New Roman" w:hAnsi="Times New Roman"/>
        </w:rPr>
        <w:t xml:space="preserve"> </w:t>
      </w:r>
    </w:p>
    <w:p w14:paraId="31A4F9A3" w14:textId="1A5DD1AC" w:rsidR="00CF0CB3" w:rsidRDefault="00CF0CB3" w:rsidP="00CF0CB3">
      <w:pPr>
        <w:spacing w:line="480" w:lineRule="auto"/>
        <w:ind w:firstLine="720"/>
        <w:rPr>
          <w:rFonts w:ascii="Times New Roman" w:hAnsi="Times New Roman"/>
        </w:rPr>
      </w:pPr>
      <w:r>
        <w:rPr>
          <w:rFonts w:ascii="Times New Roman" w:hAnsi="Times New Roman"/>
        </w:rPr>
        <w:t xml:space="preserve">Minoo held the door open as </w:t>
      </w:r>
      <w:r w:rsidR="00F25752">
        <w:rPr>
          <w:rFonts w:ascii="Times New Roman" w:hAnsi="Times New Roman"/>
        </w:rPr>
        <w:t>the two</w:t>
      </w:r>
      <w:r>
        <w:rPr>
          <w:rFonts w:ascii="Times New Roman" w:hAnsi="Times New Roman"/>
        </w:rPr>
        <w:t xml:space="preserve"> American soldiers ran inside</w:t>
      </w:r>
      <w:r w:rsidR="00F25752">
        <w:rPr>
          <w:rFonts w:ascii="Times New Roman" w:hAnsi="Times New Roman"/>
        </w:rPr>
        <w:t xml:space="preserve"> and Ahim followed quickly behind</w:t>
      </w:r>
      <w:r>
        <w:rPr>
          <w:rFonts w:ascii="Times New Roman" w:hAnsi="Times New Roman"/>
        </w:rPr>
        <w:t xml:space="preserve">. One took a position on one knee at the </w:t>
      </w:r>
      <w:r w:rsidR="00F25752">
        <w:rPr>
          <w:rFonts w:ascii="Times New Roman" w:hAnsi="Times New Roman"/>
        </w:rPr>
        <w:t xml:space="preserve">front </w:t>
      </w:r>
      <w:r w:rsidR="000A3DE2">
        <w:rPr>
          <w:rFonts w:ascii="Times New Roman" w:hAnsi="Times New Roman"/>
        </w:rPr>
        <w:t xml:space="preserve">door </w:t>
      </w:r>
      <w:r w:rsidR="00F25752">
        <w:rPr>
          <w:rFonts w:ascii="Times New Roman" w:hAnsi="Times New Roman"/>
        </w:rPr>
        <w:t>and covered his partner who had quit firing on the window but held that position.</w:t>
      </w:r>
    </w:p>
    <w:p w14:paraId="2109B935" w14:textId="77777777" w:rsidR="00CF0CB3" w:rsidRDefault="00CF0CB3" w:rsidP="00CF0CB3">
      <w:pPr>
        <w:spacing w:line="480" w:lineRule="auto"/>
        <w:ind w:firstLine="720"/>
        <w:rPr>
          <w:rFonts w:ascii="Times New Roman" w:hAnsi="Times New Roman"/>
        </w:rPr>
      </w:pPr>
      <w:r>
        <w:rPr>
          <w:rFonts w:ascii="Times New Roman" w:hAnsi="Times New Roman"/>
        </w:rPr>
        <w:t xml:space="preserve">“I am </w:t>
      </w:r>
      <w:r w:rsidR="000A3DE2">
        <w:rPr>
          <w:rFonts w:ascii="Times New Roman" w:hAnsi="Times New Roman"/>
        </w:rPr>
        <w:t>Sergeant</w:t>
      </w:r>
      <w:r>
        <w:rPr>
          <w:rFonts w:ascii="Times New Roman" w:hAnsi="Times New Roman"/>
        </w:rPr>
        <w:t xml:space="preserve"> Walker,” the man who had been speaking on the radio said to Ahim.</w:t>
      </w:r>
    </w:p>
    <w:p w14:paraId="0D12FBAD" w14:textId="77777777" w:rsidR="00CF0CB3" w:rsidRDefault="00CF0CB3" w:rsidP="00CF0CB3">
      <w:pPr>
        <w:spacing w:line="480" w:lineRule="auto"/>
        <w:ind w:firstLine="720"/>
        <w:rPr>
          <w:rFonts w:ascii="Times New Roman" w:hAnsi="Times New Roman"/>
        </w:rPr>
      </w:pPr>
      <w:r>
        <w:rPr>
          <w:rFonts w:ascii="Times New Roman" w:hAnsi="Times New Roman"/>
        </w:rPr>
        <w:t>“I am Ahim.”</w:t>
      </w:r>
    </w:p>
    <w:p w14:paraId="2C4DD206" w14:textId="77777777" w:rsidR="00CF0CB3" w:rsidRDefault="00CF0CB3" w:rsidP="00CF0CB3">
      <w:pPr>
        <w:spacing w:line="480" w:lineRule="auto"/>
        <w:ind w:firstLine="720"/>
        <w:rPr>
          <w:rFonts w:ascii="Times New Roman" w:hAnsi="Times New Roman"/>
        </w:rPr>
      </w:pPr>
      <w:r>
        <w:rPr>
          <w:rFonts w:ascii="Times New Roman" w:hAnsi="Times New Roman"/>
        </w:rPr>
        <w:t>“Nice work! Thanks for your help.”</w:t>
      </w:r>
    </w:p>
    <w:p w14:paraId="407EF02B" w14:textId="1C41737A" w:rsidR="00CF0CB3" w:rsidRDefault="00CF0CB3" w:rsidP="00CF0CB3">
      <w:pPr>
        <w:spacing w:line="480" w:lineRule="auto"/>
        <w:ind w:firstLine="720"/>
        <w:rPr>
          <w:rFonts w:ascii="Times New Roman" w:hAnsi="Times New Roman"/>
        </w:rPr>
      </w:pPr>
      <w:r>
        <w:rPr>
          <w:rFonts w:ascii="Times New Roman" w:hAnsi="Times New Roman"/>
        </w:rPr>
        <w:t>“No problem,” Ahim said humbly. “You</w:t>
      </w:r>
      <w:r w:rsidR="00F25752">
        <w:rPr>
          <w:rFonts w:ascii="Times New Roman" w:hAnsi="Times New Roman"/>
        </w:rPr>
        <w:t>r</w:t>
      </w:r>
      <w:r>
        <w:rPr>
          <w:rFonts w:ascii="Times New Roman" w:hAnsi="Times New Roman"/>
        </w:rPr>
        <w:t xml:space="preserve"> man is hurt.” </w:t>
      </w:r>
    </w:p>
    <w:p w14:paraId="60D0801B" w14:textId="77777777" w:rsidR="00CF0CB3" w:rsidRDefault="00CF0CB3" w:rsidP="00CF0CB3">
      <w:pPr>
        <w:spacing w:line="480" w:lineRule="auto"/>
        <w:ind w:firstLine="720"/>
        <w:rPr>
          <w:rFonts w:ascii="Times New Roman" w:hAnsi="Times New Roman"/>
        </w:rPr>
      </w:pPr>
      <w:r>
        <w:rPr>
          <w:rFonts w:ascii="Times New Roman" w:hAnsi="Times New Roman"/>
        </w:rPr>
        <w:t xml:space="preserve">“Rick, find out where that rescue </w:t>
      </w:r>
      <w:r w:rsidR="000A3DE2">
        <w:rPr>
          <w:rFonts w:ascii="Times New Roman" w:hAnsi="Times New Roman"/>
        </w:rPr>
        <w:t>chopper</w:t>
      </w:r>
      <w:r>
        <w:rPr>
          <w:rFonts w:ascii="Times New Roman" w:hAnsi="Times New Roman"/>
        </w:rPr>
        <w:t xml:space="preserve"> is,” the sergeant yelled.</w:t>
      </w:r>
    </w:p>
    <w:p w14:paraId="39CF6786" w14:textId="77777777" w:rsidR="00CF0CB3" w:rsidRDefault="00CF0CB3" w:rsidP="00CF0CB3">
      <w:pPr>
        <w:spacing w:line="480" w:lineRule="auto"/>
        <w:ind w:firstLine="720"/>
        <w:rPr>
          <w:rFonts w:ascii="Times New Roman" w:hAnsi="Times New Roman"/>
        </w:rPr>
      </w:pPr>
      <w:r>
        <w:rPr>
          <w:rFonts w:ascii="Times New Roman" w:hAnsi="Times New Roman"/>
        </w:rPr>
        <w:t>“Understood!” and the man by the door began calling into a larger radio.</w:t>
      </w:r>
    </w:p>
    <w:p w14:paraId="64C33FBE" w14:textId="77777777" w:rsidR="00CF0CB3" w:rsidRDefault="00CF0CB3" w:rsidP="00CF0CB3">
      <w:pPr>
        <w:spacing w:line="480" w:lineRule="auto"/>
        <w:ind w:firstLine="720"/>
        <w:rPr>
          <w:rFonts w:ascii="Times New Roman" w:hAnsi="Times New Roman"/>
        </w:rPr>
      </w:pPr>
      <w:r>
        <w:rPr>
          <w:rFonts w:ascii="Times New Roman" w:hAnsi="Times New Roman"/>
        </w:rPr>
        <w:t xml:space="preserve">“11 minutes </w:t>
      </w:r>
      <w:r w:rsidR="000A3DE2">
        <w:rPr>
          <w:rFonts w:ascii="Times New Roman" w:hAnsi="Times New Roman"/>
        </w:rPr>
        <w:t>Sergeant</w:t>
      </w:r>
      <w:r>
        <w:rPr>
          <w:rFonts w:ascii="Times New Roman" w:hAnsi="Times New Roman"/>
        </w:rPr>
        <w:t>,” Rick answered quickly.</w:t>
      </w:r>
    </w:p>
    <w:p w14:paraId="3171417A" w14:textId="77777777" w:rsidR="00CF0CB3" w:rsidRDefault="00CF0CB3" w:rsidP="00CF0CB3">
      <w:pPr>
        <w:spacing w:line="480" w:lineRule="auto"/>
        <w:ind w:firstLine="720"/>
        <w:rPr>
          <w:rFonts w:ascii="Times New Roman" w:hAnsi="Times New Roman"/>
        </w:rPr>
      </w:pPr>
      <w:r>
        <w:rPr>
          <w:rFonts w:ascii="Times New Roman" w:hAnsi="Times New Roman"/>
        </w:rPr>
        <w:t>“Then we have 11 minutes to take out those guys across the street.</w:t>
      </w:r>
    </w:p>
    <w:p w14:paraId="60E9BCE9" w14:textId="1EA40E30" w:rsidR="00CF0CB3" w:rsidRDefault="00CF0CB3" w:rsidP="00CF0CB3">
      <w:pPr>
        <w:spacing w:line="480" w:lineRule="auto"/>
        <w:ind w:firstLine="720"/>
        <w:rPr>
          <w:rFonts w:ascii="Times New Roman" w:hAnsi="Times New Roman"/>
        </w:rPr>
      </w:pPr>
      <w:r>
        <w:rPr>
          <w:rFonts w:ascii="Times New Roman" w:hAnsi="Times New Roman"/>
        </w:rPr>
        <w:t>Ahim held Franklin</w:t>
      </w:r>
      <w:r w:rsidR="00F25752">
        <w:rPr>
          <w:rFonts w:ascii="Times New Roman" w:hAnsi="Times New Roman"/>
        </w:rPr>
        <w:t>’</w:t>
      </w:r>
      <w:r>
        <w:rPr>
          <w:rFonts w:ascii="Times New Roman" w:hAnsi="Times New Roman"/>
        </w:rPr>
        <w:t xml:space="preserve">s hand </w:t>
      </w:r>
      <w:r w:rsidR="000A3DE2">
        <w:rPr>
          <w:rFonts w:ascii="Times New Roman" w:hAnsi="Times New Roman"/>
        </w:rPr>
        <w:t>because</w:t>
      </w:r>
      <w:r>
        <w:rPr>
          <w:rFonts w:ascii="Times New Roman" w:hAnsi="Times New Roman"/>
        </w:rPr>
        <w:t xml:space="preserve"> he did not know what else to do. Minoo, now </w:t>
      </w:r>
      <w:r w:rsidR="00F25752">
        <w:rPr>
          <w:rFonts w:ascii="Times New Roman" w:hAnsi="Times New Roman"/>
        </w:rPr>
        <w:t>veiled,</w:t>
      </w:r>
      <w:r>
        <w:rPr>
          <w:rFonts w:ascii="Times New Roman" w:hAnsi="Times New Roman"/>
        </w:rPr>
        <w:t xml:space="preserve"> held her son in the corner and tried to comfort him.</w:t>
      </w:r>
    </w:p>
    <w:p w14:paraId="02011D73" w14:textId="7D1EB69D" w:rsidR="00CF0CB3" w:rsidRDefault="00CF0CB3" w:rsidP="00CF0CB3">
      <w:pPr>
        <w:spacing w:line="480" w:lineRule="auto"/>
        <w:ind w:firstLine="720"/>
        <w:rPr>
          <w:rFonts w:ascii="Times New Roman" w:hAnsi="Times New Roman"/>
        </w:rPr>
      </w:pPr>
      <w:r>
        <w:rPr>
          <w:rFonts w:ascii="Times New Roman" w:hAnsi="Times New Roman"/>
        </w:rPr>
        <w:t xml:space="preserve">Franklin passed out and Ahim was not sure if he was going to live so he began to pray. Minoo also lowered her head and prayed with her son for this man who she only knew his first name. The sergeant began </w:t>
      </w:r>
      <w:r w:rsidR="000A3DE2">
        <w:rPr>
          <w:rFonts w:ascii="Times New Roman" w:hAnsi="Times New Roman"/>
        </w:rPr>
        <w:t>explaining</w:t>
      </w:r>
      <w:r>
        <w:rPr>
          <w:rFonts w:ascii="Times New Roman" w:hAnsi="Times New Roman"/>
        </w:rPr>
        <w:t xml:space="preserve"> his battle plan to other </w:t>
      </w:r>
      <w:r w:rsidR="00F25752">
        <w:rPr>
          <w:rFonts w:ascii="Times New Roman" w:hAnsi="Times New Roman"/>
        </w:rPr>
        <w:t>soldier</w:t>
      </w:r>
      <w:r w:rsidR="000A3DE2">
        <w:rPr>
          <w:rFonts w:ascii="Times New Roman" w:hAnsi="Times New Roman"/>
        </w:rPr>
        <w:t xml:space="preserve"> a</w:t>
      </w:r>
      <w:r w:rsidR="00F25752">
        <w:rPr>
          <w:rFonts w:ascii="Times New Roman" w:hAnsi="Times New Roman"/>
        </w:rPr>
        <w:t>s</w:t>
      </w:r>
      <w:r>
        <w:rPr>
          <w:rFonts w:ascii="Times New Roman" w:hAnsi="Times New Roman"/>
        </w:rPr>
        <w:t xml:space="preserve"> </w:t>
      </w:r>
      <w:r w:rsidR="00F25752">
        <w:rPr>
          <w:rFonts w:ascii="Times New Roman" w:hAnsi="Times New Roman"/>
        </w:rPr>
        <w:t xml:space="preserve">they </w:t>
      </w:r>
      <w:r>
        <w:rPr>
          <w:rFonts w:ascii="Times New Roman" w:hAnsi="Times New Roman"/>
        </w:rPr>
        <w:t xml:space="preserve">moved towards the door. </w:t>
      </w:r>
    </w:p>
    <w:p w14:paraId="7FD38057" w14:textId="77777777" w:rsidR="00CF0CB3" w:rsidRDefault="00CF0CB3" w:rsidP="00CF0CB3">
      <w:pPr>
        <w:spacing w:line="480" w:lineRule="auto"/>
        <w:ind w:firstLine="720"/>
        <w:rPr>
          <w:rFonts w:ascii="Times New Roman" w:hAnsi="Times New Roman"/>
        </w:rPr>
      </w:pPr>
      <w:r>
        <w:rPr>
          <w:rFonts w:ascii="Times New Roman" w:hAnsi="Times New Roman"/>
        </w:rPr>
        <w:t>“We will be back in a few minutes.” Sgt. Walker said.</w:t>
      </w:r>
    </w:p>
    <w:p w14:paraId="6FEF9951" w14:textId="324D57BF" w:rsidR="00CF0CB3" w:rsidRDefault="00CF0CB3" w:rsidP="00CF0CB3">
      <w:pPr>
        <w:spacing w:line="480" w:lineRule="auto"/>
        <w:ind w:firstLine="720"/>
        <w:rPr>
          <w:rFonts w:ascii="Times New Roman" w:hAnsi="Times New Roman"/>
        </w:rPr>
      </w:pPr>
      <w:r>
        <w:rPr>
          <w:rFonts w:ascii="Times New Roman" w:hAnsi="Times New Roman"/>
        </w:rPr>
        <w:t>The</w:t>
      </w:r>
      <w:r w:rsidR="00F25752">
        <w:rPr>
          <w:rFonts w:ascii="Times New Roman" w:hAnsi="Times New Roman"/>
        </w:rPr>
        <w:t xml:space="preserve"> two</w:t>
      </w:r>
      <w:r>
        <w:rPr>
          <w:rFonts w:ascii="Times New Roman" w:hAnsi="Times New Roman"/>
        </w:rPr>
        <w:t xml:space="preserve"> men ran out the back door</w:t>
      </w:r>
      <w:r w:rsidR="00F25752">
        <w:rPr>
          <w:rFonts w:ascii="Times New Roman" w:hAnsi="Times New Roman"/>
        </w:rPr>
        <w:t xml:space="preserve"> to join their third</w:t>
      </w:r>
      <w:r>
        <w:rPr>
          <w:rFonts w:ascii="Times New Roman" w:hAnsi="Times New Roman"/>
        </w:rPr>
        <w:t xml:space="preserve"> and the room was quiet again. Not knowing what else to do, Ahim knew the book gave him comfort when had been in dire </w:t>
      </w:r>
      <w:r w:rsidR="000A3DE2">
        <w:rPr>
          <w:rFonts w:ascii="Times New Roman" w:hAnsi="Times New Roman"/>
        </w:rPr>
        <w:t>circumstances</w:t>
      </w:r>
      <w:r>
        <w:rPr>
          <w:rFonts w:ascii="Times New Roman" w:hAnsi="Times New Roman"/>
        </w:rPr>
        <w:t xml:space="preserve"> so he asked Minoo to bring it to him as he held Franklin’s hand.</w:t>
      </w:r>
    </w:p>
    <w:p w14:paraId="55D9B82D" w14:textId="6FA7FA8F" w:rsidR="00CF0CB3" w:rsidRDefault="00CF0CB3" w:rsidP="00CF0CB3">
      <w:pPr>
        <w:spacing w:line="480" w:lineRule="auto"/>
        <w:ind w:firstLine="720"/>
        <w:rPr>
          <w:rFonts w:ascii="Times New Roman" w:hAnsi="Times New Roman"/>
        </w:rPr>
      </w:pPr>
      <w:r>
        <w:rPr>
          <w:rFonts w:ascii="Times New Roman" w:hAnsi="Times New Roman"/>
        </w:rPr>
        <w:t xml:space="preserve">Blood ran down his </w:t>
      </w:r>
      <w:r w:rsidR="000A3DE2">
        <w:rPr>
          <w:rFonts w:ascii="Times New Roman" w:hAnsi="Times New Roman"/>
        </w:rPr>
        <w:t>fingertips</w:t>
      </w:r>
      <w:r>
        <w:rPr>
          <w:rFonts w:ascii="Times New Roman" w:hAnsi="Times New Roman"/>
        </w:rPr>
        <w:t xml:space="preserve"> and as Ahim opened the book he left bloody fingerprints on the edges of the pages. Ignoring the dark red stains, he quickly turned to his favorite passage and began to read the story in English to the </w:t>
      </w:r>
      <w:r w:rsidR="005016C5">
        <w:rPr>
          <w:rFonts w:ascii="Times New Roman" w:hAnsi="Times New Roman"/>
        </w:rPr>
        <w:t>dying</w:t>
      </w:r>
      <w:r>
        <w:rPr>
          <w:rFonts w:ascii="Times New Roman" w:hAnsi="Times New Roman"/>
        </w:rPr>
        <w:t xml:space="preserve"> solider. </w:t>
      </w:r>
    </w:p>
    <w:p w14:paraId="1C7B8B03" w14:textId="77777777" w:rsidR="00CF0CB3" w:rsidRDefault="00CF0CB3" w:rsidP="00CF0CB3">
      <w:pPr>
        <w:spacing w:line="480" w:lineRule="auto"/>
        <w:ind w:firstLine="720"/>
        <w:rPr>
          <w:rFonts w:ascii="Times New Roman" w:hAnsi="Times New Roman"/>
        </w:rPr>
      </w:pPr>
      <w:r>
        <w:rPr>
          <w:rFonts w:ascii="Times New Roman" w:hAnsi="Times New Roman"/>
        </w:rPr>
        <w:t xml:space="preserve">Moments later there was a large explosion followed by numerous </w:t>
      </w:r>
      <w:r w:rsidR="000A3DE2">
        <w:rPr>
          <w:rFonts w:ascii="Times New Roman" w:hAnsi="Times New Roman"/>
        </w:rPr>
        <w:t>gunshots</w:t>
      </w:r>
      <w:r>
        <w:rPr>
          <w:rFonts w:ascii="Times New Roman" w:hAnsi="Times New Roman"/>
        </w:rPr>
        <w:t xml:space="preserve"> from the Americans and Ahim paused. There was no return fire.</w:t>
      </w:r>
    </w:p>
    <w:p w14:paraId="4A90C4CF" w14:textId="1A442D33" w:rsidR="00CF0CB3" w:rsidRDefault="00CF0CB3" w:rsidP="00CF0CB3">
      <w:pPr>
        <w:spacing w:line="480" w:lineRule="auto"/>
        <w:ind w:firstLine="720"/>
        <w:rPr>
          <w:rFonts w:ascii="Times New Roman" w:hAnsi="Times New Roman"/>
        </w:rPr>
      </w:pPr>
      <w:r>
        <w:rPr>
          <w:rFonts w:ascii="Times New Roman" w:hAnsi="Times New Roman"/>
        </w:rPr>
        <w:t>“They got him,” Ahim said to his new friend</w:t>
      </w:r>
      <w:r w:rsidR="005016C5">
        <w:rPr>
          <w:rFonts w:ascii="Times New Roman" w:hAnsi="Times New Roman"/>
        </w:rPr>
        <w:t xml:space="preserve"> who did not respond</w:t>
      </w:r>
      <w:r>
        <w:rPr>
          <w:rFonts w:ascii="Times New Roman" w:hAnsi="Times New Roman"/>
        </w:rPr>
        <w:t>.</w:t>
      </w:r>
    </w:p>
    <w:p w14:paraId="2EDB276C" w14:textId="41E027AA" w:rsidR="00CF0CB3" w:rsidRDefault="00CF0CB3" w:rsidP="00CF0CB3">
      <w:pPr>
        <w:spacing w:line="480" w:lineRule="auto"/>
        <w:ind w:firstLine="720"/>
        <w:rPr>
          <w:rFonts w:ascii="Times New Roman" w:hAnsi="Times New Roman"/>
        </w:rPr>
      </w:pPr>
      <w:r>
        <w:rPr>
          <w:rFonts w:ascii="Times New Roman" w:hAnsi="Times New Roman"/>
        </w:rPr>
        <w:t>A few moments later Sgt. Walker and the other</w:t>
      </w:r>
      <w:r w:rsidR="005016C5">
        <w:rPr>
          <w:rFonts w:ascii="Times New Roman" w:hAnsi="Times New Roman"/>
        </w:rPr>
        <w:t>s</w:t>
      </w:r>
      <w:r>
        <w:rPr>
          <w:rFonts w:ascii="Times New Roman" w:hAnsi="Times New Roman"/>
        </w:rPr>
        <w:t xml:space="preserve"> returned to the back door. On</w:t>
      </w:r>
      <w:r w:rsidR="005016C5">
        <w:rPr>
          <w:rFonts w:ascii="Times New Roman" w:hAnsi="Times New Roman"/>
        </w:rPr>
        <w:t>e</w:t>
      </w:r>
      <w:r>
        <w:rPr>
          <w:rFonts w:ascii="Times New Roman" w:hAnsi="Times New Roman"/>
        </w:rPr>
        <w:t xml:space="preserve"> threw a can of blue smoke on the roof of the house while the others guarded the doors. The sound of a helicopter could be heard and the blue smoked blew sideways across the street. Within a few moments two men carrying a stretcher cam</w:t>
      </w:r>
      <w:r w:rsidR="005016C5">
        <w:rPr>
          <w:rFonts w:ascii="Times New Roman" w:hAnsi="Times New Roman"/>
        </w:rPr>
        <w:t>e</w:t>
      </w:r>
      <w:r>
        <w:rPr>
          <w:rFonts w:ascii="Times New Roman" w:hAnsi="Times New Roman"/>
        </w:rPr>
        <w:t xml:space="preserve"> in the door and began working on Franklin.</w:t>
      </w:r>
    </w:p>
    <w:p w14:paraId="28841521"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retreated to the corner with his wife and son and held them as they all watched the action in their home. The soldiers quickly got him strapped on the stretcher and lifted him </w:t>
      </w:r>
      <w:r w:rsidR="000A3DE2">
        <w:rPr>
          <w:rFonts w:ascii="Times New Roman" w:hAnsi="Times New Roman"/>
        </w:rPr>
        <w:t>up.</w:t>
      </w:r>
    </w:p>
    <w:p w14:paraId="6E2B63FC"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ran to hold open the door and asked the medic, “Is he going to live?” </w:t>
      </w:r>
    </w:p>
    <w:p w14:paraId="11A7A1F3" w14:textId="7473E48C" w:rsidR="00CF0CB3" w:rsidRDefault="00CF0CB3" w:rsidP="00CF0CB3">
      <w:pPr>
        <w:spacing w:line="480" w:lineRule="auto"/>
        <w:ind w:firstLine="720"/>
        <w:rPr>
          <w:rFonts w:ascii="Times New Roman" w:hAnsi="Times New Roman"/>
        </w:rPr>
      </w:pPr>
      <w:r>
        <w:rPr>
          <w:rFonts w:ascii="Times New Roman" w:hAnsi="Times New Roman"/>
        </w:rPr>
        <w:t xml:space="preserve">“I think </w:t>
      </w:r>
      <w:r w:rsidR="005016C5">
        <w:rPr>
          <w:rFonts w:ascii="Times New Roman" w:hAnsi="Times New Roman"/>
        </w:rPr>
        <w:t>so</w:t>
      </w:r>
      <w:r>
        <w:rPr>
          <w:rFonts w:ascii="Times New Roman" w:hAnsi="Times New Roman"/>
        </w:rPr>
        <w:t xml:space="preserve"> thanks to you,” the medic said.</w:t>
      </w:r>
    </w:p>
    <w:p w14:paraId="66FCB43A" w14:textId="140D727E" w:rsidR="00CF0CB3" w:rsidRDefault="00CF0CB3" w:rsidP="00CF0CB3">
      <w:pPr>
        <w:spacing w:line="480" w:lineRule="auto"/>
        <w:ind w:firstLine="720"/>
        <w:rPr>
          <w:rFonts w:ascii="Times New Roman" w:hAnsi="Times New Roman"/>
        </w:rPr>
      </w:pPr>
      <w:r>
        <w:rPr>
          <w:rFonts w:ascii="Times New Roman" w:hAnsi="Times New Roman"/>
        </w:rPr>
        <w:t>Franklin was strapped in with his hands cross across his chest and he was still unconscious. Ahim reached for his arm and placed the book on his chest under his two bloody hands as they carried him outside and ran right for the helicopter. The other soldiers jumped on</w:t>
      </w:r>
      <w:r w:rsidR="005016C5">
        <w:rPr>
          <w:rFonts w:ascii="Times New Roman" w:hAnsi="Times New Roman"/>
        </w:rPr>
        <w:t xml:space="preserve"> board and</w:t>
      </w:r>
      <w:r>
        <w:rPr>
          <w:rFonts w:ascii="Times New Roman" w:hAnsi="Times New Roman"/>
        </w:rPr>
        <w:t xml:space="preserve"> Franklin left the </w:t>
      </w:r>
      <w:r w:rsidR="005016C5">
        <w:rPr>
          <w:rFonts w:ascii="Times New Roman" w:hAnsi="Times New Roman"/>
        </w:rPr>
        <w:t xml:space="preserve">refuge of </w:t>
      </w:r>
      <w:r>
        <w:rPr>
          <w:rFonts w:ascii="Times New Roman" w:hAnsi="Times New Roman"/>
        </w:rPr>
        <w:t>Ahim</w:t>
      </w:r>
      <w:r w:rsidR="005016C5">
        <w:rPr>
          <w:rFonts w:ascii="Times New Roman" w:hAnsi="Times New Roman"/>
        </w:rPr>
        <w:t>’s home alive and with a gift</w:t>
      </w:r>
      <w:r>
        <w:rPr>
          <w:rFonts w:ascii="Times New Roman" w:hAnsi="Times New Roman"/>
        </w:rPr>
        <w:t>.</w:t>
      </w:r>
    </w:p>
    <w:p w14:paraId="079B03D1" w14:textId="77777777" w:rsidR="00CF0CB3" w:rsidRDefault="00CF0CB3" w:rsidP="00CF0CB3">
      <w:pPr>
        <w:spacing w:line="480" w:lineRule="auto"/>
        <w:ind w:firstLine="720"/>
        <w:jc w:val="center"/>
        <w:rPr>
          <w:rFonts w:ascii="Times New Roman" w:hAnsi="Times New Roman"/>
        </w:rPr>
      </w:pPr>
      <w:r>
        <w:rPr>
          <w:rFonts w:ascii="Times New Roman" w:hAnsi="Times New Roman"/>
        </w:rPr>
        <w:br w:type="page"/>
        <w:t>Last Chapter</w:t>
      </w:r>
    </w:p>
    <w:p w14:paraId="60EE2E3C" w14:textId="77777777" w:rsidR="00CF0CB3" w:rsidRDefault="00CF0CB3" w:rsidP="00CF0CB3">
      <w:pPr>
        <w:spacing w:line="480" w:lineRule="auto"/>
        <w:ind w:firstLine="720"/>
        <w:jc w:val="center"/>
        <w:rPr>
          <w:rFonts w:ascii="Times New Roman" w:hAnsi="Times New Roman"/>
        </w:rPr>
      </w:pPr>
      <w:r>
        <w:rPr>
          <w:rFonts w:ascii="Times New Roman" w:hAnsi="Times New Roman"/>
        </w:rPr>
        <w:t>Walter Reed Medical Center, Washington D.C.</w:t>
      </w:r>
    </w:p>
    <w:p w14:paraId="2C708E50" w14:textId="151CBDC9" w:rsidR="00CF0CB3" w:rsidRDefault="00CF0CB3" w:rsidP="00CF0CB3">
      <w:pPr>
        <w:spacing w:line="480" w:lineRule="auto"/>
        <w:ind w:firstLine="720"/>
        <w:rPr>
          <w:rFonts w:ascii="Times New Roman" w:hAnsi="Times New Roman"/>
        </w:rPr>
      </w:pPr>
      <w:r>
        <w:rPr>
          <w:rFonts w:ascii="Times New Roman" w:hAnsi="Times New Roman"/>
        </w:rPr>
        <w:t xml:space="preserve">Franklin </w:t>
      </w:r>
      <w:r w:rsidR="005016C5">
        <w:rPr>
          <w:rFonts w:ascii="Times New Roman" w:hAnsi="Times New Roman"/>
        </w:rPr>
        <w:t>was asleep</w:t>
      </w:r>
      <w:r>
        <w:rPr>
          <w:rFonts w:ascii="Times New Roman" w:hAnsi="Times New Roman"/>
        </w:rPr>
        <w:t xml:space="preserve"> in a </w:t>
      </w:r>
      <w:r w:rsidR="005016C5">
        <w:rPr>
          <w:rFonts w:ascii="Times New Roman" w:hAnsi="Times New Roman"/>
        </w:rPr>
        <w:t>hospital bed as his family entered</w:t>
      </w:r>
      <w:r>
        <w:rPr>
          <w:rFonts w:ascii="Times New Roman" w:hAnsi="Times New Roman"/>
        </w:rPr>
        <w:t xml:space="preserve"> </w:t>
      </w:r>
      <w:r w:rsidR="005016C5">
        <w:rPr>
          <w:rFonts w:ascii="Times New Roman" w:hAnsi="Times New Roman"/>
        </w:rPr>
        <w:t xml:space="preserve">the </w:t>
      </w:r>
      <w:r>
        <w:rPr>
          <w:rFonts w:ascii="Times New Roman" w:hAnsi="Times New Roman"/>
        </w:rPr>
        <w:t xml:space="preserve">room to see him for the first time in over a year. His wife, </w:t>
      </w:r>
      <w:r w:rsidR="005016C5">
        <w:rPr>
          <w:rFonts w:ascii="Times New Roman" w:hAnsi="Times New Roman"/>
        </w:rPr>
        <w:t>two sons,</w:t>
      </w:r>
      <w:r>
        <w:rPr>
          <w:rFonts w:ascii="Times New Roman" w:hAnsi="Times New Roman"/>
        </w:rPr>
        <w:t xml:space="preserve"> </w:t>
      </w:r>
      <w:r w:rsidR="00F7190A">
        <w:rPr>
          <w:rFonts w:ascii="Times New Roman" w:hAnsi="Times New Roman"/>
        </w:rPr>
        <w:t xml:space="preserve">mother, </w:t>
      </w:r>
      <w:r>
        <w:rPr>
          <w:rFonts w:ascii="Times New Roman" w:hAnsi="Times New Roman"/>
        </w:rPr>
        <w:t xml:space="preserve">father and elderly </w:t>
      </w:r>
      <w:r w:rsidR="00807EF3">
        <w:rPr>
          <w:rFonts w:ascii="Times New Roman" w:hAnsi="Times New Roman"/>
        </w:rPr>
        <w:t>grandfather</w:t>
      </w:r>
      <w:r>
        <w:rPr>
          <w:rFonts w:ascii="Times New Roman" w:hAnsi="Times New Roman"/>
        </w:rPr>
        <w:t xml:space="preserve"> filled in</w:t>
      </w:r>
      <w:r w:rsidR="005016C5">
        <w:rPr>
          <w:rFonts w:ascii="Times New Roman" w:hAnsi="Times New Roman"/>
        </w:rPr>
        <w:t>to</w:t>
      </w:r>
      <w:r>
        <w:rPr>
          <w:rFonts w:ascii="Times New Roman" w:hAnsi="Times New Roman"/>
        </w:rPr>
        <w:t xml:space="preserve"> the tight room. Tears filled Amy’s eyes and she cried as </w:t>
      </w:r>
      <w:r w:rsidR="005016C5">
        <w:rPr>
          <w:rFonts w:ascii="Times New Roman" w:hAnsi="Times New Roman"/>
        </w:rPr>
        <w:t>their</w:t>
      </w:r>
      <w:r>
        <w:rPr>
          <w:rFonts w:ascii="Times New Roman" w:hAnsi="Times New Roman"/>
        </w:rPr>
        <w:t xml:space="preserve"> children ran to the bed. Franklin’s </w:t>
      </w:r>
      <w:r w:rsidR="00807EF3">
        <w:rPr>
          <w:rFonts w:ascii="Times New Roman" w:hAnsi="Times New Roman"/>
        </w:rPr>
        <w:t>grandfather</w:t>
      </w:r>
      <w:r w:rsidR="005016C5">
        <w:rPr>
          <w:rFonts w:ascii="Times New Roman" w:hAnsi="Times New Roman"/>
        </w:rPr>
        <w:t>, dressed in a light jacket</w:t>
      </w:r>
      <w:r>
        <w:rPr>
          <w:rFonts w:ascii="Times New Roman" w:hAnsi="Times New Roman"/>
        </w:rPr>
        <w:t xml:space="preserve"> and a green </w:t>
      </w:r>
      <w:r w:rsidR="00807EF3">
        <w:rPr>
          <w:rFonts w:ascii="Times New Roman" w:hAnsi="Times New Roman"/>
        </w:rPr>
        <w:t>veterans</w:t>
      </w:r>
      <w:r>
        <w:rPr>
          <w:rFonts w:ascii="Times New Roman" w:hAnsi="Times New Roman"/>
        </w:rPr>
        <w:t xml:space="preserve"> hat with a purple heart pin pined to the left side, sat down in the chair as Amy began speaking to Franklin. He finally awoke to the most precious sight he had ever seen and water flooded his eyes. </w:t>
      </w:r>
      <w:r w:rsidR="00F7190A">
        <w:rPr>
          <w:rFonts w:ascii="Times New Roman" w:hAnsi="Times New Roman"/>
        </w:rPr>
        <w:t>Merrick and Dea</w:t>
      </w:r>
      <w:r>
        <w:rPr>
          <w:rFonts w:ascii="Times New Roman" w:hAnsi="Times New Roman"/>
        </w:rPr>
        <w:t>, timidly climbed on the bed afraid of hurting their father and Amy moved around so she could hug him and let his parents see him.</w:t>
      </w:r>
    </w:p>
    <w:p w14:paraId="751056B8" w14:textId="77777777" w:rsidR="00CF0CB3" w:rsidRDefault="00CF0CB3" w:rsidP="00CF0CB3">
      <w:pPr>
        <w:spacing w:line="480" w:lineRule="auto"/>
        <w:ind w:firstLine="720"/>
        <w:rPr>
          <w:rFonts w:ascii="Times New Roman" w:hAnsi="Times New Roman"/>
        </w:rPr>
      </w:pPr>
      <w:r>
        <w:rPr>
          <w:rFonts w:ascii="Times New Roman" w:hAnsi="Times New Roman"/>
        </w:rPr>
        <w:t>“We are so happy to have you home,” his mother said as everyone enjoyed this happy reunion.</w:t>
      </w:r>
    </w:p>
    <w:p w14:paraId="0EDBD1E0" w14:textId="77777777" w:rsidR="00CF0CB3" w:rsidRDefault="00CF0CB3" w:rsidP="00CF0CB3">
      <w:pPr>
        <w:spacing w:line="480" w:lineRule="auto"/>
        <w:ind w:firstLine="720"/>
        <w:rPr>
          <w:rFonts w:ascii="Times New Roman" w:hAnsi="Times New Roman"/>
        </w:rPr>
      </w:pPr>
      <w:r>
        <w:rPr>
          <w:rFonts w:ascii="Times New Roman" w:hAnsi="Times New Roman"/>
        </w:rPr>
        <w:t>“Frank, get over here Amy said to her grandfather-in-law and the family reposition to allow him to get in closer.</w:t>
      </w:r>
    </w:p>
    <w:p w14:paraId="3AC1D7D6" w14:textId="7F7A78C1" w:rsidR="00CF0CB3" w:rsidRDefault="00F7190A" w:rsidP="00F7190A">
      <w:pPr>
        <w:spacing w:line="480" w:lineRule="auto"/>
        <w:ind w:firstLine="720"/>
        <w:rPr>
          <w:rFonts w:ascii="Times New Roman" w:hAnsi="Times New Roman"/>
        </w:rPr>
      </w:pPr>
      <w:r>
        <w:rPr>
          <w:rFonts w:ascii="Times New Roman" w:hAnsi="Times New Roman"/>
        </w:rPr>
        <w:t xml:space="preserve">From his bed, </w:t>
      </w:r>
      <w:r w:rsidR="00CF0CB3">
        <w:rPr>
          <w:rFonts w:ascii="Times New Roman" w:hAnsi="Times New Roman"/>
        </w:rPr>
        <w:t xml:space="preserve">Franklin told the story of what happened and how </w:t>
      </w:r>
      <w:r>
        <w:rPr>
          <w:rFonts w:ascii="Times New Roman" w:hAnsi="Times New Roman"/>
        </w:rPr>
        <w:t xml:space="preserve">an afgan man named </w:t>
      </w:r>
      <w:r w:rsidR="00CF0CB3">
        <w:rPr>
          <w:rFonts w:ascii="Times New Roman" w:hAnsi="Times New Roman"/>
        </w:rPr>
        <w:t xml:space="preserve">Ahim had saved his life. Amy could not stop crying the entire time he spoke </w:t>
      </w:r>
      <w:r w:rsidR="00807EF3">
        <w:rPr>
          <w:rFonts w:ascii="Times New Roman" w:hAnsi="Times New Roman"/>
        </w:rPr>
        <w:t>because</w:t>
      </w:r>
      <w:r w:rsidR="00CF0CB3">
        <w:rPr>
          <w:rFonts w:ascii="Times New Roman" w:hAnsi="Times New Roman"/>
        </w:rPr>
        <w:t xml:space="preserve"> she had been so scared and was </w:t>
      </w:r>
      <w:r w:rsidR="00807EF3">
        <w:rPr>
          <w:rFonts w:ascii="Times New Roman" w:hAnsi="Times New Roman"/>
        </w:rPr>
        <w:t>overwhelmed</w:t>
      </w:r>
      <w:r w:rsidR="00CF0CB3">
        <w:rPr>
          <w:rFonts w:ascii="Times New Roman" w:hAnsi="Times New Roman"/>
        </w:rPr>
        <w:t xml:space="preserve"> with emotions. It was a moment the entire family would never forget and one they hoped would not end. After a few war stories </w:t>
      </w:r>
      <w:r>
        <w:rPr>
          <w:rFonts w:ascii="Times New Roman" w:hAnsi="Times New Roman"/>
        </w:rPr>
        <w:t>Franklin</w:t>
      </w:r>
      <w:r w:rsidR="00CF0CB3">
        <w:rPr>
          <w:rFonts w:ascii="Times New Roman" w:hAnsi="Times New Roman"/>
        </w:rPr>
        <w:t xml:space="preserve"> wanted to hear about </w:t>
      </w:r>
      <w:r>
        <w:rPr>
          <w:rFonts w:ascii="Times New Roman" w:hAnsi="Times New Roman"/>
        </w:rPr>
        <w:t>how Merrick’s baseball seaon was going and Dea was doing in</w:t>
      </w:r>
      <w:r w:rsidR="00CF0CB3">
        <w:rPr>
          <w:rFonts w:ascii="Times New Roman" w:hAnsi="Times New Roman"/>
        </w:rPr>
        <w:t xml:space="preserve"> school. </w:t>
      </w:r>
    </w:p>
    <w:p w14:paraId="3981F6D9" w14:textId="3D411BFB" w:rsidR="00CF0CB3" w:rsidRDefault="00CF0CB3" w:rsidP="00CF0CB3">
      <w:pPr>
        <w:spacing w:line="480" w:lineRule="auto"/>
        <w:ind w:firstLine="720"/>
        <w:rPr>
          <w:rFonts w:ascii="Times New Roman" w:hAnsi="Times New Roman"/>
        </w:rPr>
      </w:pPr>
      <w:r>
        <w:rPr>
          <w:rFonts w:ascii="Times New Roman" w:hAnsi="Times New Roman"/>
        </w:rPr>
        <w:t xml:space="preserve">“I hit .375 this season and we are going to the playoff,” </w:t>
      </w:r>
      <w:r w:rsidR="00F7190A">
        <w:rPr>
          <w:rFonts w:ascii="Times New Roman" w:hAnsi="Times New Roman"/>
        </w:rPr>
        <w:t>Merrick</w:t>
      </w:r>
      <w:r>
        <w:rPr>
          <w:rFonts w:ascii="Times New Roman" w:hAnsi="Times New Roman"/>
        </w:rPr>
        <w:t xml:space="preserve"> said with excitement.</w:t>
      </w:r>
    </w:p>
    <w:p w14:paraId="49E7AEF5" w14:textId="495377C1" w:rsidR="00CF0CB3" w:rsidRDefault="00CF0CB3" w:rsidP="00CF0CB3">
      <w:pPr>
        <w:spacing w:line="480" w:lineRule="auto"/>
        <w:ind w:firstLine="720"/>
        <w:rPr>
          <w:rFonts w:ascii="Times New Roman" w:hAnsi="Times New Roman"/>
        </w:rPr>
      </w:pPr>
      <w:r>
        <w:rPr>
          <w:rFonts w:ascii="Times New Roman" w:hAnsi="Times New Roman"/>
        </w:rPr>
        <w:t xml:space="preserve">“And Daddy, I drew this photo of you at home taking me to the park in your chair,” said eight year old </w:t>
      </w:r>
      <w:r w:rsidR="00F7190A">
        <w:rPr>
          <w:rFonts w:ascii="Times New Roman" w:hAnsi="Times New Roman"/>
        </w:rPr>
        <w:t>Dea</w:t>
      </w:r>
      <w:r>
        <w:rPr>
          <w:rFonts w:ascii="Times New Roman" w:hAnsi="Times New Roman"/>
        </w:rPr>
        <w:t>.</w:t>
      </w:r>
    </w:p>
    <w:p w14:paraId="582FDBD2" w14:textId="47C096D1" w:rsidR="00CF0CB3" w:rsidRDefault="00CF0CB3" w:rsidP="00CF0CB3">
      <w:pPr>
        <w:spacing w:line="480" w:lineRule="auto"/>
        <w:ind w:firstLine="720"/>
        <w:rPr>
          <w:rFonts w:ascii="Times New Roman" w:hAnsi="Times New Roman"/>
        </w:rPr>
      </w:pPr>
      <w:r>
        <w:rPr>
          <w:rFonts w:ascii="Times New Roman" w:hAnsi="Times New Roman"/>
        </w:rPr>
        <w:t>The door opened and a nurse came in. “I am sorry but you have to</w:t>
      </w:r>
      <w:r w:rsidR="00F7190A">
        <w:rPr>
          <w:rFonts w:ascii="Times New Roman" w:hAnsi="Times New Roman"/>
        </w:rPr>
        <w:t xml:space="preserve"> leave or</w:t>
      </w:r>
      <w:r>
        <w:rPr>
          <w:rFonts w:ascii="Times New Roman" w:hAnsi="Times New Roman"/>
        </w:rPr>
        <w:t xml:space="preserve"> </w:t>
      </w:r>
      <w:r w:rsidR="00F7190A">
        <w:rPr>
          <w:rFonts w:ascii="Times New Roman" w:hAnsi="Times New Roman"/>
        </w:rPr>
        <w:t xml:space="preserve">go to </w:t>
      </w:r>
      <w:r>
        <w:rPr>
          <w:rFonts w:ascii="Times New Roman" w:hAnsi="Times New Roman"/>
        </w:rPr>
        <w:t>the civilian lobby. I need to do some work with Franklin and then you can come back in a few hours.”</w:t>
      </w:r>
    </w:p>
    <w:p w14:paraId="3F10F9EE" w14:textId="11AAB63D" w:rsidR="00CF0CB3" w:rsidRDefault="00CF0CB3" w:rsidP="00CF0CB3">
      <w:pPr>
        <w:spacing w:line="480" w:lineRule="auto"/>
        <w:ind w:firstLine="720"/>
        <w:rPr>
          <w:rFonts w:ascii="Times New Roman" w:hAnsi="Times New Roman"/>
        </w:rPr>
      </w:pPr>
      <w:r>
        <w:rPr>
          <w:rFonts w:ascii="Times New Roman" w:hAnsi="Times New Roman"/>
        </w:rPr>
        <w:t xml:space="preserve">Everyone began saying </w:t>
      </w:r>
      <w:r w:rsidR="00807EF3">
        <w:rPr>
          <w:rFonts w:ascii="Times New Roman" w:hAnsi="Times New Roman"/>
        </w:rPr>
        <w:t>goodbye</w:t>
      </w:r>
      <w:r>
        <w:rPr>
          <w:rFonts w:ascii="Times New Roman" w:hAnsi="Times New Roman"/>
        </w:rPr>
        <w:t xml:space="preserve"> and slowly moving towards the door but </w:t>
      </w:r>
      <w:r w:rsidR="00F7190A">
        <w:rPr>
          <w:rFonts w:ascii="Times New Roman" w:hAnsi="Times New Roman"/>
        </w:rPr>
        <w:t xml:space="preserve">Franklin’s grandfather </w:t>
      </w:r>
      <w:r>
        <w:rPr>
          <w:rFonts w:ascii="Times New Roman" w:hAnsi="Times New Roman"/>
        </w:rPr>
        <w:t xml:space="preserve">Frank was focused on the leather book sitting on the </w:t>
      </w:r>
      <w:r w:rsidR="00807EF3">
        <w:rPr>
          <w:rFonts w:ascii="Times New Roman" w:hAnsi="Times New Roman"/>
        </w:rPr>
        <w:t>end table</w:t>
      </w:r>
      <w:r>
        <w:rPr>
          <w:rFonts w:ascii="Times New Roman" w:hAnsi="Times New Roman"/>
        </w:rPr>
        <w:t xml:space="preserve">. It looked familiar and he </w:t>
      </w:r>
      <w:r w:rsidR="00807EF3">
        <w:rPr>
          <w:rFonts w:ascii="Times New Roman" w:hAnsi="Times New Roman"/>
        </w:rPr>
        <w:t>recognized</w:t>
      </w:r>
      <w:r>
        <w:rPr>
          <w:rFonts w:ascii="Times New Roman" w:hAnsi="Times New Roman"/>
        </w:rPr>
        <w:t xml:space="preserve"> the words on the aged cover. Frank reached for the book and began flipping through the tattered pages. His eyes swelled up with tears as he realized what he was holding. </w:t>
      </w:r>
    </w:p>
    <w:p w14:paraId="0950F5DB" w14:textId="77777777" w:rsidR="00CF0CB3" w:rsidRDefault="00CF0CB3" w:rsidP="00CF0CB3">
      <w:pPr>
        <w:spacing w:line="480" w:lineRule="auto"/>
        <w:ind w:firstLine="720"/>
        <w:rPr>
          <w:rFonts w:ascii="Times New Roman" w:hAnsi="Times New Roman"/>
        </w:rPr>
      </w:pPr>
      <w:r>
        <w:rPr>
          <w:rFonts w:ascii="Times New Roman" w:hAnsi="Times New Roman"/>
        </w:rPr>
        <w:t>“Come on grand-pa, we have to go,” Amy said.</w:t>
      </w:r>
    </w:p>
    <w:p w14:paraId="01F49699" w14:textId="5D9D2A5D" w:rsidR="00CF0CB3" w:rsidRDefault="00CF0CB3" w:rsidP="00CF0CB3">
      <w:pPr>
        <w:spacing w:line="480" w:lineRule="auto"/>
        <w:ind w:firstLine="720"/>
        <w:rPr>
          <w:rFonts w:ascii="Times New Roman" w:hAnsi="Times New Roman"/>
        </w:rPr>
      </w:pPr>
      <w:r>
        <w:rPr>
          <w:rFonts w:ascii="Times New Roman" w:hAnsi="Times New Roman"/>
        </w:rPr>
        <w:t>The nurse noticed Frank’s ha</w:t>
      </w:r>
      <w:r w:rsidR="00F7190A">
        <w:rPr>
          <w:rFonts w:ascii="Times New Roman" w:hAnsi="Times New Roman"/>
        </w:rPr>
        <w:t>t</w:t>
      </w:r>
      <w:r>
        <w:rPr>
          <w:rFonts w:ascii="Times New Roman" w:hAnsi="Times New Roman"/>
        </w:rPr>
        <w:t xml:space="preserve"> and said, ‘Mr. Frank is a veteran and </w:t>
      </w:r>
      <w:r w:rsidR="00F7190A">
        <w:rPr>
          <w:rFonts w:ascii="Times New Roman" w:hAnsi="Times New Roman"/>
        </w:rPr>
        <w:t>veteran volunteers</w:t>
      </w:r>
      <w:r>
        <w:rPr>
          <w:rFonts w:ascii="Times New Roman" w:hAnsi="Times New Roman"/>
        </w:rPr>
        <w:t xml:space="preserve"> can stay with the soldier as long as he wants.”</w:t>
      </w:r>
    </w:p>
    <w:p w14:paraId="1F421C5D" w14:textId="77777777" w:rsidR="00CF0CB3" w:rsidRDefault="00CF0CB3" w:rsidP="00CF0CB3">
      <w:pPr>
        <w:spacing w:line="480" w:lineRule="auto"/>
        <w:ind w:firstLine="720"/>
        <w:rPr>
          <w:rFonts w:ascii="Times New Roman" w:hAnsi="Times New Roman"/>
        </w:rPr>
      </w:pPr>
      <w:r>
        <w:rPr>
          <w:rFonts w:ascii="Times New Roman" w:hAnsi="Times New Roman"/>
        </w:rPr>
        <w:t>Frank did not respond but tears began to fall as he noticed the stains of blood, the smears of dark soil on the pages, and the wrinkles of fallen tears.</w:t>
      </w:r>
    </w:p>
    <w:p w14:paraId="4646D8C7" w14:textId="77777777" w:rsidR="00CF0CB3" w:rsidRDefault="00CF0CB3" w:rsidP="00CF0CB3">
      <w:pPr>
        <w:spacing w:line="480" w:lineRule="auto"/>
        <w:ind w:firstLine="720"/>
        <w:rPr>
          <w:rFonts w:ascii="Times New Roman" w:hAnsi="Times New Roman"/>
        </w:rPr>
      </w:pPr>
      <w:r>
        <w:rPr>
          <w:rFonts w:ascii="Times New Roman" w:hAnsi="Times New Roman"/>
        </w:rPr>
        <w:t>“Where did you get this son,” he asked his grandson.</w:t>
      </w:r>
    </w:p>
    <w:p w14:paraId="26F73598" w14:textId="4E2EB300" w:rsidR="00CF0CB3" w:rsidRDefault="00CF0CB3" w:rsidP="00CF0CB3">
      <w:pPr>
        <w:spacing w:line="480" w:lineRule="auto"/>
        <w:ind w:firstLine="720"/>
        <w:rPr>
          <w:rFonts w:ascii="Times New Roman" w:hAnsi="Times New Roman"/>
        </w:rPr>
      </w:pPr>
      <w:r>
        <w:rPr>
          <w:rFonts w:ascii="Times New Roman" w:hAnsi="Times New Roman"/>
        </w:rPr>
        <w:t>“</w:t>
      </w:r>
      <w:r w:rsidR="00F7190A">
        <w:rPr>
          <w:rFonts w:ascii="Times New Roman" w:hAnsi="Times New Roman"/>
        </w:rPr>
        <w:t xml:space="preserve">The medic said </w:t>
      </w:r>
      <w:r>
        <w:rPr>
          <w:rFonts w:ascii="Times New Roman" w:hAnsi="Times New Roman"/>
        </w:rPr>
        <w:t xml:space="preserve">the man who saved me gave it to me as they put me in the </w:t>
      </w:r>
      <w:r w:rsidR="00807EF3">
        <w:rPr>
          <w:rFonts w:ascii="Times New Roman" w:hAnsi="Times New Roman"/>
        </w:rPr>
        <w:t>helicopter</w:t>
      </w:r>
      <w:r>
        <w:rPr>
          <w:rFonts w:ascii="Times New Roman" w:hAnsi="Times New Roman"/>
        </w:rPr>
        <w:t>.”</w:t>
      </w:r>
    </w:p>
    <w:p w14:paraId="74CFBFE3" w14:textId="77777777" w:rsidR="00CF0CB3" w:rsidRDefault="00CF0CB3" w:rsidP="00CF0CB3">
      <w:pPr>
        <w:spacing w:line="480" w:lineRule="auto"/>
        <w:ind w:firstLine="720"/>
        <w:rPr>
          <w:rFonts w:ascii="Times New Roman" w:hAnsi="Times New Roman"/>
        </w:rPr>
      </w:pPr>
      <w:r>
        <w:rPr>
          <w:rFonts w:ascii="Times New Roman" w:hAnsi="Times New Roman"/>
        </w:rPr>
        <w:t>“I can not believe it,” Frank said.</w:t>
      </w:r>
    </w:p>
    <w:p w14:paraId="61016618" w14:textId="77777777" w:rsidR="00CF0CB3" w:rsidRDefault="00CF0CB3" w:rsidP="00CF0CB3">
      <w:pPr>
        <w:spacing w:line="480" w:lineRule="auto"/>
        <w:ind w:firstLine="720"/>
        <w:rPr>
          <w:rFonts w:ascii="Times New Roman" w:hAnsi="Times New Roman"/>
        </w:rPr>
      </w:pPr>
      <w:r>
        <w:rPr>
          <w:rFonts w:ascii="Times New Roman" w:hAnsi="Times New Roman"/>
        </w:rPr>
        <w:t xml:space="preserve">“You can’t </w:t>
      </w:r>
      <w:r w:rsidR="00807EF3">
        <w:rPr>
          <w:rFonts w:ascii="Times New Roman" w:hAnsi="Times New Roman"/>
        </w:rPr>
        <w:t>believe</w:t>
      </w:r>
      <w:r>
        <w:rPr>
          <w:rFonts w:ascii="Times New Roman" w:hAnsi="Times New Roman"/>
        </w:rPr>
        <w:t xml:space="preserve"> what grandpa?”</w:t>
      </w:r>
    </w:p>
    <w:p w14:paraId="0DB67FA9" w14:textId="77777777" w:rsidR="00CF0CB3" w:rsidRDefault="00CF0CB3" w:rsidP="00CF0CB3">
      <w:pPr>
        <w:spacing w:line="480" w:lineRule="auto"/>
        <w:ind w:firstLine="720"/>
        <w:rPr>
          <w:rFonts w:ascii="Times New Roman" w:hAnsi="Times New Roman"/>
        </w:rPr>
      </w:pPr>
      <w:r>
        <w:rPr>
          <w:rFonts w:ascii="Times New Roman" w:hAnsi="Times New Roman"/>
        </w:rPr>
        <w:t>“Do you remember the story when I was shot down in Korea?”</w:t>
      </w:r>
    </w:p>
    <w:p w14:paraId="2D4C412D" w14:textId="77777777" w:rsidR="00CF0CB3" w:rsidRDefault="00CF0CB3" w:rsidP="00CF0CB3">
      <w:pPr>
        <w:spacing w:line="480" w:lineRule="auto"/>
        <w:ind w:firstLine="720"/>
        <w:rPr>
          <w:rFonts w:ascii="Times New Roman" w:hAnsi="Times New Roman"/>
        </w:rPr>
      </w:pPr>
      <w:r>
        <w:rPr>
          <w:rFonts w:ascii="Times New Roman" w:hAnsi="Times New Roman"/>
        </w:rPr>
        <w:t xml:space="preserve">“Of </w:t>
      </w:r>
      <w:r w:rsidR="00807EF3">
        <w:rPr>
          <w:rFonts w:ascii="Times New Roman" w:hAnsi="Times New Roman"/>
        </w:rPr>
        <w:t>course</w:t>
      </w:r>
      <w:r>
        <w:rPr>
          <w:rFonts w:ascii="Times New Roman" w:hAnsi="Times New Roman"/>
        </w:rPr>
        <w:t xml:space="preserve">, I have </w:t>
      </w:r>
      <w:r w:rsidR="00807EF3">
        <w:rPr>
          <w:rFonts w:ascii="Times New Roman" w:hAnsi="Times New Roman"/>
        </w:rPr>
        <w:t>heard</w:t>
      </w:r>
      <w:r>
        <w:rPr>
          <w:rFonts w:ascii="Times New Roman" w:hAnsi="Times New Roman"/>
        </w:rPr>
        <w:t xml:space="preserve"> it a thousand times </w:t>
      </w:r>
      <w:r w:rsidR="00807EF3">
        <w:rPr>
          <w:rFonts w:ascii="Times New Roman" w:hAnsi="Times New Roman"/>
        </w:rPr>
        <w:t>and I</w:t>
      </w:r>
      <w:r>
        <w:rPr>
          <w:rFonts w:ascii="Times New Roman" w:hAnsi="Times New Roman"/>
        </w:rPr>
        <w:t xml:space="preserve"> am sure I will tell my story a thousand times to my grandchild.”</w:t>
      </w:r>
    </w:p>
    <w:p w14:paraId="616D1976" w14:textId="674BF199" w:rsidR="00CF0CB3" w:rsidRDefault="00CF0CB3" w:rsidP="00CF0CB3">
      <w:pPr>
        <w:spacing w:line="480" w:lineRule="auto"/>
        <w:ind w:firstLine="720"/>
        <w:rPr>
          <w:rFonts w:ascii="Times New Roman" w:hAnsi="Times New Roman"/>
        </w:rPr>
      </w:pPr>
      <w:r>
        <w:rPr>
          <w:rFonts w:ascii="Times New Roman" w:hAnsi="Times New Roman"/>
        </w:rPr>
        <w:t xml:space="preserve">“Do you remember that I </w:t>
      </w:r>
      <w:r w:rsidR="00F7190A">
        <w:rPr>
          <w:rFonts w:ascii="Times New Roman" w:hAnsi="Times New Roman"/>
        </w:rPr>
        <w:t>gave</w:t>
      </w:r>
      <w:r>
        <w:rPr>
          <w:rFonts w:ascii="Times New Roman" w:hAnsi="Times New Roman"/>
        </w:rPr>
        <w:t xml:space="preserve"> a book to Kim when they put me in the </w:t>
      </w:r>
      <w:r w:rsidR="00F7190A">
        <w:rPr>
          <w:rFonts w:ascii="Times New Roman" w:hAnsi="Times New Roman"/>
        </w:rPr>
        <w:t>helicopter</w:t>
      </w:r>
      <w:r>
        <w:rPr>
          <w:rFonts w:ascii="Times New Roman" w:hAnsi="Times New Roman"/>
        </w:rPr>
        <w:t>?”</w:t>
      </w:r>
    </w:p>
    <w:p w14:paraId="3176B3F6" w14:textId="77777777" w:rsidR="00CF0CB3" w:rsidRDefault="00CF0CB3" w:rsidP="00CF0CB3">
      <w:pPr>
        <w:spacing w:line="480" w:lineRule="auto"/>
        <w:ind w:firstLine="720"/>
        <w:rPr>
          <w:rFonts w:ascii="Times New Roman" w:hAnsi="Times New Roman"/>
        </w:rPr>
      </w:pPr>
      <w:r>
        <w:rPr>
          <w:rFonts w:ascii="Times New Roman" w:hAnsi="Times New Roman"/>
        </w:rPr>
        <w:t>“Yes,” Franklin answered as the nurse drew some blood from his arm.</w:t>
      </w:r>
    </w:p>
    <w:p w14:paraId="31E2B404" w14:textId="77777777" w:rsidR="00CF0CB3" w:rsidRDefault="00CF0CB3" w:rsidP="00CF0CB3">
      <w:pPr>
        <w:spacing w:line="480" w:lineRule="auto"/>
        <w:ind w:firstLine="720"/>
        <w:rPr>
          <w:rFonts w:ascii="Times New Roman" w:hAnsi="Times New Roman"/>
        </w:rPr>
      </w:pPr>
      <w:r>
        <w:rPr>
          <w:rFonts w:ascii="Times New Roman" w:hAnsi="Times New Roman"/>
        </w:rPr>
        <w:t>“This is that book,” Frank said.</w:t>
      </w:r>
    </w:p>
    <w:p w14:paraId="6120DA83" w14:textId="77777777" w:rsidR="00CF0CB3" w:rsidRDefault="00CF0CB3" w:rsidP="00CF0CB3">
      <w:pPr>
        <w:spacing w:line="480" w:lineRule="auto"/>
        <w:ind w:firstLine="720"/>
        <w:rPr>
          <w:rFonts w:ascii="Times New Roman" w:hAnsi="Times New Roman"/>
        </w:rPr>
      </w:pPr>
      <w:r>
        <w:rPr>
          <w:rFonts w:ascii="Times New Roman" w:hAnsi="Times New Roman"/>
        </w:rPr>
        <w:t>“What?”</w:t>
      </w:r>
    </w:p>
    <w:p w14:paraId="446BC45B" w14:textId="77777777" w:rsidR="00CF0CB3" w:rsidRDefault="00CF0CB3" w:rsidP="00CF0CB3">
      <w:pPr>
        <w:spacing w:line="480" w:lineRule="auto"/>
        <w:ind w:firstLine="720"/>
        <w:rPr>
          <w:rFonts w:ascii="Times New Roman" w:hAnsi="Times New Roman"/>
        </w:rPr>
      </w:pPr>
      <w:r>
        <w:rPr>
          <w:rFonts w:ascii="Times New Roman" w:hAnsi="Times New Roman"/>
        </w:rPr>
        <w:t>“This is the book I read in North Korea and is the exact same copy I gave Kim.”</w:t>
      </w:r>
    </w:p>
    <w:p w14:paraId="7558BF0E"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nurse </w:t>
      </w:r>
      <w:r w:rsidR="00807EF3">
        <w:rPr>
          <w:rFonts w:ascii="Times New Roman" w:hAnsi="Times New Roman"/>
        </w:rPr>
        <w:t>continued</w:t>
      </w:r>
      <w:r>
        <w:rPr>
          <w:rFonts w:ascii="Times New Roman" w:hAnsi="Times New Roman"/>
        </w:rPr>
        <w:t xml:space="preserve"> her work as the two talked. She could not help but be intrigued by a story that brought an old soldier to tears.</w:t>
      </w:r>
    </w:p>
    <w:p w14:paraId="68A680C8" w14:textId="77777777" w:rsidR="00CF0CB3" w:rsidRDefault="00CF0CB3" w:rsidP="00CF0CB3">
      <w:pPr>
        <w:spacing w:line="480" w:lineRule="auto"/>
        <w:ind w:firstLine="720"/>
        <w:rPr>
          <w:rFonts w:ascii="Times New Roman" w:hAnsi="Times New Roman"/>
        </w:rPr>
      </w:pPr>
      <w:r>
        <w:rPr>
          <w:rFonts w:ascii="Times New Roman" w:hAnsi="Times New Roman"/>
        </w:rPr>
        <w:t>“But how can this be grandpa. I got the book in Afghanistan.”</w:t>
      </w:r>
    </w:p>
    <w:p w14:paraId="56A76CDE" w14:textId="77777777" w:rsidR="00CF0CB3" w:rsidRDefault="00CF0CB3" w:rsidP="00CF0CB3">
      <w:pPr>
        <w:spacing w:line="480" w:lineRule="auto"/>
        <w:ind w:firstLine="720"/>
        <w:rPr>
          <w:rFonts w:ascii="Times New Roman" w:hAnsi="Times New Roman"/>
        </w:rPr>
      </w:pPr>
      <w:r>
        <w:rPr>
          <w:rFonts w:ascii="Times New Roman" w:hAnsi="Times New Roman"/>
        </w:rPr>
        <w:t>“I don’t know but I can prove it to you.” Frank said. “My dad, your great grandfather was a coal miner and everyday he took this book to work with him. And every day he would read it during his lunch break sitting in the coal mine.”</w:t>
      </w:r>
    </w:p>
    <w:p w14:paraId="70087649" w14:textId="77777777" w:rsidR="00CF0CB3" w:rsidRDefault="00CF0CB3" w:rsidP="00CF0CB3">
      <w:pPr>
        <w:spacing w:line="480" w:lineRule="auto"/>
        <w:ind w:firstLine="720"/>
        <w:rPr>
          <w:rFonts w:ascii="Times New Roman" w:hAnsi="Times New Roman"/>
        </w:rPr>
      </w:pPr>
      <w:r>
        <w:rPr>
          <w:rFonts w:ascii="Times New Roman" w:hAnsi="Times New Roman"/>
        </w:rPr>
        <w:t>Frank took the book and turned to a specific passage.</w:t>
      </w:r>
    </w:p>
    <w:p w14:paraId="0FAEAF1B" w14:textId="67806DE5" w:rsidR="00CF0CB3" w:rsidRDefault="00CF0CB3" w:rsidP="00CF0CB3">
      <w:pPr>
        <w:spacing w:line="480" w:lineRule="auto"/>
        <w:ind w:firstLine="720"/>
        <w:rPr>
          <w:rFonts w:ascii="Times New Roman" w:hAnsi="Times New Roman"/>
        </w:rPr>
      </w:pPr>
      <w:r>
        <w:rPr>
          <w:rFonts w:ascii="Times New Roman" w:hAnsi="Times New Roman"/>
        </w:rPr>
        <w:t xml:space="preserve">“This was his favorite story,” Frank </w:t>
      </w:r>
      <w:r w:rsidR="00807EF3">
        <w:rPr>
          <w:rFonts w:ascii="Times New Roman" w:hAnsi="Times New Roman"/>
        </w:rPr>
        <w:t>said,</w:t>
      </w:r>
      <w:r>
        <w:rPr>
          <w:rFonts w:ascii="Times New Roman" w:hAnsi="Times New Roman"/>
        </w:rPr>
        <w:t xml:space="preserve"> as he pulled hard on the pages exposing more </w:t>
      </w:r>
      <w:r w:rsidR="00F7190A">
        <w:rPr>
          <w:rFonts w:ascii="Times New Roman" w:hAnsi="Times New Roman"/>
        </w:rPr>
        <w:t xml:space="preserve">of </w:t>
      </w:r>
      <w:r>
        <w:rPr>
          <w:rFonts w:ascii="Times New Roman" w:hAnsi="Times New Roman"/>
        </w:rPr>
        <w:t>the page that had been held tight by the binding. He held the book up to his face and blew across the inside spine and a fine black cloud of dust filled the air. Coal dust had collect inside the pages and been held in the spine for almost a hundred years.</w:t>
      </w:r>
    </w:p>
    <w:p w14:paraId="3B805788" w14:textId="2401C6A7" w:rsidR="00CF0CB3" w:rsidRDefault="00CF0CB3" w:rsidP="00CF0CB3">
      <w:pPr>
        <w:spacing w:line="480" w:lineRule="auto"/>
        <w:ind w:firstLine="720"/>
        <w:rPr>
          <w:rFonts w:ascii="Times New Roman" w:hAnsi="Times New Roman"/>
        </w:rPr>
      </w:pPr>
      <w:r>
        <w:rPr>
          <w:rFonts w:ascii="Times New Roman" w:hAnsi="Times New Roman"/>
        </w:rPr>
        <w:t>Frank passed the book to his grandson’s outstretched hand and he looked through the pages. There was red desert sand in the binding and dark soil smudges on some pages. There were drops of water that could have been tears that wrinkled pages and left spots and there were deep scratches and bloodstains on the dark brown cover. The book was filled with evidence of those that held it before. The edges were tattered and torn. The pages were brown</w:t>
      </w:r>
      <w:r w:rsidR="00F7190A">
        <w:rPr>
          <w:rFonts w:ascii="Times New Roman" w:hAnsi="Times New Roman"/>
        </w:rPr>
        <w:t>ing</w:t>
      </w:r>
      <w:r>
        <w:rPr>
          <w:rFonts w:ascii="Times New Roman" w:hAnsi="Times New Roman"/>
        </w:rPr>
        <w:t xml:space="preserve"> and the cover was </w:t>
      </w:r>
      <w:r w:rsidR="00F7190A">
        <w:rPr>
          <w:rFonts w:ascii="Times New Roman" w:hAnsi="Times New Roman"/>
        </w:rPr>
        <w:t>pretty beat up</w:t>
      </w:r>
      <w:r>
        <w:rPr>
          <w:rFonts w:ascii="Times New Roman" w:hAnsi="Times New Roman"/>
        </w:rPr>
        <w:t>. It was obvious this book had been used but the question remained in both of their minds, “How did the book make if from Korean in 1953 to Afghanistan fifty years later?”</w:t>
      </w:r>
    </w:p>
    <w:p w14:paraId="45AAC323" w14:textId="77777777" w:rsidR="00CF0CB3" w:rsidRDefault="00CF0CB3" w:rsidP="00CF0CB3">
      <w:pPr>
        <w:spacing w:line="480" w:lineRule="auto"/>
        <w:ind w:firstLine="720"/>
        <w:jc w:val="center"/>
        <w:rPr>
          <w:rFonts w:ascii="Times New Roman" w:hAnsi="Times New Roman"/>
        </w:rPr>
      </w:pPr>
      <w:r>
        <w:rPr>
          <w:rFonts w:ascii="Times New Roman" w:hAnsi="Times New Roman"/>
        </w:rPr>
        <w:br w:type="page"/>
        <w:t>Final Chapter</w:t>
      </w:r>
    </w:p>
    <w:p w14:paraId="430D0189" w14:textId="77777777" w:rsidR="00CF0CB3" w:rsidRDefault="00CF0CB3" w:rsidP="00CF0CB3">
      <w:pPr>
        <w:spacing w:line="480" w:lineRule="auto"/>
        <w:ind w:firstLine="720"/>
        <w:jc w:val="center"/>
        <w:rPr>
          <w:rFonts w:ascii="Times New Roman" w:hAnsi="Times New Roman"/>
        </w:rPr>
      </w:pPr>
      <w:r>
        <w:rPr>
          <w:rFonts w:ascii="Times New Roman" w:hAnsi="Times New Roman"/>
        </w:rPr>
        <w:t>Dullas Airport, Northern Va.</w:t>
      </w:r>
    </w:p>
    <w:p w14:paraId="6500CD38" w14:textId="5FB69785" w:rsidR="00CF0CB3" w:rsidRDefault="00F7190A" w:rsidP="00CF0CB3">
      <w:pPr>
        <w:spacing w:line="480" w:lineRule="auto"/>
        <w:ind w:firstLine="720"/>
        <w:rPr>
          <w:rFonts w:ascii="Times New Roman" w:hAnsi="Times New Roman"/>
        </w:rPr>
      </w:pPr>
      <w:r>
        <w:rPr>
          <w:rFonts w:ascii="Times New Roman" w:hAnsi="Times New Roman"/>
        </w:rPr>
        <w:t>It had been six months since</w:t>
      </w:r>
      <w:r w:rsidR="00616F9D">
        <w:rPr>
          <w:rFonts w:ascii="Times New Roman" w:hAnsi="Times New Roman"/>
        </w:rPr>
        <w:t xml:space="preserve"> Franklyn was released from Walter Reed Medical Center. </w:t>
      </w:r>
      <w:r w:rsidR="00CF0CB3">
        <w:rPr>
          <w:rFonts w:ascii="Times New Roman" w:hAnsi="Times New Roman"/>
        </w:rPr>
        <w:t xml:space="preserve">Standing just before the airport security line in the large terminal, Franklin, Amy, </w:t>
      </w:r>
      <w:r w:rsidR="00616F9D">
        <w:rPr>
          <w:rFonts w:ascii="Times New Roman" w:hAnsi="Times New Roman"/>
        </w:rPr>
        <w:t>Dea and Merrick</w:t>
      </w:r>
      <w:r w:rsidR="00CF0CB3">
        <w:rPr>
          <w:rFonts w:ascii="Times New Roman" w:hAnsi="Times New Roman"/>
        </w:rPr>
        <w:t xml:space="preserve"> all began saying </w:t>
      </w:r>
      <w:r w:rsidR="00807EF3">
        <w:rPr>
          <w:rFonts w:ascii="Times New Roman" w:hAnsi="Times New Roman"/>
        </w:rPr>
        <w:t>goodbyes</w:t>
      </w:r>
      <w:r w:rsidR="00CF0CB3">
        <w:rPr>
          <w:rFonts w:ascii="Times New Roman" w:hAnsi="Times New Roman"/>
        </w:rPr>
        <w:t xml:space="preserve"> to </w:t>
      </w:r>
      <w:r w:rsidR="00616F9D">
        <w:rPr>
          <w:rFonts w:ascii="Times New Roman" w:hAnsi="Times New Roman"/>
        </w:rPr>
        <w:t xml:space="preserve">the </w:t>
      </w:r>
      <w:r w:rsidR="00807EF3">
        <w:rPr>
          <w:rFonts w:ascii="Times New Roman" w:hAnsi="Times New Roman"/>
        </w:rPr>
        <w:t>grandparents</w:t>
      </w:r>
      <w:r w:rsidR="00CF0CB3">
        <w:rPr>
          <w:rFonts w:ascii="Times New Roman" w:hAnsi="Times New Roman"/>
        </w:rPr>
        <w:t>. They had just checked 16 bags at the international counter</w:t>
      </w:r>
      <w:r w:rsidR="00616F9D">
        <w:rPr>
          <w:rFonts w:ascii="Times New Roman" w:hAnsi="Times New Roman"/>
        </w:rPr>
        <w:t>. E</w:t>
      </w:r>
      <w:r w:rsidR="00CF0CB3">
        <w:rPr>
          <w:rFonts w:ascii="Times New Roman" w:hAnsi="Times New Roman"/>
        </w:rPr>
        <w:t>ach child had t</w:t>
      </w:r>
      <w:r w:rsidR="00616F9D">
        <w:rPr>
          <w:rFonts w:ascii="Times New Roman" w:hAnsi="Times New Roman"/>
        </w:rPr>
        <w:t>heir own backpack and Mom and Dad</w:t>
      </w:r>
      <w:r w:rsidR="00CF0CB3">
        <w:rPr>
          <w:rFonts w:ascii="Times New Roman" w:hAnsi="Times New Roman"/>
        </w:rPr>
        <w:t xml:space="preserve"> each had two carry-on bags. </w:t>
      </w:r>
    </w:p>
    <w:p w14:paraId="6ACDBF1F" w14:textId="74825929" w:rsidR="00CF0CB3" w:rsidRDefault="00CF0CB3" w:rsidP="00CF0CB3">
      <w:pPr>
        <w:spacing w:line="480" w:lineRule="auto"/>
        <w:ind w:firstLine="720"/>
        <w:rPr>
          <w:rFonts w:ascii="Times New Roman" w:hAnsi="Times New Roman"/>
        </w:rPr>
      </w:pPr>
      <w:r>
        <w:rPr>
          <w:rFonts w:ascii="Times New Roman" w:hAnsi="Times New Roman"/>
        </w:rPr>
        <w:t xml:space="preserve">“Come see us when you can </w:t>
      </w:r>
      <w:r w:rsidR="00616F9D">
        <w:rPr>
          <w:rFonts w:ascii="Times New Roman" w:hAnsi="Times New Roman"/>
        </w:rPr>
        <w:t>D</w:t>
      </w:r>
      <w:r>
        <w:rPr>
          <w:rFonts w:ascii="Times New Roman" w:hAnsi="Times New Roman"/>
        </w:rPr>
        <w:t xml:space="preserve">ad,” Franklin said. </w:t>
      </w:r>
    </w:p>
    <w:p w14:paraId="722A0A09" w14:textId="38C8CD5F" w:rsidR="00CF0CB3" w:rsidRDefault="00CF0CB3" w:rsidP="00CF0CB3">
      <w:pPr>
        <w:spacing w:line="480" w:lineRule="auto"/>
        <w:ind w:firstLine="720"/>
        <w:rPr>
          <w:rFonts w:ascii="Times New Roman" w:hAnsi="Times New Roman"/>
        </w:rPr>
      </w:pPr>
      <w:r>
        <w:rPr>
          <w:rFonts w:ascii="Times New Roman" w:hAnsi="Times New Roman"/>
        </w:rPr>
        <w:t>“We will and you take care of those kids. You know we will be worried,” his father said as Franklin and each kid moved down the line till they got to Frank who was the l</w:t>
      </w:r>
      <w:r w:rsidR="00616F9D">
        <w:rPr>
          <w:rFonts w:ascii="Times New Roman" w:hAnsi="Times New Roman"/>
        </w:rPr>
        <w:t>a</w:t>
      </w:r>
      <w:r>
        <w:rPr>
          <w:rFonts w:ascii="Times New Roman" w:hAnsi="Times New Roman"/>
        </w:rPr>
        <w:t>st one in line</w:t>
      </w:r>
      <w:r w:rsidR="00616F9D">
        <w:rPr>
          <w:rFonts w:ascii="Times New Roman" w:hAnsi="Times New Roman"/>
        </w:rPr>
        <w:t>, still wearing his veteran cap</w:t>
      </w:r>
      <w:r>
        <w:rPr>
          <w:rFonts w:ascii="Times New Roman" w:hAnsi="Times New Roman"/>
        </w:rPr>
        <w:t>. When Franklin got to his grandfather they embraced and Frank said. “I know what you are doing and I know why you have to do it. I am so proud of you!”</w:t>
      </w:r>
    </w:p>
    <w:p w14:paraId="51CFEC30"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“Thank you,” Franklin said as he wiped the tears from his and his wife’s eyes. </w:t>
      </w:r>
    </w:p>
    <w:p w14:paraId="30A4BD16" w14:textId="77777777" w:rsidR="00CF0CB3" w:rsidRDefault="00CF0CB3" w:rsidP="00CF0CB3">
      <w:pPr>
        <w:spacing w:line="480" w:lineRule="auto"/>
        <w:ind w:firstLine="720"/>
        <w:rPr>
          <w:rFonts w:ascii="Times New Roman" w:hAnsi="Times New Roman"/>
        </w:rPr>
      </w:pPr>
      <w:r>
        <w:rPr>
          <w:rFonts w:ascii="Times New Roman" w:hAnsi="Times New Roman"/>
        </w:rPr>
        <w:t>“Ok, everyone must have a passport and a boarding pass.” Franklin said trying to round up the kids. “It is time to fly!”</w:t>
      </w:r>
    </w:p>
    <w:p w14:paraId="3AF6D20E" w14:textId="46B973D4" w:rsidR="00CF0CB3" w:rsidRDefault="00CF0CB3" w:rsidP="00CF0CB3">
      <w:pPr>
        <w:spacing w:line="480" w:lineRule="auto"/>
        <w:ind w:firstLine="720"/>
        <w:rPr>
          <w:rFonts w:ascii="Times New Roman" w:hAnsi="Times New Roman"/>
        </w:rPr>
      </w:pPr>
      <w:r>
        <w:rPr>
          <w:rFonts w:ascii="Times New Roman" w:hAnsi="Times New Roman"/>
        </w:rPr>
        <w:t>The family slowly made their way t</w:t>
      </w:r>
      <w:r w:rsidR="00616F9D">
        <w:rPr>
          <w:rFonts w:ascii="Times New Roman" w:hAnsi="Times New Roman"/>
        </w:rPr>
        <w:t>hrough the security check</w:t>
      </w:r>
      <w:r>
        <w:rPr>
          <w:rFonts w:ascii="Times New Roman" w:hAnsi="Times New Roman"/>
        </w:rPr>
        <w:t xml:space="preserve">point and the kids looked over their shoulders every thirty seconds to wave </w:t>
      </w:r>
      <w:r w:rsidR="00807EF3">
        <w:rPr>
          <w:rFonts w:ascii="Times New Roman" w:hAnsi="Times New Roman"/>
        </w:rPr>
        <w:t>goodbye</w:t>
      </w:r>
      <w:r>
        <w:rPr>
          <w:rFonts w:ascii="Times New Roman" w:hAnsi="Times New Roman"/>
        </w:rPr>
        <w:t xml:space="preserve"> to the family still waving</w:t>
      </w:r>
      <w:r w:rsidR="00616F9D">
        <w:rPr>
          <w:rFonts w:ascii="Times New Roman" w:hAnsi="Times New Roman"/>
        </w:rPr>
        <w:t xml:space="preserve"> and crying</w:t>
      </w:r>
      <w:r>
        <w:rPr>
          <w:rFonts w:ascii="Times New Roman" w:hAnsi="Times New Roman"/>
        </w:rPr>
        <w:t>. The</w:t>
      </w:r>
      <w:r w:rsidR="00616F9D">
        <w:rPr>
          <w:rFonts w:ascii="Times New Roman" w:hAnsi="Times New Roman"/>
        </w:rPr>
        <w:t>y</w:t>
      </w:r>
      <w:r>
        <w:rPr>
          <w:rFonts w:ascii="Times New Roman" w:hAnsi="Times New Roman"/>
        </w:rPr>
        <w:t xml:space="preserve"> all passed the checkpoint and walked towards the gate. Amy was on the far left and Franklin on the far right with </w:t>
      </w:r>
      <w:r w:rsidR="00616F9D">
        <w:rPr>
          <w:rFonts w:ascii="Times New Roman" w:hAnsi="Times New Roman"/>
        </w:rPr>
        <w:t>the boys</w:t>
      </w:r>
      <w:r>
        <w:rPr>
          <w:rFonts w:ascii="Times New Roman" w:hAnsi="Times New Roman"/>
        </w:rPr>
        <w:t xml:space="preserve"> holding hands they walked </w:t>
      </w:r>
      <w:r w:rsidR="00807EF3">
        <w:rPr>
          <w:rFonts w:ascii="Times New Roman" w:hAnsi="Times New Roman"/>
        </w:rPr>
        <w:t>excitedly</w:t>
      </w:r>
      <w:r>
        <w:rPr>
          <w:rFonts w:ascii="Times New Roman" w:hAnsi="Times New Roman"/>
        </w:rPr>
        <w:t xml:space="preserve"> to a new life. </w:t>
      </w:r>
    </w:p>
    <w:p w14:paraId="29E52D7E" w14:textId="58567FD3" w:rsidR="00CF0CB3" w:rsidRDefault="00CF0CB3" w:rsidP="00CF0CB3">
      <w:pPr>
        <w:spacing w:line="480" w:lineRule="auto"/>
        <w:ind w:firstLine="720"/>
        <w:rPr>
          <w:rFonts w:ascii="Times New Roman" w:hAnsi="Times New Roman"/>
        </w:rPr>
      </w:pPr>
      <w:r>
        <w:rPr>
          <w:rFonts w:ascii="Times New Roman" w:hAnsi="Times New Roman"/>
        </w:rPr>
        <w:t xml:space="preserve">“Daddy,” </w:t>
      </w:r>
      <w:r w:rsidR="00616F9D">
        <w:rPr>
          <w:rFonts w:ascii="Times New Roman" w:hAnsi="Times New Roman"/>
        </w:rPr>
        <w:t>Dea</w:t>
      </w:r>
      <w:r>
        <w:rPr>
          <w:rFonts w:ascii="Times New Roman" w:hAnsi="Times New Roman"/>
        </w:rPr>
        <w:t xml:space="preserve"> said,</w:t>
      </w:r>
    </w:p>
    <w:p w14:paraId="580EFC69" w14:textId="0C1D49F3" w:rsidR="00CF0CB3" w:rsidRDefault="00CF0CB3" w:rsidP="00CF0CB3">
      <w:pPr>
        <w:spacing w:line="480" w:lineRule="auto"/>
        <w:ind w:firstLine="720"/>
        <w:rPr>
          <w:rFonts w:ascii="Times New Roman" w:hAnsi="Times New Roman"/>
        </w:rPr>
      </w:pPr>
      <w:r>
        <w:rPr>
          <w:rFonts w:ascii="Times New Roman" w:hAnsi="Times New Roman"/>
        </w:rPr>
        <w:t xml:space="preserve">“Yes, </w:t>
      </w:r>
      <w:r w:rsidR="00616F9D">
        <w:rPr>
          <w:rFonts w:ascii="Times New Roman" w:hAnsi="Times New Roman"/>
        </w:rPr>
        <w:t>buddy</w:t>
      </w:r>
      <w:r>
        <w:rPr>
          <w:rFonts w:ascii="Times New Roman" w:hAnsi="Times New Roman"/>
        </w:rPr>
        <w:t>?”</w:t>
      </w:r>
    </w:p>
    <w:p w14:paraId="51F6267A" w14:textId="45EEB1E2" w:rsidR="00CF0CB3" w:rsidRDefault="00CF0CB3" w:rsidP="00CF0CB3">
      <w:pPr>
        <w:spacing w:line="480" w:lineRule="auto"/>
        <w:ind w:firstLine="720"/>
        <w:rPr>
          <w:rFonts w:ascii="Times New Roman" w:hAnsi="Times New Roman"/>
        </w:rPr>
      </w:pPr>
      <w:r>
        <w:rPr>
          <w:rFonts w:ascii="Times New Roman" w:hAnsi="Times New Roman"/>
        </w:rPr>
        <w:t xml:space="preserve">“Why are we moving to </w:t>
      </w:r>
      <w:r w:rsidR="00616F9D">
        <w:rPr>
          <w:rFonts w:ascii="Times New Roman" w:hAnsi="Times New Roman"/>
        </w:rPr>
        <w:t>Africa</w:t>
      </w:r>
      <w:r>
        <w:rPr>
          <w:rFonts w:ascii="Times New Roman" w:hAnsi="Times New Roman"/>
        </w:rPr>
        <w:t>?”</w:t>
      </w:r>
    </w:p>
    <w:p w14:paraId="69E3C6D1" w14:textId="77777777" w:rsidR="00616F9D" w:rsidRDefault="00CF0CB3" w:rsidP="00CF0CB3">
      <w:pPr>
        <w:spacing w:line="480" w:lineRule="auto"/>
        <w:ind w:firstLine="720"/>
        <w:rPr>
          <w:rFonts w:ascii="Times New Roman" w:hAnsi="Times New Roman"/>
        </w:rPr>
      </w:pPr>
      <w:r>
        <w:rPr>
          <w:rFonts w:ascii="Times New Roman" w:hAnsi="Times New Roman"/>
        </w:rPr>
        <w:t>“</w:t>
      </w:r>
      <w:r w:rsidR="00616F9D">
        <w:rPr>
          <w:rFonts w:ascii="Times New Roman" w:hAnsi="Times New Roman"/>
        </w:rPr>
        <w:t>You tell me. You know why we are moving to Sudan.”</w:t>
      </w:r>
    </w:p>
    <w:p w14:paraId="2DA226BA" w14:textId="77777777" w:rsidR="00616F9D" w:rsidRDefault="00616F9D" w:rsidP="00CF0CB3">
      <w:pPr>
        <w:spacing w:line="480" w:lineRule="auto"/>
        <w:ind w:firstLine="720"/>
        <w:rPr>
          <w:rFonts w:ascii="Times New Roman" w:hAnsi="Times New Roman"/>
        </w:rPr>
      </w:pPr>
      <w:r>
        <w:rPr>
          <w:rFonts w:ascii="Times New Roman" w:hAnsi="Times New Roman"/>
        </w:rPr>
        <w:t>“Because of the book.”</w:t>
      </w:r>
    </w:p>
    <w:p w14:paraId="6B2F0A75" w14:textId="01C8B993" w:rsidR="00CF0CB3" w:rsidRDefault="00616F9D" w:rsidP="00CF0CB3">
      <w:pPr>
        <w:spacing w:line="480" w:lineRule="auto"/>
        <w:ind w:firstLine="720"/>
        <w:rPr>
          <w:rFonts w:ascii="Times New Roman" w:hAnsi="Times New Roman"/>
        </w:rPr>
      </w:pPr>
      <w:r>
        <w:rPr>
          <w:rFonts w:ascii="Times New Roman" w:hAnsi="Times New Roman"/>
        </w:rPr>
        <w:t xml:space="preserve">“That is right, because we have the story to share and there are people who need the power, grace and forgiveness found in this book.”  </w:t>
      </w:r>
    </w:p>
    <w:p w14:paraId="06B1192D" w14:textId="77777777" w:rsidR="00CF0CB3" w:rsidRDefault="00CF0CB3" w:rsidP="00CF0CB3">
      <w:pPr>
        <w:spacing w:line="480" w:lineRule="auto"/>
        <w:ind w:firstLine="720"/>
        <w:rPr>
          <w:rFonts w:ascii="Times New Roman" w:hAnsi="Times New Roman"/>
        </w:rPr>
      </w:pPr>
      <w:r>
        <w:rPr>
          <w:rFonts w:ascii="Times New Roman" w:hAnsi="Times New Roman"/>
        </w:rPr>
        <w:t>“Who Daddy?”</w:t>
      </w:r>
    </w:p>
    <w:p w14:paraId="531F91C3" w14:textId="09A918A9" w:rsidR="00CF0CB3" w:rsidRDefault="00CF0CB3" w:rsidP="00CF0CB3">
      <w:pPr>
        <w:spacing w:line="480" w:lineRule="auto"/>
        <w:ind w:firstLine="720"/>
        <w:rPr>
          <w:rFonts w:ascii="Times New Roman" w:hAnsi="Times New Roman"/>
        </w:rPr>
      </w:pPr>
      <w:r>
        <w:rPr>
          <w:rFonts w:ascii="Times New Roman" w:hAnsi="Times New Roman"/>
        </w:rPr>
        <w:t xml:space="preserve">“I don’t know yet.” Franklin said as they walked down the concourse. </w:t>
      </w:r>
      <w:r w:rsidR="00616F9D">
        <w:rPr>
          <w:rFonts w:ascii="Times New Roman" w:hAnsi="Times New Roman"/>
        </w:rPr>
        <w:t>“But I am sure we will know when we meet them.”</w:t>
      </w:r>
    </w:p>
    <w:p w14:paraId="7D27CB70" w14:textId="77777777" w:rsidR="00CF0CB3" w:rsidRDefault="00CF0CB3" w:rsidP="00CF0CB3">
      <w:pPr>
        <w:spacing w:line="480" w:lineRule="auto"/>
        <w:ind w:firstLine="720"/>
        <w:jc w:val="center"/>
        <w:rPr>
          <w:rFonts w:ascii="Times New Roman" w:hAnsi="Times New Roman"/>
        </w:rPr>
      </w:pPr>
      <w:r>
        <w:rPr>
          <w:rFonts w:ascii="Times New Roman" w:hAnsi="Times New Roman"/>
        </w:rPr>
        <w:t xml:space="preserve">THE END. </w:t>
      </w:r>
      <w:r>
        <w:rPr>
          <w:rFonts w:ascii="Times New Roman" w:hAnsi="Times New Roman"/>
        </w:rPr>
        <w:br/>
      </w:r>
    </w:p>
    <w:p w14:paraId="7AB49393" w14:textId="77777777" w:rsidR="00CF0CB3" w:rsidRDefault="00CF0CB3" w:rsidP="00CF0CB3">
      <w:pPr>
        <w:spacing w:line="480" w:lineRule="auto"/>
        <w:ind w:firstLine="720"/>
        <w:rPr>
          <w:rFonts w:ascii="Times New Roman" w:hAnsi="Times New Roman"/>
        </w:rPr>
      </w:pPr>
    </w:p>
    <w:p w14:paraId="7C8E7366" w14:textId="77777777" w:rsidR="00CF0CB3" w:rsidRDefault="00CF0CB3" w:rsidP="00CF0CB3">
      <w:pPr>
        <w:spacing w:line="480" w:lineRule="auto"/>
        <w:ind w:firstLine="720"/>
        <w:rPr>
          <w:rFonts w:ascii="Times New Roman" w:hAnsi="Times New Roman"/>
        </w:rPr>
      </w:pPr>
    </w:p>
    <w:p w14:paraId="7FEDF9C6" w14:textId="77777777" w:rsidR="00CF0CB3" w:rsidRDefault="00CF0CB3" w:rsidP="00CF0CB3">
      <w:pPr>
        <w:spacing w:line="480" w:lineRule="auto"/>
        <w:ind w:firstLine="720"/>
        <w:rPr>
          <w:rFonts w:ascii="Times New Roman" w:hAnsi="Times New Roman"/>
        </w:rPr>
      </w:pPr>
    </w:p>
    <w:p w14:paraId="67942C85" w14:textId="77777777" w:rsidR="00CF0CB3" w:rsidRPr="00F3376B" w:rsidRDefault="00CF0CB3" w:rsidP="00CF0CB3">
      <w:pPr>
        <w:spacing w:line="480" w:lineRule="auto"/>
        <w:rPr>
          <w:rFonts w:ascii="Times New Roman" w:hAnsi="Times New Roman"/>
        </w:rPr>
      </w:pPr>
    </w:p>
    <w:p w14:paraId="3A7CD371" w14:textId="77777777" w:rsidR="0019176E" w:rsidRDefault="0019176E" w:rsidP="0019176E">
      <w:pPr>
        <w:pBdr>
          <w:bottom w:val="thinThickThinMediumGap" w:sz="18" w:space="0" w:color="auto"/>
        </w:pBdr>
        <w:tabs>
          <w:tab w:val="left" w:pos="6120"/>
        </w:tabs>
        <w:spacing w:line="480" w:lineRule="auto"/>
        <w:ind w:firstLine="720"/>
        <w:jc w:val="center"/>
        <w:rPr>
          <w:rFonts w:ascii="Times New Roman" w:hAnsi="Times New Roman"/>
        </w:rPr>
      </w:pPr>
    </w:p>
    <w:p w14:paraId="61C869D2" w14:textId="77777777" w:rsidR="00504B28" w:rsidRDefault="00504B28" w:rsidP="0019176E">
      <w:pPr>
        <w:pBdr>
          <w:bottom w:val="thinThickThinMediumGap" w:sz="18" w:space="0" w:color="auto"/>
        </w:pBdr>
        <w:tabs>
          <w:tab w:val="left" w:pos="6120"/>
        </w:tabs>
        <w:spacing w:line="480" w:lineRule="auto"/>
        <w:ind w:firstLine="720"/>
        <w:rPr>
          <w:rFonts w:ascii="Times New Roman" w:hAnsi="Times New Roman"/>
        </w:rPr>
      </w:pPr>
    </w:p>
    <w:p w14:paraId="609079F9" w14:textId="77777777" w:rsidR="0011081C" w:rsidRDefault="0011081C" w:rsidP="00504B28">
      <w:pPr>
        <w:pBdr>
          <w:bottom w:val="thinThickThinMediumGap" w:sz="18" w:space="0" w:color="auto"/>
        </w:pBdr>
        <w:tabs>
          <w:tab w:val="left" w:pos="6120"/>
        </w:tabs>
        <w:spacing w:line="480" w:lineRule="auto"/>
        <w:ind w:firstLine="720"/>
        <w:rPr>
          <w:rFonts w:ascii="Times New Roman" w:hAnsi="Times New Roman"/>
        </w:rPr>
      </w:pPr>
    </w:p>
    <w:p w14:paraId="21A439BF"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 </w:t>
      </w:r>
    </w:p>
    <w:p w14:paraId="34482AA1" w14:textId="77777777"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p>
    <w:p w14:paraId="4F983EF3" w14:textId="77777777" w:rsidR="00A03FCB" w:rsidRDefault="00A03FCB" w:rsidP="000F45BD">
      <w:pPr>
        <w:pBdr>
          <w:bottom w:val="thinThickThinMediumGap" w:sz="18" w:space="0" w:color="auto"/>
        </w:pBdr>
        <w:tabs>
          <w:tab w:val="left" w:pos="6120"/>
        </w:tabs>
        <w:spacing w:line="480" w:lineRule="auto"/>
        <w:ind w:firstLine="720"/>
        <w:rPr>
          <w:rFonts w:ascii="Times New Roman" w:hAnsi="Times New Roman"/>
        </w:rPr>
      </w:pPr>
    </w:p>
    <w:p w14:paraId="1EB3CFAA"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733268FF"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6FF30056"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5860CD44"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14AF8472" w14:textId="77777777" w:rsidR="0086507E" w:rsidRDefault="0086507E" w:rsidP="00A03FCB">
      <w:pPr>
        <w:pBdr>
          <w:bottom w:val="thinThickThinMediumGap" w:sz="18" w:space="0" w:color="auto"/>
        </w:pBdr>
        <w:tabs>
          <w:tab w:val="left" w:pos="6120"/>
        </w:tabs>
        <w:spacing w:line="480" w:lineRule="auto"/>
        <w:ind w:firstLine="720"/>
        <w:rPr>
          <w:rFonts w:ascii="Times New Roman" w:hAnsi="Times New Roman"/>
        </w:rPr>
      </w:pPr>
    </w:p>
    <w:p w14:paraId="2C78BB9E" w14:textId="77777777" w:rsidR="00230747" w:rsidRPr="009512B2" w:rsidRDefault="00230747" w:rsidP="006E2E26">
      <w:pPr>
        <w:tabs>
          <w:tab w:val="left" w:pos="6120"/>
        </w:tabs>
        <w:spacing w:line="480" w:lineRule="auto"/>
        <w:ind w:firstLine="720"/>
        <w:rPr>
          <w:rFonts w:ascii="Times New Roman" w:hAnsi="Times New Roman"/>
        </w:rPr>
      </w:pPr>
    </w:p>
    <w:sectPr w:rsidR="00230747" w:rsidRPr="009512B2" w:rsidSect="00230747">
      <w:headerReference w:type="default" r:id="rId9"/>
      <w:footerReference w:type="default" r:id="rId1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School of Journalism" w:date="2013-06-28T01:46:00Z" w:initials="SJ">
    <w:p w14:paraId="38D91FB8" w14:textId="064674C1" w:rsidR="006A2EFB" w:rsidRDefault="006A2EFB">
      <w:pPr>
        <w:pStyle w:val="CommentText"/>
      </w:pPr>
      <w:r>
        <w:rPr>
          <w:rStyle w:val="CommentReference"/>
        </w:rPr>
        <w:annotationRef/>
      </w:r>
      <w:r>
        <w:t>Korean Thank you</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AB28C" w14:textId="77777777" w:rsidR="006A2EFB" w:rsidRDefault="006A2EFB">
      <w:pPr>
        <w:spacing w:after="0"/>
      </w:pPr>
      <w:r>
        <w:separator/>
      </w:r>
    </w:p>
  </w:endnote>
  <w:endnote w:type="continuationSeparator" w:id="0">
    <w:p w14:paraId="3F63E81F" w14:textId="77777777" w:rsidR="006A2EFB" w:rsidRDefault="006A2E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A2AEB" w14:textId="77777777" w:rsidR="006A2EFB" w:rsidRDefault="006A2EFB">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97D97">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26AB3" w14:textId="77777777" w:rsidR="006A2EFB" w:rsidRDefault="006A2EFB">
      <w:pPr>
        <w:spacing w:after="0"/>
      </w:pPr>
      <w:r>
        <w:separator/>
      </w:r>
    </w:p>
  </w:footnote>
  <w:footnote w:type="continuationSeparator" w:id="0">
    <w:p w14:paraId="2FF5B89C" w14:textId="77777777" w:rsidR="006A2EFB" w:rsidRDefault="006A2EF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C1D16" w14:textId="77777777" w:rsidR="006A2EFB" w:rsidRPr="009512B2" w:rsidRDefault="006A2EFB">
    <w:pPr>
      <w:pStyle w:val="Header"/>
      <w:rPr>
        <w:rFonts w:ascii="Times New Roman" w:hAnsi="Times New Roman"/>
        <w:sz w:val="22"/>
      </w:rPr>
    </w:pPr>
    <w:r>
      <w:rPr>
        <w:rFonts w:ascii="Times New Roman" w:hAnsi="Times New Roman"/>
        <w:sz w:val="22"/>
      </w:rPr>
      <w:t xml:space="preserve">S.King </w:t>
    </w:r>
    <w:r>
      <w:rPr>
        <w:rFonts w:ascii="Times New Roman" w:hAnsi="Times New Roman"/>
        <w:sz w:val="22"/>
      </w:rPr>
      <w:tab/>
    </w:r>
    <w:r>
      <w:rPr>
        <w:rFonts w:ascii="Times New Roman" w:hAnsi="Times New Roman"/>
        <w:sz w:val="22"/>
      </w:rPr>
      <w:tab/>
      <w:t xml:space="preserve">THE BOOK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A00CC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390"/>
    <w:rsid w:val="000032A8"/>
    <w:rsid w:val="000034CC"/>
    <w:rsid w:val="00004536"/>
    <w:rsid w:val="000132EB"/>
    <w:rsid w:val="000154FF"/>
    <w:rsid w:val="0001776C"/>
    <w:rsid w:val="000202D1"/>
    <w:rsid w:val="000228BA"/>
    <w:rsid w:val="00022CAC"/>
    <w:rsid w:val="00024766"/>
    <w:rsid w:val="00025CD7"/>
    <w:rsid w:val="00027A4C"/>
    <w:rsid w:val="00027C29"/>
    <w:rsid w:val="000337B2"/>
    <w:rsid w:val="000357B4"/>
    <w:rsid w:val="000359C4"/>
    <w:rsid w:val="00037C4D"/>
    <w:rsid w:val="00044454"/>
    <w:rsid w:val="000458A9"/>
    <w:rsid w:val="00046B45"/>
    <w:rsid w:val="000475BD"/>
    <w:rsid w:val="00056231"/>
    <w:rsid w:val="00060556"/>
    <w:rsid w:val="000617F1"/>
    <w:rsid w:val="00065FAD"/>
    <w:rsid w:val="00067DFF"/>
    <w:rsid w:val="0007191E"/>
    <w:rsid w:val="00073A32"/>
    <w:rsid w:val="00077AFD"/>
    <w:rsid w:val="000803D5"/>
    <w:rsid w:val="000833B1"/>
    <w:rsid w:val="00083A2B"/>
    <w:rsid w:val="00086700"/>
    <w:rsid w:val="00086D15"/>
    <w:rsid w:val="0008799A"/>
    <w:rsid w:val="00092EA3"/>
    <w:rsid w:val="00094691"/>
    <w:rsid w:val="00095001"/>
    <w:rsid w:val="000A26A4"/>
    <w:rsid w:val="000A30CF"/>
    <w:rsid w:val="000A36CF"/>
    <w:rsid w:val="000A3DE2"/>
    <w:rsid w:val="000A73C5"/>
    <w:rsid w:val="000B2553"/>
    <w:rsid w:val="000B763D"/>
    <w:rsid w:val="000C0586"/>
    <w:rsid w:val="000C0619"/>
    <w:rsid w:val="000D06AD"/>
    <w:rsid w:val="000D3AB9"/>
    <w:rsid w:val="000D5D86"/>
    <w:rsid w:val="000D710A"/>
    <w:rsid w:val="000D7AD0"/>
    <w:rsid w:val="000D7AD4"/>
    <w:rsid w:val="000E0D94"/>
    <w:rsid w:val="000E252F"/>
    <w:rsid w:val="000E262E"/>
    <w:rsid w:val="000E2C02"/>
    <w:rsid w:val="000E4F8C"/>
    <w:rsid w:val="000E53C4"/>
    <w:rsid w:val="000F12B1"/>
    <w:rsid w:val="000F2E99"/>
    <w:rsid w:val="000F45BD"/>
    <w:rsid w:val="000F58E6"/>
    <w:rsid w:val="000F6140"/>
    <w:rsid w:val="000F68E3"/>
    <w:rsid w:val="001015C7"/>
    <w:rsid w:val="001038FD"/>
    <w:rsid w:val="00103B48"/>
    <w:rsid w:val="001045BE"/>
    <w:rsid w:val="001048E3"/>
    <w:rsid w:val="00105F53"/>
    <w:rsid w:val="0011008C"/>
    <w:rsid w:val="0011081C"/>
    <w:rsid w:val="001148D9"/>
    <w:rsid w:val="001151A2"/>
    <w:rsid w:val="0011601A"/>
    <w:rsid w:val="00121A2F"/>
    <w:rsid w:val="00124A94"/>
    <w:rsid w:val="00126299"/>
    <w:rsid w:val="0012698E"/>
    <w:rsid w:val="0013051E"/>
    <w:rsid w:val="001323F8"/>
    <w:rsid w:val="00133012"/>
    <w:rsid w:val="00135A32"/>
    <w:rsid w:val="00136874"/>
    <w:rsid w:val="001374D6"/>
    <w:rsid w:val="0013771C"/>
    <w:rsid w:val="00137F20"/>
    <w:rsid w:val="00140D80"/>
    <w:rsid w:val="00142703"/>
    <w:rsid w:val="00142B79"/>
    <w:rsid w:val="00151365"/>
    <w:rsid w:val="001523FC"/>
    <w:rsid w:val="00157758"/>
    <w:rsid w:val="001603CB"/>
    <w:rsid w:val="00161785"/>
    <w:rsid w:val="00164C95"/>
    <w:rsid w:val="001673F6"/>
    <w:rsid w:val="00175CBE"/>
    <w:rsid w:val="00180B21"/>
    <w:rsid w:val="00180F2D"/>
    <w:rsid w:val="00183813"/>
    <w:rsid w:val="001844AC"/>
    <w:rsid w:val="00187EC0"/>
    <w:rsid w:val="0019176E"/>
    <w:rsid w:val="00193798"/>
    <w:rsid w:val="00195164"/>
    <w:rsid w:val="00195E97"/>
    <w:rsid w:val="001A0053"/>
    <w:rsid w:val="001A0398"/>
    <w:rsid w:val="001A11F1"/>
    <w:rsid w:val="001A38CF"/>
    <w:rsid w:val="001A55B7"/>
    <w:rsid w:val="001A5B6A"/>
    <w:rsid w:val="001A6916"/>
    <w:rsid w:val="001B178A"/>
    <w:rsid w:val="001B5669"/>
    <w:rsid w:val="001B788B"/>
    <w:rsid w:val="001B7A4D"/>
    <w:rsid w:val="001C0DFE"/>
    <w:rsid w:val="001C3F94"/>
    <w:rsid w:val="001C4792"/>
    <w:rsid w:val="001C7EB5"/>
    <w:rsid w:val="001C7EE1"/>
    <w:rsid w:val="001D1DED"/>
    <w:rsid w:val="001D35D1"/>
    <w:rsid w:val="001D47EE"/>
    <w:rsid w:val="001D5A63"/>
    <w:rsid w:val="001D767E"/>
    <w:rsid w:val="001E47ED"/>
    <w:rsid w:val="001E4FE7"/>
    <w:rsid w:val="001F6D60"/>
    <w:rsid w:val="001F7561"/>
    <w:rsid w:val="002037D4"/>
    <w:rsid w:val="00203ED9"/>
    <w:rsid w:val="00204460"/>
    <w:rsid w:val="00205DAD"/>
    <w:rsid w:val="00207F7B"/>
    <w:rsid w:val="0021511B"/>
    <w:rsid w:val="0022181C"/>
    <w:rsid w:val="002235ED"/>
    <w:rsid w:val="00223AE4"/>
    <w:rsid w:val="002301A1"/>
    <w:rsid w:val="00230747"/>
    <w:rsid w:val="002341E7"/>
    <w:rsid w:val="002438B6"/>
    <w:rsid w:val="00245CCB"/>
    <w:rsid w:val="00252037"/>
    <w:rsid w:val="00254694"/>
    <w:rsid w:val="00256D38"/>
    <w:rsid w:val="002600A5"/>
    <w:rsid w:val="00260AD7"/>
    <w:rsid w:val="002622EE"/>
    <w:rsid w:val="00266486"/>
    <w:rsid w:val="00271A73"/>
    <w:rsid w:val="00275865"/>
    <w:rsid w:val="0027729F"/>
    <w:rsid w:val="00277D04"/>
    <w:rsid w:val="00281E95"/>
    <w:rsid w:val="002835DC"/>
    <w:rsid w:val="00284877"/>
    <w:rsid w:val="00291045"/>
    <w:rsid w:val="002941E2"/>
    <w:rsid w:val="00296D40"/>
    <w:rsid w:val="002A07BF"/>
    <w:rsid w:val="002A0FF0"/>
    <w:rsid w:val="002A314C"/>
    <w:rsid w:val="002A337D"/>
    <w:rsid w:val="002A6957"/>
    <w:rsid w:val="002B000B"/>
    <w:rsid w:val="002B0F4F"/>
    <w:rsid w:val="002B1E18"/>
    <w:rsid w:val="002B41E9"/>
    <w:rsid w:val="002C2BC1"/>
    <w:rsid w:val="002C2D85"/>
    <w:rsid w:val="002D3080"/>
    <w:rsid w:val="002D3F14"/>
    <w:rsid w:val="002D5686"/>
    <w:rsid w:val="002E522D"/>
    <w:rsid w:val="002E66AB"/>
    <w:rsid w:val="002E6E33"/>
    <w:rsid w:val="002F31F0"/>
    <w:rsid w:val="002F6FCA"/>
    <w:rsid w:val="003035EC"/>
    <w:rsid w:val="00303B89"/>
    <w:rsid w:val="00304428"/>
    <w:rsid w:val="00305114"/>
    <w:rsid w:val="00306478"/>
    <w:rsid w:val="00307D48"/>
    <w:rsid w:val="00307FBF"/>
    <w:rsid w:val="00310B6F"/>
    <w:rsid w:val="003149F4"/>
    <w:rsid w:val="003200C5"/>
    <w:rsid w:val="00321F22"/>
    <w:rsid w:val="00324A8C"/>
    <w:rsid w:val="00327938"/>
    <w:rsid w:val="00330F7E"/>
    <w:rsid w:val="00333D74"/>
    <w:rsid w:val="00335612"/>
    <w:rsid w:val="00337C0F"/>
    <w:rsid w:val="00350AE9"/>
    <w:rsid w:val="00350F3D"/>
    <w:rsid w:val="00351BA0"/>
    <w:rsid w:val="00352C84"/>
    <w:rsid w:val="003635D0"/>
    <w:rsid w:val="003635EE"/>
    <w:rsid w:val="003660EE"/>
    <w:rsid w:val="00371408"/>
    <w:rsid w:val="00374187"/>
    <w:rsid w:val="003750E6"/>
    <w:rsid w:val="00375300"/>
    <w:rsid w:val="00375DDF"/>
    <w:rsid w:val="00375F57"/>
    <w:rsid w:val="00380B45"/>
    <w:rsid w:val="0038205D"/>
    <w:rsid w:val="003832B8"/>
    <w:rsid w:val="0038484B"/>
    <w:rsid w:val="003918F9"/>
    <w:rsid w:val="00393202"/>
    <w:rsid w:val="00394090"/>
    <w:rsid w:val="00394114"/>
    <w:rsid w:val="003958DA"/>
    <w:rsid w:val="00397817"/>
    <w:rsid w:val="00397E1D"/>
    <w:rsid w:val="003A0F02"/>
    <w:rsid w:val="003A4BF1"/>
    <w:rsid w:val="003A6E2D"/>
    <w:rsid w:val="003A7384"/>
    <w:rsid w:val="003B0EC2"/>
    <w:rsid w:val="003B20BD"/>
    <w:rsid w:val="003B26E7"/>
    <w:rsid w:val="003B3E34"/>
    <w:rsid w:val="003B42F6"/>
    <w:rsid w:val="003B7542"/>
    <w:rsid w:val="003C05A3"/>
    <w:rsid w:val="003C21DE"/>
    <w:rsid w:val="003C3E08"/>
    <w:rsid w:val="003C6281"/>
    <w:rsid w:val="003C729D"/>
    <w:rsid w:val="003C73DF"/>
    <w:rsid w:val="003D1BB4"/>
    <w:rsid w:val="003D2D18"/>
    <w:rsid w:val="003D6B81"/>
    <w:rsid w:val="003D7B5C"/>
    <w:rsid w:val="003D7BC1"/>
    <w:rsid w:val="003E2236"/>
    <w:rsid w:val="003E32CD"/>
    <w:rsid w:val="003E5E16"/>
    <w:rsid w:val="003E6A73"/>
    <w:rsid w:val="003F03A6"/>
    <w:rsid w:val="003F0AFA"/>
    <w:rsid w:val="003F3BF2"/>
    <w:rsid w:val="003F4161"/>
    <w:rsid w:val="003F7AA9"/>
    <w:rsid w:val="0040071D"/>
    <w:rsid w:val="00401BC4"/>
    <w:rsid w:val="004119A6"/>
    <w:rsid w:val="00411BAD"/>
    <w:rsid w:val="00427C1A"/>
    <w:rsid w:val="00433D4B"/>
    <w:rsid w:val="004351F0"/>
    <w:rsid w:val="00435B9C"/>
    <w:rsid w:val="00440846"/>
    <w:rsid w:val="00444F52"/>
    <w:rsid w:val="00453542"/>
    <w:rsid w:val="004548A3"/>
    <w:rsid w:val="004557BA"/>
    <w:rsid w:val="00457F41"/>
    <w:rsid w:val="00462DB4"/>
    <w:rsid w:val="00472E31"/>
    <w:rsid w:val="00476931"/>
    <w:rsid w:val="00476C37"/>
    <w:rsid w:val="00485025"/>
    <w:rsid w:val="00485376"/>
    <w:rsid w:val="004929DD"/>
    <w:rsid w:val="004A5525"/>
    <w:rsid w:val="004A56BA"/>
    <w:rsid w:val="004B4086"/>
    <w:rsid w:val="004B43F1"/>
    <w:rsid w:val="004B694D"/>
    <w:rsid w:val="004B69DC"/>
    <w:rsid w:val="004B6C86"/>
    <w:rsid w:val="004B709D"/>
    <w:rsid w:val="004C031C"/>
    <w:rsid w:val="004C190B"/>
    <w:rsid w:val="004C4BF1"/>
    <w:rsid w:val="004C5E81"/>
    <w:rsid w:val="004D243D"/>
    <w:rsid w:val="004D6AC4"/>
    <w:rsid w:val="004D7AD1"/>
    <w:rsid w:val="004E3637"/>
    <w:rsid w:val="004E46D4"/>
    <w:rsid w:val="004E4D06"/>
    <w:rsid w:val="004E5E3D"/>
    <w:rsid w:val="004E792C"/>
    <w:rsid w:val="004F4B3F"/>
    <w:rsid w:val="004F54B6"/>
    <w:rsid w:val="005016C5"/>
    <w:rsid w:val="00502086"/>
    <w:rsid w:val="00504B28"/>
    <w:rsid w:val="00507EE1"/>
    <w:rsid w:val="0051140A"/>
    <w:rsid w:val="0051234B"/>
    <w:rsid w:val="00517ECB"/>
    <w:rsid w:val="00522B2C"/>
    <w:rsid w:val="005236F7"/>
    <w:rsid w:val="00525B6B"/>
    <w:rsid w:val="005335A8"/>
    <w:rsid w:val="005343C5"/>
    <w:rsid w:val="00542C86"/>
    <w:rsid w:val="00543E3D"/>
    <w:rsid w:val="00547CDD"/>
    <w:rsid w:val="00547D0E"/>
    <w:rsid w:val="005529F6"/>
    <w:rsid w:val="00553C5E"/>
    <w:rsid w:val="00555BEB"/>
    <w:rsid w:val="00557C8A"/>
    <w:rsid w:val="00561D18"/>
    <w:rsid w:val="00565FC0"/>
    <w:rsid w:val="00570191"/>
    <w:rsid w:val="00572C31"/>
    <w:rsid w:val="00574637"/>
    <w:rsid w:val="00574F8C"/>
    <w:rsid w:val="00575599"/>
    <w:rsid w:val="00575D9A"/>
    <w:rsid w:val="00577F57"/>
    <w:rsid w:val="00585B96"/>
    <w:rsid w:val="00586C0D"/>
    <w:rsid w:val="00593682"/>
    <w:rsid w:val="005B026B"/>
    <w:rsid w:val="005B1E4F"/>
    <w:rsid w:val="005C05FF"/>
    <w:rsid w:val="005C0F73"/>
    <w:rsid w:val="005C188F"/>
    <w:rsid w:val="005C2CEC"/>
    <w:rsid w:val="005C4D2F"/>
    <w:rsid w:val="005D0A29"/>
    <w:rsid w:val="005D0F19"/>
    <w:rsid w:val="005D3B1A"/>
    <w:rsid w:val="005D43BB"/>
    <w:rsid w:val="005D51AE"/>
    <w:rsid w:val="005E0F05"/>
    <w:rsid w:val="005E2BB1"/>
    <w:rsid w:val="005E42D0"/>
    <w:rsid w:val="005E4715"/>
    <w:rsid w:val="005E6BFF"/>
    <w:rsid w:val="005F32FE"/>
    <w:rsid w:val="005F5D7B"/>
    <w:rsid w:val="005F60E9"/>
    <w:rsid w:val="005F6E71"/>
    <w:rsid w:val="00601E1F"/>
    <w:rsid w:val="006025A3"/>
    <w:rsid w:val="006108C1"/>
    <w:rsid w:val="00611A6E"/>
    <w:rsid w:val="00611BA9"/>
    <w:rsid w:val="00612FFE"/>
    <w:rsid w:val="00614B11"/>
    <w:rsid w:val="00616F9D"/>
    <w:rsid w:val="0062128F"/>
    <w:rsid w:val="0062351F"/>
    <w:rsid w:val="00624699"/>
    <w:rsid w:val="00624A57"/>
    <w:rsid w:val="00625597"/>
    <w:rsid w:val="00630498"/>
    <w:rsid w:val="006340A0"/>
    <w:rsid w:val="0063443A"/>
    <w:rsid w:val="00641861"/>
    <w:rsid w:val="00641ED2"/>
    <w:rsid w:val="0064333C"/>
    <w:rsid w:val="00644653"/>
    <w:rsid w:val="00645A61"/>
    <w:rsid w:val="00646A50"/>
    <w:rsid w:val="00647091"/>
    <w:rsid w:val="00647C3D"/>
    <w:rsid w:val="00654974"/>
    <w:rsid w:val="00662292"/>
    <w:rsid w:val="006637A5"/>
    <w:rsid w:val="00664DA5"/>
    <w:rsid w:val="00666DDB"/>
    <w:rsid w:val="006711FA"/>
    <w:rsid w:val="00674912"/>
    <w:rsid w:val="006767B2"/>
    <w:rsid w:val="006814B6"/>
    <w:rsid w:val="006831E2"/>
    <w:rsid w:val="00684B51"/>
    <w:rsid w:val="00685DDB"/>
    <w:rsid w:val="00690ADB"/>
    <w:rsid w:val="00692FA3"/>
    <w:rsid w:val="00693D49"/>
    <w:rsid w:val="00694319"/>
    <w:rsid w:val="006A2E6D"/>
    <w:rsid w:val="006A2EFB"/>
    <w:rsid w:val="006A4DE9"/>
    <w:rsid w:val="006A7558"/>
    <w:rsid w:val="006B1857"/>
    <w:rsid w:val="006B4B5C"/>
    <w:rsid w:val="006B693F"/>
    <w:rsid w:val="006B6A52"/>
    <w:rsid w:val="006B73ED"/>
    <w:rsid w:val="006C03AD"/>
    <w:rsid w:val="006C142E"/>
    <w:rsid w:val="006C235C"/>
    <w:rsid w:val="006C7350"/>
    <w:rsid w:val="006D025C"/>
    <w:rsid w:val="006D0E5C"/>
    <w:rsid w:val="006D440A"/>
    <w:rsid w:val="006D5F3B"/>
    <w:rsid w:val="006D7C0F"/>
    <w:rsid w:val="006E1A15"/>
    <w:rsid w:val="006E2810"/>
    <w:rsid w:val="006E2E26"/>
    <w:rsid w:val="006E35A4"/>
    <w:rsid w:val="006E5FB3"/>
    <w:rsid w:val="006F6747"/>
    <w:rsid w:val="0070053A"/>
    <w:rsid w:val="00700DBD"/>
    <w:rsid w:val="00701B4D"/>
    <w:rsid w:val="00710ABF"/>
    <w:rsid w:val="007114A5"/>
    <w:rsid w:val="00717374"/>
    <w:rsid w:val="00723450"/>
    <w:rsid w:val="0072378F"/>
    <w:rsid w:val="007253DF"/>
    <w:rsid w:val="007306F5"/>
    <w:rsid w:val="007315E2"/>
    <w:rsid w:val="0073193E"/>
    <w:rsid w:val="00733E34"/>
    <w:rsid w:val="0073460E"/>
    <w:rsid w:val="0073638A"/>
    <w:rsid w:val="00744644"/>
    <w:rsid w:val="00745269"/>
    <w:rsid w:val="00750520"/>
    <w:rsid w:val="00750CD4"/>
    <w:rsid w:val="007521C2"/>
    <w:rsid w:val="007535EF"/>
    <w:rsid w:val="007568F2"/>
    <w:rsid w:val="00757269"/>
    <w:rsid w:val="00762042"/>
    <w:rsid w:val="007623B9"/>
    <w:rsid w:val="00764A1B"/>
    <w:rsid w:val="0076560B"/>
    <w:rsid w:val="00765AEC"/>
    <w:rsid w:val="007670D4"/>
    <w:rsid w:val="00770837"/>
    <w:rsid w:val="00782615"/>
    <w:rsid w:val="00785E71"/>
    <w:rsid w:val="00785F8A"/>
    <w:rsid w:val="00787126"/>
    <w:rsid w:val="00790315"/>
    <w:rsid w:val="00791157"/>
    <w:rsid w:val="00792358"/>
    <w:rsid w:val="007A0175"/>
    <w:rsid w:val="007A486E"/>
    <w:rsid w:val="007B1490"/>
    <w:rsid w:val="007B3D5C"/>
    <w:rsid w:val="007B533B"/>
    <w:rsid w:val="007B6DDA"/>
    <w:rsid w:val="007C0031"/>
    <w:rsid w:val="007C46B2"/>
    <w:rsid w:val="007C4714"/>
    <w:rsid w:val="007D01CE"/>
    <w:rsid w:val="007D154F"/>
    <w:rsid w:val="007E06D9"/>
    <w:rsid w:val="007E2392"/>
    <w:rsid w:val="007E52BD"/>
    <w:rsid w:val="007F20BB"/>
    <w:rsid w:val="007F354D"/>
    <w:rsid w:val="00802862"/>
    <w:rsid w:val="00805851"/>
    <w:rsid w:val="0080613B"/>
    <w:rsid w:val="008062EF"/>
    <w:rsid w:val="00807209"/>
    <w:rsid w:val="00807EF3"/>
    <w:rsid w:val="0081222D"/>
    <w:rsid w:val="0081277F"/>
    <w:rsid w:val="00821921"/>
    <w:rsid w:val="008230A3"/>
    <w:rsid w:val="00823A3C"/>
    <w:rsid w:val="00824FCA"/>
    <w:rsid w:val="00827544"/>
    <w:rsid w:val="00827E02"/>
    <w:rsid w:val="008306C2"/>
    <w:rsid w:val="00830980"/>
    <w:rsid w:val="00830EC7"/>
    <w:rsid w:val="00833AE5"/>
    <w:rsid w:val="00842261"/>
    <w:rsid w:val="00852B61"/>
    <w:rsid w:val="008554B0"/>
    <w:rsid w:val="00856EC1"/>
    <w:rsid w:val="008633BC"/>
    <w:rsid w:val="00863EC8"/>
    <w:rsid w:val="0086507E"/>
    <w:rsid w:val="0086564D"/>
    <w:rsid w:val="00865C9C"/>
    <w:rsid w:val="008665A9"/>
    <w:rsid w:val="00870012"/>
    <w:rsid w:val="00870397"/>
    <w:rsid w:val="00872196"/>
    <w:rsid w:val="00872F2C"/>
    <w:rsid w:val="00877808"/>
    <w:rsid w:val="00880C3B"/>
    <w:rsid w:val="00883CF7"/>
    <w:rsid w:val="00883CFD"/>
    <w:rsid w:val="00883E7E"/>
    <w:rsid w:val="008855CF"/>
    <w:rsid w:val="0089211C"/>
    <w:rsid w:val="00892ED1"/>
    <w:rsid w:val="00894D8E"/>
    <w:rsid w:val="00896DE9"/>
    <w:rsid w:val="008A22FE"/>
    <w:rsid w:val="008A2A15"/>
    <w:rsid w:val="008A3325"/>
    <w:rsid w:val="008A37EA"/>
    <w:rsid w:val="008B3358"/>
    <w:rsid w:val="008B5B9F"/>
    <w:rsid w:val="008B5EBF"/>
    <w:rsid w:val="008B643C"/>
    <w:rsid w:val="008C323B"/>
    <w:rsid w:val="008D13C3"/>
    <w:rsid w:val="008D29DF"/>
    <w:rsid w:val="008D3D56"/>
    <w:rsid w:val="008D45F0"/>
    <w:rsid w:val="008D762A"/>
    <w:rsid w:val="008E04A1"/>
    <w:rsid w:val="008E1CD7"/>
    <w:rsid w:val="008E396A"/>
    <w:rsid w:val="008E4BB0"/>
    <w:rsid w:val="008E5915"/>
    <w:rsid w:val="008F347F"/>
    <w:rsid w:val="008F49D1"/>
    <w:rsid w:val="00912207"/>
    <w:rsid w:val="00913208"/>
    <w:rsid w:val="00913DF7"/>
    <w:rsid w:val="00921D79"/>
    <w:rsid w:val="00924E10"/>
    <w:rsid w:val="009260FD"/>
    <w:rsid w:val="009262B3"/>
    <w:rsid w:val="0092673A"/>
    <w:rsid w:val="009301C8"/>
    <w:rsid w:val="009304C4"/>
    <w:rsid w:val="009361C2"/>
    <w:rsid w:val="009362D3"/>
    <w:rsid w:val="00941956"/>
    <w:rsid w:val="0094657E"/>
    <w:rsid w:val="009503AB"/>
    <w:rsid w:val="009512B2"/>
    <w:rsid w:val="00951AB7"/>
    <w:rsid w:val="00952660"/>
    <w:rsid w:val="0095379B"/>
    <w:rsid w:val="009548CE"/>
    <w:rsid w:val="00954C04"/>
    <w:rsid w:val="00963AEC"/>
    <w:rsid w:val="00963EA3"/>
    <w:rsid w:val="00965A67"/>
    <w:rsid w:val="009662EE"/>
    <w:rsid w:val="00966A95"/>
    <w:rsid w:val="009762D5"/>
    <w:rsid w:val="00977670"/>
    <w:rsid w:val="0098006E"/>
    <w:rsid w:val="00980344"/>
    <w:rsid w:val="00981C29"/>
    <w:rsid w:val="00984DA4"/>
    <w:rsid w:val="0098580E"/>
    <w:rsid w:val="009874F7"/>
    <w:rsid w:val="00991A43"/>
    <w:rsid w:val="00993EDE"/>
    <w:rsid w:val="009A535E"/>
    <w:rsid w:val="009A72D3"/>
    <w:rsid w:val="009A738A"/>
    <w:rsid w:val="009B0A33"/>
    <w:rsid w:val="009B13C3"/>
    <w:rsid w:val="009B2125"/>
    <w:rsid w:val="009B29E3"/>
    <w:rsid w:val="009B34C3"/>
    <w:rsid w:val="009B4902"/>
    <w:rsid w:val="009B535E"/>
    <w:rsid w:val="009C123E"/>
    <w:rsid w:val="009C1E28"/>
    <w:rsid w:val="009C251B"/>
    <w:rsid w:val="009C63E1"/>
    <w:rsid w:val="009D01E3"/>
    <w:rsid w:val="009D14F6"/>
    <w:rsid w:val="009D3282"/>
    <w:rsid w:val="009D3731"/>
    <w:rsid w:val="009D64F5"/>
    <w:rsid w:val="009D6976"/>
    <w:rsid w:val="009D76A1"/>
    <w:rsid w:val="009E3F31"/>
    <w:rsid w:val="009E4BD2"/>
    <w:rsid w:val="009E4F7B"/>
    <w:rsid w:val="009F36E0"/>
    <w:rsid w:val="009F3C84"/>
    <w:rsid w:val="009F62FE"/>
    <w:rsid w:val="00A026A3"/>
    <w:rsid w:val="00A02F69"/>
    <w:rsid w:val="00A037A0"/>
    <w:rsid w:val="00A03FCB"/>
    <w:rsid w:val="00A07519"/>
    <w:rsid w:val="00A07D50"/>
    <w:rsid w:val="00A10DAB"/>
    <w:rsid w:val="00A12267"/>
    <w:rsid w:val="00A14C6F"/>
    <w:rsid w:val="00A17153"/>
    <w:rsid w:val="00A17D7E"/>
    <w:rsid w:val="00A21DFD"/>
    <w:rsid w:val="00A26390"/>
    <w:rsid w:val="00A2665F"/>
    <w:rsid w:val="00A26A4B"/>
    <w:rsid w:val="00A27C67"/>
    <w:rsid w:val="00A3548F"/>
    <w:rsid w:val="00A41E77"/>
    <w:rsid w:val="00A430BA"/>
    <w:rsid w:val="00A4478F"/>
    <w:rsid w:val="00A5077D"/>
    <w:rsid w:val="00A57226"/>
    <w:rsid w:val="00A5759B"/>
    <w:rsid w:val="00A6318C"/>
    <w:rsid w:val="00A63379"/>
    <w:rsid w:val="00A63B42"/>
    <w:rsid w:val="00A6441C"/>
    <w:rsid w:val="00A65CCF"/>
    <w:rsid w:val="00A71B3E"/>
    <w:rsid w:val="00A73074"/>
    <w:rsid w:val="00A7512C"/>
    <w:rsid w:val="00A75796"/>
    <w:rsid w:val="00A763AA"/>
    <w:rsid w:val="00A76932"/>
    <w:rsid w:val="00A8163A"/>
    <w:rsid w:val="00A81B8B"/>
    <w:rsid w:val="00A82768"/>
    <w:rsid w:val="00A8309D"/>
    <w:rsid w:val="00A8320C"/>
    <w:rsid w:val="00A866CC"/>
    <w:rsid w:val="00A86E28"/>
    <w:rsid w:val="00A907F5"/>
    <w:rsid w:val="00A90B3D"/>
    <w:rsid w:val="00A91343"/>
    <w:rsid w:val="00A94146"/>
    <w:rsid w:val="00A944AF"/>
    <w:rsid w:val="00A949B6"/>
    <w:rsid w:val="00AA1AE4"/>
    <w:rsid w:val="00AA1F96"/>
    <w:rsid w:val="00AA284E"/>
    <w:rsid w:val="00AA4D2C"/>
    <w:rsid w:val="00AA580B"/>
    <w:rsid w:val="00AA5D83"/>
    <w:rsid w:val="00AA75E9"/>
    <w:rsid w:val="00AB15DD"/>
    <w:rsid w:val="00AB164D"/>
    <w:rsid w:val="00AB29F4"/>
    <w:rsid w:val="00AB35F4"/>
    <w:rsid w:val="00AB4454"/>
    <w:rsid w:val="00AC0826"/>
    <w:rsid w:val="00AC183A"/>
    <w:rsid w:val="00AC1D51"/>
    <w:rsid w:val="00AC25C2"/>
    <w:rsid w:val="00AC2BBF"/>
    <w:rsid w:val="00AC407A"/>
    <w:rsid w:val="00AC4334"/>
    <w:rsid w:val="00AC5786"/>
    <w:rsid w:val="00AD218A"/>
    <w:rsid w:val="00AD3910"/>
    <w:rsid w:val="00AD4441"/>
    <w:rsid w:val="00AD512E"/>
    <w:rsid w:val="00AD51FF"/>
    <w:rsid w:val="00AE2026"/>
    <w:rsid w:val="00AE3B86"/>
    <w:rsid w:val="00AF3C8B"/>
    <w:rsid w:val="00AF4CBB"/>
    <w:rsid w:val="00B031A0"/>
    <w:rsid w:val="00B06122"/>
    <w:rsid w:val="00B11D9D"/>
    <w:rsid w:val="00B12D49"/>
    <w:rsid w:val="00B12DA2"/>
    <w:rsid w:val="00B20B17"/>
    <w:rsid w:val="00B216CE"/>
    <w:rsid w:val="00B21C20"/>
    <w:rsid w:val="00B23AC1"/>
    <w:rsid w:val="00B26393"/>
    <w:rsid w:val="00B27C55"/>
    <w:rsid w:val="00B31795"/>
    <w:rsid w:val="00B33FDE"/>
    <w:rsid w:val="00B34D4A"/>
    <w:rsid w:val="00B40EAC"/>
    <w:rsid w:val="00B416BA"/>
    <w:rsid w:val="00B42502"/>
    <w:rsid w:val="00B44AAD"/>
    <w:rsid w:val="00B4554B"/>
    <w:rsid w:val="00B4670B"/>
    <w:rsid w:val="00B5082F"/>
    <w:rsid w:val="00B52C85"/>
    <w:rsid w:val="00B54886"/>
    <w:rsid w:val="00B55EC3"/>
    <w:rsid w:val="00B56645"/>
    <w:rsid w:val="00B63271"/>
    <w:rsid w:val="00B63770"/>
    <w:rsid w:val="00B6443F"/>
    <w:rsid w:val="00B653CF"/>
    <w:rsid w:val="00B674A7"/>
    <w:rsid w:val="00B75185"/>
    <w:rsid w:val="00B75E4F"/>
    <w:rsid w:val="00B81AEF"/>
    <w:rsid w:val="00B84774"/>
    <w:rsid w:val="00B85C29"/>
    <w:rsid w:val="00B86F47"/>
    <w:rsid w:val="00B9049F"/>
    <w:rsid w:val="00B947C4"/>
    <w:rsid w:val="00B94DBC"/>
    <w:rsid w:val="00B97B6C"/>
    <w:rsid w:val="00BA0B6A"/>
    <w:rsid w:val="00BA3C41"/>
    <w:rsid w:val="00BA3FD4"/>
    <w:rsid w:val="00BA4490"/>
    <w:rsid w:val="00BA49DD"/>
    <w:rsid w:val="00BA58D3"/>
    <w:rsid w:val="00BB0B84"/>
    <w:rsid w:val="00BB2996"/>
    <w:rsid w:val="00BB2B5B"/>
    <w:rsid w:val="00BB5DF1"/>
    <w:rsid w:val="00BC192E"/>
    <w:rsid w:val="00BD0C46"/>
    <w:rsid w:val="00BD499A"/>
    <w:rsid w:val="00BE30B0"/>
    <w:rsid w:val="00BE325E"/>
    <w:rsid w:val="00BE4915"/>
    <w:rsid w:val="00BF26FC"/>
    <w:rsid w:val="00BF78AA"/>
    <w:rsid w:val="00C01A0C"/>
    <w:rsid w:val="00C02CBC"/>
    <w:rsid w:val="00C0398D"/>
    <w:rsid w:val="00C05A8C"/>
    <w:rsid w:val="00C05FAE"/>
    <w:rsid w:val="00C1031F"/>
    <w:rsid w:val="00C17773"/>
    <w:rsid w:val="00C20543"/>
    <w:rsid w:val="00C20F8F"/>
    <w:rsid w:val="00C251E9"/>
    <w:rsid w:val="00C260AF"/>
    <w:rsid w:val="00C310C8"/>
    <w:rsid w:val="00C318DB"/>
    <w:rsid w:val="00C321E2"/>
    <w:rsid w:val="00C3314C"/>
    <w:rsid w:val="00C37FAE"/>
    <w:rsid w:val="00C401A1"/>
    <w:rsid w:val="00C42079"/>
    <w:rsid w:val="00C429F6"/>
    <w:rsid w:val="00C42EAB"/>
    <w:rsid w:val="00C4403B"/>
    <w:rsid w:val="00C50DB0"/>
    <w:rsid w:val="00C515D4"/>
    <w:rsid w:val="00C53600"/>
    <w:rsid w:val="00C5758C"/>
    <w:rsid w:val="00C637E9"/>
    <w:rsid w:val="00C6391B"/>
    <w:rsid w:val="00C63C04"/>
    <w:rsid w:val="00C6479C"/>
    <w:rsid w:val="00C64AE9"/>
    <w:rsid w:val="00C677D2"/>
    <w:rsid w:val="00C77C92"/>
    <w:rsid w:val="00C86D00"/>
    <w:rsid w:val="00C93791"/>
    <w:rsid w:val="00C93BD2"/>
    <w:rsid w:val="00C94FA9"/>
    <w:rsid w:val="00C97D97"/>
    <w:rsid w:val="00CA1432"/>
    <w:rsid w:val="00CA186A"/>
    <w:rsid w:val="00CA2989"/>
    <w:rsid w:val="00CA2D5E"/>
    <w:rsid w:val="00CA37E1"/>
    <w:rsid w:val="00CA432D"/>
    <w:rsid w:val="00CB07AA"/>
    <w:rsid w:val="00CB285E"/>
    <w:rsid w:val="00CB3AA7"/>
    <w:rsid w:val="00CB5BF9"/>
    <w:rsid w:val="00CC1A36"/>
    <w:rsid w:val="00CC755E"/>
    <w:rsid w:val="00CD0F26"/>
    <w:rsid w:val="00CD17A5"/>
    <w:rsid w:val="00CD1CC9"/>
    <w:rsid w:val="00CD3380"/>
    <w:rsid w:val="00CD46E1"/>
    <w:rsid w:val="00CD48D7"/>
    <w:rsid w:val="00CE29CE"/>
    <w:rsid w:val="00CE436C"/>
    <w:rsid w:val="00CE6469"/>
    <w:rsid w:val="00CF0A14"/>
    <w:rsid w:val="00CF0CB3"/>
    <w:rsid w:val="00CF2CB9"/>
    <w:rsid w:val="00CF32CE"/>
    <w:rsid w:val="00CF5416"/>
    <w:rsid w:val="00CF6573"/>
    <w:rsid w:val="00D01782"/>
    <w:rsid w:val="00D0585E"/>
    <w:rsid w:val="00D06611"/>
    <w:rsid w:val="00D107D0"/>
    <w:rsid w:val="00D163AD"/>
    <w:rsid w:val="00D178A3"/>
    <w:rsid w:val="00D223FF"/>
    <w:rsid w:val="00D23210"/>
    <w:rsid w:val="00D238ED"/>
    <w:rsid w:val="00D24C69"/>
    <w:rsid w:val="00D259F1"/>
    <w:rsid w:val="00D25C84"/>
    <w:rsid w:val="00D2744C"/>
    <w:rsid w:val="00D37950"/>
    <w:rsid w:val="00D37CEB"/>
    <w:rsid w:val="00D40323"/>
    <w:rsid w:val="00D4198D"/>
    <w:rsid w:val="00D43617"/>
    <w:rsid w:val="00D4697F"/>
    <w:rsid w:val="00D470D5"/>
    <w:rsid w:val="00D51222"/>
    <w:rsid w:val="00D532DC"/>
    <w:rsid w:val="00D56EC1"/>
    <w:rsid w:val="00D63228"/>
    <w:rsid w:val="00D65D09"/>
    <w:rsid w:val="00D662AD"/>
    <w:rsid w:val="00D70FA1"/>
    <w:rsid w:val="00D72F3C"/>
    <w:rsid w:val="00D7368D"/>
    <w:rsid w:val="00D749E0"/>
    <w:rsid w:val="00D76CFD"/>
    <w:rsid w:val="00D7779D"/>
    <w:rsid w:val="00D81D45"/>
    <w:rsid w:val="00D82A02"/>
    <w:rsid w:val="00D86F0A"/>
    <w:rsid w:val="00D90C92"/>
    <w:rsid w:val="00D91A99"/>
    <w:rsid w:val="00D92B59"/>
    <w:rsid w:val="00D932F8"/>
    <w:rsid w:val="00D95C0E"/>
    <w:rsid w:val="00DA0540"/>
    <w:rsid w:val="00DA2605"/>
    <w:rsid w:val="00DA30D1"/>
    <w:rsid w:val="00DB3DB5"/>
    <w:rsid w:val="00DB59D7"/>
    <w:rsid w:val="00DB5CD9"/>
    <w:rsid w:val="00DB671A"/>
    <w:rsid w:val="00DC1C25"/>
    <w:rsid w:val="00DC1D3E"/>
    <w:rsid w:val="00DC217B"/>
    <w:rsid w:val="00DC38F9"/>
    <w:rsid w:val="00DC430C"/>
    <w:rsid w:val="00DC4D52"/>
    <w:rsid w:val="00DC5D6C"/>
    <w:rsid w:val="00DD1F31"/>
    <w:rsid w:val="00DD22B2"/>
    <w:rsid w:val="00DD2402"/>
    <w:rsid w:val="00DD6B16"/>
    <w:rsid w:val="00DE10C8"/>
    <w:rsid w:val="00DE2B3D"/>
    <w:rsid w:val="00DE2E20"/>
    <w:rsid w:val="00DE33B6"/>
    <w:rsid w:val="00DE4871"/>
    <w:rsid w:val="00DE60B1"/>
    <w:rsid w:val="00DE6F6C"/>
    <w:rsid w:val="00DF0358"/>
    <w:rsid w:val="00DF1646"/>
    <w:rsid w:val="00DF30EC"/>
    <w:rsid w:val="00DF6C45"/>
    <w:rsid w:val="00E0032E"/>
    <w:rsid w:val="00E037D4"/>
    <w:rsid w:val="00E053DA"/>
    <w:rsid w:val="00E05EC1"/>
    <w:rsid w:val="00E06D81"/>
    <w:rsid w:val="00E103FC"/>
    <w:rsid w:val="00E1325E"/>
    <w:rsid w:val="00E14677"/>
    <w:rsid w:val="00E1799B"/>
    <w:rsid w:val="00E201A8"/>
    <w:rsid w:val="00E203CF"/>
    <w:rsid w:val="00E21C0A"/>
    <w:rsid w:val="00E22A14"/>
    <w:rsid w:val="00E24C33"/>
    <w:rsid w:val="00E300BC"/>
    <w:rsid w:val="00E368A2"/>
    <w:rsid w:val="00E37C69"/>
    <w:rsid w:val="00E4092B"/>
    <w:rsid w:val="00E41A09"/>
    <w:rsid w:val="00E42953"/>
    <w:rsid w:val="00E42E09"/>
    <w:rsid w:val="00E4456C"/>
    <w:rsid w:val="00E53D4E"/>
    <w:rsid w:val="00E56295"/>
    <w:rsid w:val="00E57116"/>
    <w:rsid w:val="00E5745E"/>
    <w:rsid w:val="00E64861"/>
    <w:rsid w:val="00E746B0"/>
    <w:rsid w:val="00E74EE2"/>
    <w:rsid w:val="00E76EFF"/>
    <w:rsid w:val="00E77AED"/>
    <w:rsid w:val="00E8058B"/>
    <w:rsid w:val="00E84EA7"/>
    <w:rsid w:val="00E857C0"/>
    <w:rsid w:val="00E86A47"/>
    <w:rsid w:val="00E91E6B"/>
    <w:rsid w:val="00E93F49"/>
    <w:rsid w:val="00EA35A3"/>
    <w:rsid w:val="00EA3F1B"/>
    <w:rsid w:val="00EB0232"/>
    <w:rsid w:val="00EB2C6E"/>
    <w:rsid w:val="00EB2F7D"/>
    <w:rsid w:val="00EB4C41"/>
    <w:rsid w:val="00EB5F3F"/>
    <w:rsid w:val="00EC6D4C"/>
    <w:rsid w:val="00ED2404"/>
    <w:rsid w:val="00ED4329"/>
    <w:rsid w:val="00ED479A"/>
    <w:rsid w:val="00ED6A34"/>
    <w:rsid w:val="00EE28BE"/>
    <w:rsid w:val="00EE759D"/>
    <w:rsid w:val="00EF2CBA"/>
    <w:rsid w:val="00EF3A37"/>
    <w:rsid w:val="00F013C5"/>
    <w:rsid w:val="00F0232A"/>
    <w:rsid w:val="00F02AB6"/>
    <w:rsid w:val="00F03FCC"/>
    <w:rsid w:val="00F045C1"/>
    <w:rsid w:val="00F05661"/>
    <w:rsid w:val="00F05CEB"/>
    <w:rsid w:val="00F06530"/>
    <w:rsid w:val="00F07EF1"/>
    <w:rsid w:val="00F10207"/>
    <w:rsid w:val="00F1442D"/>
    <w:rsid w:val="00F21238"/>
    <w:rsid w:val="00F216A0"/>
    <w:rsid w:val="00F2304C"/>
    <w:rsid w:val="00F2441D"/>
    <w:rsid w:val="00F25752"/>
    <w:rsid w:val="00F27CC2"/>
    <w:rsid w:val="00F33769"/>
    <w:rsid w:val="00F33B9C"/>
    <w:rsid w:val="00F3506D"/>
    <w:rsid w:val="00F360F4"/>
    <w:rsid w:val="00F36764"/>
    <w:rsid w:val="00F36E57"/>
    <w:rsid w:val="00F412F2"/>
    <w:rsid w:val="00F430DF"/>
    <w:rsid w:val="00F439CA"/>
    <w:rsid w:val="00F467C4"/>
    <w:rsid w:val="00F4782C"/>
    <w:rsid w:val="00F47840"/>
    <w:rsid w:val="00F547EA"/>
    <w:rsid w:val="00F56988"/>
    <w:rsid w:val="00F645B1"/>
    <w:rsid w:val="00F65D8C"/>
    <w:rsid w:val="00F66E87"/>
    <w:rsid w:val="00F7190A"/>
    <w:rsid w:val="00F737B4"/>
    <w:rsid w:val="00F737E5"/>
    <w:rsid w:val="00F7386C"/>
    <w:rsid w:val="00F7587C"/>
    <w:rsid w:val="00F7615D"/>
    <w:rsid w:val="00F824BC"/>
    <w:rsid w:val="00F831D8"/>
    <w:rsid w:val="00F90E27"/>
    <w:rsid w:val="00F95DA0"/>
    <w:rsid w:val="00F977C3"/>
    <w:rsid w:val="00FA0458"/>
    <w:rsid w:val="00FA1F30"/>
    <w:rsid w:val="00FA3FE2"/>
    <w:rsid w:val="00FA68EA"/>
    <w:rsid w:val="00FB4C4A"/>
    <w:rsid w:val="00FB682B"/>
    <w:rsid w:val="00FC120D"/>
    <w:rsid w:val="00FC2F6A"/>
    <w:rsid w:val="00FC3453"/>
    <w:rsid w:val="00FD0E50"/>
    <w:rsid w:val="00FD4338"/>
    <w:rsid w:val="00FD4639"/>
    <w:rsid w:val="00FE4983"/>
    <w:rsid w:val="00FE69F3"/>
    <w:rsid w:val="00FF0E80"/>
    <w:rsid w:val="00FF3221"/>
    <w:rsid w:val="00FF538D"/>
    <w:rsid w:val="00FF71E2"/>
    <w:rsid w:val="00FF78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A9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52ABD"/>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12B2"/>
    <w:pPr>
      <w:tabs>
        <w:tab w:val="center" w:pos="4320"/>
        <w:tab w:val="right" w:pos="8640"/>
      </w:tabs>
      <w:spacing w:after="0"/>
    </w:pPr>
  </w:style>
  <w:style w:type="character" w:customStyle="1" w:styleId="HeaderChar">
    <w:name w:val="Header Char"/>
    <w:basedOn w:val="DefaultParagraphFont"/>
    <w:link w:val="Header"/>
    <w:uiPriority w:val="99"/>
    <w:semiHidden/>
    <w:rsid w:val="009512B2"/>
  </w:style>
  <w:style w:type="paragraph" w:styleId="Footer">
    <w:name w:val="footer"/>
    <w:basedOn w:val="Normal"/>
    <w:link w:val="FooterChar"/>
    <w:uiPriority w:val="99"/>
    <w:semiHidden/>
    <w:unhideWhenUsed/>
    <w:rsid w:val="009512B2"/>
    <w:pPr>
      <w:tabs>
        <w:tab w:val="center" w:pos="4320"/>
        <w:tab w:val="right" w:pos="8640"/>
      </w:tabs>
      <w:spacing w:after="0"/>
    </w:pPr>
  </w:style>
  <w:style w:type="character" w:customStyle="1" w:styleId="FooterChar">
    <w:name w:val="Footer Char"/>
    <w:basedOn w:val="DefaultParagraphFont"/>
    <w:link w:val="Footer"/>
    <w:uiPriority w:val="99"/>
    <w:semiHidden/>
    <w:rsid w:val="009512B2"/>
  </w:style>
  <w:style w:type="character" w:styleId="PageNumber">
    <w:name w:val="page number"/>
    <w:basedOn w:val="DefaultParagraphFont"/>
    <w:uiPriority w:val="99"/>
    <w:semiHidden/>
    <w:unhideWhenUsed/>
    <w:rsid w:val="009512B2"/>
  </w:style>
  <w:style w:type="paragraph" w:styleId="ListBullet">
    <w:name w:val="List Bullet"/>
    <w:basedOn w:val="Normal"/>
    <w:rsid w:val="006C235C"/>
    <w:pPr>
      <w:numPr>
        <w:numId w:val="1"/>
      </w:numPr>
      <w:contextualSpacing/>
    </w:pPr>
  </w:style>
  <w:style w:type="character" w:styleId="CommentReference">
    <w:name w:val="annotation reference"/>
    <w:basedOn w:val="DefaultParagraphFont"/>
    <w:rsid w:val="00F06530"/>
    <w:rPr>
      <w:sz w:val="18"/>
      <w:szCs w:val="18"/>
    </w:rPr>
  </w:style>
  <w:style w:type="paragraph" w:styleId="CommentText">
    <w:name w:val="annotation text"/>
    <w:basedOn w:val="Normal"/>
    <w:link w:val="CommentTextChar"/>
    <w:rsid w:val="00F06530"/>
  </w:style>
  <w:style w:type="character" w:customStyle="1" w:styleId="CommentTextChar">
    <w:name w:val="Comment Text Char"/>
    <w:basedOn w:val="DefaultParagraphFont"/>
    <w:link w:val="CommentText"/>
    <w:rsid w:val="00F06530"/>
  </w:style>
  <w:style w:type="paragraph" w:styleId="CommentSubject">
    <w:name w:val="annotation subject"/>
    <w:basedOn w:val="CommentText"/>
    <w:next w:val="CommentText"/>
    <w:link w:val="CommentSubjectChar"/>
    <w:rsid w:val="00F06530"/>
    <w:rPr>
      <w:b/>
      <w:bCs/>
      <w:sz w:val="20"/>
      <w:szCs w:val="20"/>
    </w:rPr>
  </w:style>
  <w:style w:type="character" w:customStyle="1" w:styleId="CommentSubjectChar">
    <w:name w:val="Comment Subject Char"/>
    <w:basedOn w:val="CommentTextChar"/>
    <w:link w:val="CommentSubject"/>
    <w:rsid w:val="00F06530"/>
    <w:rPr>
      <w:b/>
      <w:bCs/>
      <w:sz w:val="20"/>
      <w:szCs w:val="20"/>
    </w:rPr>
  </w:style>
  <w:style w:type="paragraph" w:styleId="BalloonText">
    <w:name w:val="Balloon Text"/>
    <w:basedOn w:val="Normal"/>
    <w:link w:val="BalloonTextChar"/>
    <w:rsid w:val="00F06530"/>
    <w:pPr>
      <w:spacing w:after="0"/>
    </w:pPr>
    <w:rPr>
      <w:rFonts w:ascii="Lucida Grande" w:hAnsi="Lucida Grande"/>
      <w:sz w:val="18"/>
      <w:szCs w:val="18"/>
    </w:rPr>
  </w:style>
  <w:style w:type="character" w:customStyle="1" w:styleId="BalloonTextChar">
    <w:name w:val="Balloon Text Char"/>
    <w:basedOn w:val="DefaultParagraphFont"/>
    <w:link w:val="BalloonText"/>
    <w:rsid w:val="00F0653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52ABD"/>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12B2"/>
    <w:pPr>
      <w:tabs>
        <w:tab w:val="center" w:pos="4320"/>
        <w:tab w:val="right" w:pos="8640"/>
      </w:tabs>
      <w:spacing w:after="0"/>
    </w:pPr>
  </w:style>
  <w:style w:type="character" w:customStyle="1" w:styleId="HeaderChar">
    <w:name w:val="Header Char"/>
    <w:basedOn w:val="DefaultParagraphFont"/>
    <w:link w:val="Header"/>
    <w:uiPriority w:val="99"/>
    <w:semiHidden/>
    <w:rsid w:val="009512B2"/>
  </w:style>
  <w:style w:type="paragraph" w:styleId="Footer">
    <w:name w:val="footer"/>
    <w:basedOn w:val="Normal"/>
    <w:link w:val="FooterChar"/>
    <w:uiPriority w:val="99"/>
    <w:semiHidden/>
    <w:unhideWhenUsed/>
    <w:rsid w:val="009512B2"/>
    <w:pPr>
      <w:tabs>
        <w:tab w:val="center" w:pos="4320"/>
        <w:tab w:val="right" w:pos="8640"/>
      </w:tabs>
      <w:spacing w:after="0"/>
    </w:pPr>
  </w:style>
  <w:style w:type="character" w:customStyle="1" w:styleId="FooterChar">
    <w:name w:val="Footer Char"/>
    <w:basedOn w:val="DefaultParagraphFont"/>
    <w:link w:val="Footer"/>
    <w:uiPriority w:val="99"/>
    <w:semiHidden/>
    <w:rsid w:val="009512B2"/>
  </w:style>
  <w:style w:type="character" w:styleId="PageNumber">
    <w:name w:val="page number"/>
    <w:basedOn w:val="DefaultParagraphFont"/>
    <w:uiPriority w:val="99"/>
    <w:semiHidden/>
    <w:unhideWhenUsed/>
    <w:rsid w:val="009512B2"/>
  </w:style>
  <w:style w:type="paragraph" w:styleId="ListBullet">
    <w:name w:val="List Bullet"/>
    <w:basedOn w:val="Normal"/>
    <w:rsid w:val="006C235C"/>
    <w:pPr>
      <w:numPr>
        <w:numId w:val="1"/>
      </w:numPr>
      <w:contextualSpacing/>
    </w:pPr>
  </w:style>
  <w:style w:type="character" w:styleId="CommentReference">
    <w:name w:val="annotation reference"/>
    <w:basedOn w:val="DefaultParagraphFont"/>
    <w:rsid w:val="00F06530"/>
    <w:rPr>
      <w:sz w:val="18"/>
      <w:szCs w:val="18"/>
    </w:rPr>
  </w:style>
  <w:style w:type="paragraph" w:styleId="CommentText">
    <w:name w:val="annotation text"/>
    <w:basedOn w:val="Normal"/>
    <w:link w:val="CommentTextChar"/>
    <w:rsid w:val="00F06530"/>
  </w:style>
  <w:style w:type="character" w:customStyle="1" w:styleId="CommentTextChar">
    <w:name w:val="Comment Text Char"/>
    <w:basedOn w:val="DefaultParagraphFont"/>
    <w:link w:val="CommentText"/>
    <w:rsid w:val="00F06530"/>
  </w:style>
  <w:style w:type="paragraph" w:styleId="CommentSubject">
    <w:name w:val="annotation subject"/>
    <w:basedOn w:val="CommentText"/>
    <w:next w:val="CommentText"/>
    <w:link w:val="CommentSubjectChar"/>
    <w:rsid w:val="00F06530"/>
    <w:rPr>
      <w:b/>
      <w:bCs/>
      <w:sz w:val="20"/>
      <w:szCs w:val="20"/>
    </w:rPr>
  </w:style>
  <w:style w:type="character" w:customStyle="1" w:styleId="CommentSubjectChar">
    <w:name w:val="Comment Subject Char"/>
    <w:basedOn w:val="CommentTextChar"/>
    <w:link w:val="CommentSubject"/>
    <w:rsid w:val="00F06530"/>
    <w:rPr>
      <w:b/>
      <w:bCs/>
      <w:sz w:val="20"/>
      <w:szCs w:val="20"/>
    </w:rPr>
  </w:style>
  <w:style w:type="paragraph" w:styleId="BalloonText">
    <w:name w:val="Balloon Text"/>
    <w:basedOn w:val="Normal"/>
    <w:link w:val="BalloonTextChar"/>
    <w:rsid w:val="00F06530"/>
    <w:pPr>
      <w:spacing w:after="0"/>
    </w:pPr>
    <w:rPr>
      <w:rFonts w:ascii="Lucida Grande" w:hAnsi="Lucida Grande"/>
      <w:sz w:val="18"/>
      <w:szCs w:val="18"/>
    </w:rPr>
  </w:style>
  <w:style w:type="character" w:customStyle="1" w:styleId="BalloonTextChar">
    <w:name w:val="Balloon Text Char"/>
    <w:basedOn w:val="DefaultParagraphFont"/>
    <w:link w:val="BalloonText"/>
    <w:rsid w:val="00F0653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363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3837</TotalTime>
  <Pages>78</Pages>
  <Words>50521</Words>
  <Characters>287972</Characters>
  <Application>Microsoft Macintosh Word</Application>
  <DocSecurity>0</DocSecurity>
  <Lines>2399</Lines>
  <Paragraphs>675</Paragraphs>
  <ScaleCrop>false</ScaleCrop>
  <HeadingPairs>
    <vt:vector size="2" baseType="variant">
      <vt:variant>
        <vt:lpstr>Title</vt:lpstr>
      </vt:variant>
      <vt:variant>
        <vt:i4>1</vt:i4>
      </vt:variant>
    </vt:vector>
  </HeadingPairs>
  <TitlesOfParts>
    <vt:vector size="1" baseType="lpstr">
      <vt:lpstr/>
    </vt:vector>
  </TitlesOfParts>
  <Company>UNC</Company>
  <LinksUpToDate>false</LinksUpToDate>
  <CharactersWithSpaces>337818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cp:lastModifiedBy>School of Journalism</cp:lastModifiedBy>
  <cp:revision>44</cp:revision>
  <dcterms:created xsi:type="dcterms:W3CDTF">2013-06-28T10:55:00Z</dcterms:created>
  <dcterms:modified xsi:type="dcterms:W3CDTF">2013-11-17T19:09:00Z</dcterms:modified>
</cp:coreProperties>
</file>